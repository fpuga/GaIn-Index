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437DB" w14:textId="58787D2D" w:rsidR="00D87246" w:rsidRDefault="00FB1436">
      <w:pPr>
        <w:rPr>
          <w:b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670FA6" wp14:editId="09D02727">
            <wp:simplePos x="0" y="0"/>
            <wp:positionH relativeFrom="margin">
              <wp:posOffset>3276600</wp:posOffset>
            </wp:positionH>
            <wp:positionV relativeFrom="margin">
              <wp:posOffset>0</wp:posOffset>
            </wp:positionV>
            <wp:extent cx="2201545" cy="914400"/>
            <wp:effectExtent l="0" t="0" r="8255" b="0"/>
            <wp:wrapSquare wrapText="bothSides"/>
            <wp:docPr id="2" name="Picture 1" descr="Macintosh HD:Users:dcherry:Dropbox:Institute (White Space Conflict):Communications:Branding &amp; Logos (White Space Conflict):PMS369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herry:Dropbox:Institute (White Space Conflict):Communications:Branding &amp; Logos (White Space Conflict):PMS369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FA4AC" w14:textId="77777777" w:rsidR="00255D59" w:rsidRDefault="00255D59">
      <w:pPr>
        <w:rPr>
          <w:b/>
        </w:rPr>
      </w:pPr>
    </w:p>
    <w:p w14:paraId="561D4BB3" w14:textId="77777777" w:rsidR="00D87246" w:rsidRDefault="00D87246">
      <w:pPr>
        <w:rPr>
          <w:b/>
        </w:rPr>
      </w:pPr>
    </w:p>
    <w:p w14:paraId="3CEDFD7A" w14:textId="77777777" w:rsidR="00D87246" w:rsidRDefault="00D87246">
      <w:pPr>
        <w:rPr>
          <w:b/>
        </w:rPr>
      </w:pPr>
    </w:p>
    <w:p w14:paraId="117AC076" w14:textId="77777777" w:rsidR="00FB1436" w:rsidRDefault="00FB1436">
      <w:pPr>
        <w:rPr>
          <w:b/>
        </w:rPr>
      </w:pPr>
    </w:p>
    <w:p w14:paraId="2D3638AC" w14:textId="77777777" w:rsidR="00FB1436" w:rsidRDefault="00FB1436">
      <w:pPr>
        <w:rPr>
          <w:b/>
        </w:rPr>
      </w:pPr>
    </w:p>
    <w:p w14:paraId="1121F6EF" w14:textId="2FECF947" w:rsidR="002D53A5" w:rsidRPr="00FB1436" w:rsidRDefault="00DA2B60">
      <w:pPr>
        <w:rPr>
          <w:b/>
          <w:sz w:val="28"/>
          <w:szCs w:val="28"/>
        </w:rPr>
      </w:pPr>
      <w:r w:rsidRPr="00FB1436">
        <w:rPr>
          <w:b/>
          <w:sz w:val="28"/>
          <w:szCs w:val="28"/>
        </w:rPr>
        <w:t xml:space="preserve">Measuring </w:t>
      </w:r>
      <w:r w:rsidR="003268CA" w:rsidRPr="00FB1436">
        <w:rPr>
          <w:b/>
          <w:sz w:val="28"/>
          <w:szCs w:val="28"/>
        </w:rPr>
        <w:t xml:space="preserve">what Matters – </w:t>
      </w:r>
      <w:r w:rsidR="001257D6" w:rsidRPr="00FB1436">
        <w:rPr>
          <w:b/>
          <w:sz w:val="28"/>
          <w:szCs w:val="28"/>
        </w:rPr>
        <w:t>At</w:t>
      </w:r>
      <w:r w:rsidR="00471287" w:rsidRPr="00FB1436">
        <w:rPr>
          <w:b/>
          <w:sz w:val="28"/>
          <w:szCs w:val="28"/>
        </w:rPr>
        <w:t>tract</w:t>
      </w:r>
      <w:r w:rsidR="001257D6" w:rsidRPr="00FB1436">
        <w:rPr>
          <w:b/>
          <w:sz w:val="28"/>
          <w:szCs w:val="28"/>
        </w:rPr>
        <w:t>ing</w:t>
      </w:r>
      <w:r w:rsidR="00FB1436" w:rsidRPr="00FB1436">
        <w:rPr>
          <w:b/>
          <w:sz w:val="28"/>
          <w:szCs w:val="28"/>
        </w:rPr>
        <w:t xml:space="preserve"> Private I</w:t>
      </w:r>
      <w:r w:rsidR="003268CA" w:rsidRPr="00FB1436">
        <w:rPr>
          <w:b/>
          <w:sz w:val="28"/>
          <w:szCs w:val="28"/>
        </w:rPr>
        <w:t>nvestment</w:t>
      </w:r>
      <w:r w:rsidR="00FB1436" w:rsidRPr="00FB1436">
        <w:rPr>
          <w:b/>
          <w:sz w:val="28"/>
          <w:szCs w:val="28"/>
        </w:rPr>
        <w:t xml:space="preserve"> in A</w:t>
      </w:r>
      <w:r w:rsidR="00AC1D7B" w:rsidRPr="00FB1436">
        <w:rPr>
          <w:b/>
          <w:sz w:val="28"/>
          <w:szCs w:val="28"/>
        </w:rPr>
        <w:t>daptation</w:t>
      </w:r>
    </w:p>
    <w:p w14:paraId="5F0AD87C" w14:textId="77777777" w:rsidR="00DA2B60" w:rsidRDefault="00DA2B60"/>
    <w:p w14:paraId="3E1FE696" w14:textId="31B74228" w:rsidR="00696C9A" w:rsidRDefault="00DA2B60">
      <w:r>
        <w:t xml:space="preserve">All countries are struggling with the challenges of adaptation to climate change and other global forces, </w:t>
      </w:r>
      <w:r w:rsidR="00AC1D7B">
        <w:t>such as urbanization and</w:t>
      </w:r>
      <w:r w:rsidR="00295B37">
        <w:t xml:space="preserve"> population growth.   D</w:t>
      </w:r>
      <w:r w:rsidR="00AC1D7B">
        <w:t xml:space="preserve">eveloped countries have </w:t>
      </w:r>
      <w:r w:rsidR="00295B37">
        <w:t xml:space="preserve">the resources to </w:t>
      </w:r>
      <w:r w:rsidR="00AC1D7B">
        <w:t>cr</w:t>
      </w:r>
      <w:r w:rsidR="00295B37">
        <w:t>eate</w:t>
      </w:r>
      <w:r w:rsidR="00AC1D7B">
        <w:t xml:space="preserve"> successful public/private</w:t>
      </w:r>
      <w:r w:rsidR="00696C9A">
        <w:t xml:space="preserve"> investment </w:t>
      </w:r>
      <w:r w:rsidR="00154593">
        <w:t xml:space="preserve">opportunities </w:t>
      </w:r>
      <w:r w:rsidR="00696C9A">
        <w:t xml:space="preserve">to </w:t>
      </w:r>
      <w:r w:rsidR="00AC1D7B">
        <w:t>address</w:t>
      </w:r>
      <w:r w:rsidR="00696C9A">
        <w:t xml:space="preserve"> </w:t>
      </w:r>
      <w:r w:rsidR="00FB1436">
        <w:t>these urgent issues and</w:t>
      </w:r>
      <w:r w:rsidR="00AC1D7B">
        <w:t xml:space="preserve"> </w:t>
      </w:r>
      <w:r w:rsidR="00154593">
        <w:t xml:space="preserve">improve and </w:t>
      </w:r>
      <w:r w:rsidR="00AC1D7B">
        <w:t>save lives</w:t>
      </w:r>
      <w:r w:rsidR="00154593">
        <w:t>.</w:t>
      </w:r>
      <w:r w:rsidR="00AC1D7B">
        <w:t xml:space="preserve"> In the developing world</w:t>
      </w:r>
      <w:r w:rsidR="00FB1436">
        <w:t>,</w:t>
      </w:r>
      <w:r w:rsidR="00AC1D7B">
        <w:t xml:space="preserve"> public sector investments </w:t>
      </w:r>
      <w:r w:rsidR="00696C9A">
        <w:t>in adaptation fall far short of meeting the existing need</w:t>
      </w:r>
      <w:r w:rsidR="00295B37">
        <w:t xml:space="preserve"> to </w:t>
      </w:r>
      <w:r w:rsidR="00154593">
        <w:t>protect the most vulnerable</w:t>
      </w:r>
      <w:r w:rsidR="001257D6">
        <w:t>, however</w:t>
      </w:r>
      <w:r w:rsidR="00154593">
        <w:t xml:space="preserve">, </w:t>
      </w:r>
      <w:r w:rsidR="00696C9A">
        <w:t xml:space="preserve">opportunities to </w:t>
      </w:r>
      <w:r w:rsidR="00295B37">
        <w:t xml:space="preserve">attract </w:t>
      </w:r>
      <w:r w:rsidR="00696C9A">
        <w:t xml:space="preserve">private sector </w:t>
      </w:r>
      <w:r w:rsidR="00295B37">
        <w:t>investments are</w:t>
      </w:r>
      <w:r w:rsidR="00696C9A">
        <w:t xml:space="preserve"> beginning to be identified. </w:t>
      </w:r>
    </w:p>
    <w:p w14:paraId="68DDE4A7" w14:textId="77777777" w:rsidR="00696C9A" w:rsidRDefault="00696C9A"/>
    <w:p w14:paraId="2399C48B" w14:textId="58B56DB7" w:rsidR="00471287" w:rsidRDefault="00696C9A">
      <w:r>
        <w:t xml:space="preserve">The </w:t>
      </w:r>
      <w:del w:id="0" w:author="Ian Noble" w:date="2011-08-04T07:59:00Z">
        <w:r w:rsidR="00634FAB" w:rsidDel="00EE5038">
          <w:delText xml:space="preserve">world’s first </w:delText>
        </w:r>
      </w:del>
      <w:r>
        <w:t>Global Adaptation Index</w:t>
      </w:r>
      <w:r w:rsidR="00471287">
        <w:t>™</w:t>
      </w:r>
      <w:r>
        <w:t xml:space="preserve"> </w:t>
      </w:r>
      <w:r w:rsidR="00471287">
        <w:t xml:space="preserve">v 1.0 </w:t>
      </w:r>
      <w:r w:rsidR="00634FAB">
        <w:t xml:space="preserve">is being </w:t>
      </w:r>
      <w:r w:rsidR="00471287">
        <w:t xml:space="preserve">created </w:t>
      </w:r>
      <w:ins w:id="1" w:author="Ian Noble" w:date="2011-08-04T07:59:00Z">
        <w:r w:rsidR="00EE5038">
          <w:t xml:space="preserve">as the </w:t>
        </w:r>
        <w:r w:rsidR="00EE5038">
          <w:t xml:space="preserve">world’s first </w:t>
        </w:r>
        <w:r w:rsidR="00EE5038">
          <w:t xml:space="preserve">index </w:t>
        </w:r>
      </w:ins>
      <w:bookmarkStart w:id="2" w:name="_GoBack"/>
      <w:bookmarkEnd w:id="2"/>
      <w:r w:rsidR="00471287">
        <w:t>to</w:t>
      </w:r>
      <w:r>
        <w:t xml:space="preserve"> shin</w:t>
      </w:r>
      <w:r w:rsidR="00471287">
        <w:t>e light on opportunities for</w:t>
      </w:r>
      <w:r>
        <w:t xml:space="preserve"> private</w:t>
      </w:r>
      <w:r w:rsidR="00FB1436">
        <w:t xml:space="preserve"> sector engagement in adaptation.</w:t>
      </w:r>
      <w:r w:rsidR="00471287">
        <w:t xml:space="preserve"> </w:t>
      </w:r>
      <w:r w:rsidR="00295B37">
        <w:t>T</w:t>
      </w:r>
      <w:r w:rsidR="00471287">
        <w:t xml:space="preserve">he Index </w:t>
      </w:r>
      <w:r w:rsidR="00295B37">
        <w:t xml:space="preserve">also </w:t>
      </w:r>
      <w:r w:rsidR="00634FAB">
        <w:t>highlight</w:t>
      </w:r>
      <w:r w:rsidR="00295B37">
        <w:t>s</w:t>
      </w:r>
      <w:r w:rsidR="00634FAB">
        <w:t xml:space="preserve"> changes governments can make now to attract private investment</w:t>
      </w:r>
      <w:r w:rsidR="00471287">
        <w:t xml:space="preserve">.  </w:t>
      </w:r>
    </w:p>
    <w:p w14:paraId="5D15D539" w14:textId="77777777" w:rsidR="00471287" w:rsidRPr="00FB1436" w:rsidRDefault="00471287">
      <w:pPr>
        <w:rPr>
          <w:sz w:val="28"/>
          <w:szCs w:val="28"/>
        </w:rPr>
      </w:pPr>
    </w:p>
    <w:p w14:paraId="29A1C58C" w14:textId="77777777" w:rsidR="00634FAB" w:rsidRPr="00FB1436" w:rsidRDefault="00634FAB">
      <w:pPr>
        <w:rPr>
          <w:b/>
          <w:sz w:val="28"/>
          <w:szCs w:val="28"/>
        </w:rPr>
      </w:pPr>
      <w:r w:rsidRPr="00FB1436">
        <w:rPr>
          <w:b/>
          <w:sz w:val="28"/>
          <w:szCs w:val="28"/>
        </w:rPr>
        <w:t xml:space="preserve">Adaptation Can’t Wait – Open Consultation </w:t>
      </w:r>
    </w:p>
    <w:p w14:paraId="3E245D88" w14:textId="77777777" w:rsidR="00634FAB" w:rsidRDefault="00634FAB"/>
    <w:p w14:paraId="142503CC" w14:textId="045E2D1B" w:rsidR="00634FAB" w:rsidRDefault="00634FAB">
      <w:r>
        <w:t xml:space="preserve">GaIn™ v 1.O was created by the </w:t>
      </w:r>
      <w:r w:rsidR="00295B37">
        <w:t xml:space="preserve">nonprofit </w:t>
      </w:r>
      <w:r>
        <w:t>Global Adaption Institute</w:t>
      </w:r>
      <w:r w:rsidR="00295B37">
        <w:t xml:space="preserve"> </w:t>
      </w:r>
      <w:r>
        <w:t>over the past twelve months in consultation with experts</w:t>
      </w:r>
      <w:r w:rsidR="00154593">
        <w:t xml:space="preserve"> from around the world</w:t>
      </w:r>
      <w:r>
        <w:t xml:space="preserve"> and</w:t>
      </w:r>
      <w:r w:rsidR="00154593">
        <w:t xml:space="preserve"> the Institute’s </w:t>
      </w:r>
      <w:r>
        <w:t>Council of Scientific Advisers</w:t>
      </w:r>
      <w:r w:rsidR="001257D6">
        <w:t>.  Before release of the</w:t>
      </w:r>
      <w:r>
        <w:t xml:space="preserve"> Index to the public, the Ins</w:t>
      </w:r>
      <w:r w:rsidR="00295B37">
        <w:t>t</w:t>
      </w:r>
      <w:r>
        <w:t xml:space="preserve">itute is requesting </w:t>
      </w:r>
      <w:r w:rsidR="00295B37">
        <w:t>additional review and comment on</w:t>
      </w:r>
      <w:r>
        <w:t xml:space="preserve"> a redacted version of the </w:t>
      </w:r>
      <w:r w:rsidR="00295B37">
        <w:t xml:space="preserve">Index </w:t>
      </w:r>
      <w:r>
        <w:t xml:space="preserve">through </w:t>
      </w:r>
      <w:r w:rsidR="00154593">
        <w:t>this</w:t>
      </w:r>
      <w:r>
        <w:t xml:space="preserve"> open cons</w:t>
      </w:r>
      <w:r w:rsidR="00295B37">
        <w:t xml:space="preserve">ultation process. </w:t>
      </w:r>
    </w:p>
    <w:p w14:paraId="6B0F7755" w14:textId="77777777" w:rsidR="00295B37" w:rsidRDefault="00295B37"/>
    <w:p w14:paraId="4B61E9FF" w14:textId="77777777" w:rsidR="00295B37" w:rsidRDefault="00295B37">
      <w:r>
        <w:t>Participate in Open Consultation</w:t>
      </w:r>
    </w:p>
    <w:p w14:paraId="065AA7B1" w14:textId="77777777" w:rsidR="00471287" w:rsidRDefault="00471287"/>
    <w:p w14:paraId="5EDFF2C9" w14:textId="77777777" w:rsidR="00471287" w:rsidRDefault="00471287"/>
    <w:p w14:paraId="5071FFC8" w14:textId="77777777" w:rsidR="00696C9A" w:rsidRDefault="00696C9A"/>
    <w:p w14:paraId="406E71AD" w14:textId="77777777" w:rsidR="00696C9A" w:rsidRDefault="00696C9A"/>
    <w:p w14:paraId="680BC167" w14:textId="77777777" w:rsidR="00DA2B60" w:rsidRDefault="00DA2B60"/>
    <w:p w14:paraId="2607782B" w14:textId="77777777" w:rsidR="00DA2B60" w:rsidRDefault="00DA2B60"/>
    <w:p w14:paraId="0799C4BE" w14:textId="77777777" w:rsidR="00DA2B60" w:rsidRDefault="00DA2B60"/>
    <w:p w14:paraId="311D6C90" w14:textId="77777777" w:rsidR="00DA2B60" w:rsidRDefault="00DA2B60"/>
    <w:sectPr w:rsidR="00DA2B60" w:rsidSect="002D5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60"/>
    <w:rsid w:val="001257D6"/>
    <w:rsid w:val="00154593"/>
    <w:rsid w:val="00255D59"/>
    <w:rsid w:val="00295B37"/>
    <w:rsid w:val="002D53A5"/>
    <w:rsid w:val="003268CA"/>
    <w:rsid w:val="00471287"/>
    <w:rsid w:val="00634FAB"/>
    <w:rsid w:val="00696C9A"/>
    <w:rsid w:val="00AC1D7B"/>
    <w:rsid w:val="00D87246"/>
    <w:rsid w:val="00DA2B60"/>
    <w:rsid w:val="00EE5038"/>
    <w:rsid w:val="00FB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C6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45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5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5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5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5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5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45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5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5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5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5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5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Macintosh Word</Application>
  <DocSecurity>0</DocSecurity>
  <Lines>9</Lines>
  <Paragraphs>2</Paragraphs>
  <ScaleCrop>false</ScaleCrop>
  <Company>GLobalai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Wierzbicki</dc:creator>
  <cp:keywords/>
  <dc:description/>
  <cp:lastModifiedBy>Ian Noble</cp:lastModifiedBy>
  <cp:revision>2</cp:revision>
  <cp:lastPrinted>2011-08-03T16:11:00Z</cp:lastPrinted>
  <dcterms:created xsi:type="dcterms:W3CDTF">2011-08-04T12:00:00Z</dcterms:created>
  <dcterms:modified xsi:type="dcterms:W3CDTF">2011-08-04T12:00:00Z</dcterms:modified>
</cp:coreProperties>
</file>