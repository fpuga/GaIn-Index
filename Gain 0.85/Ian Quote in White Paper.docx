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31E2D" w14:textId="77777777" w:rsidR="000C5820" w:rsidRPr="000C5820" w:rsidRDefault="000C5820" w:rsidP="00786396">
      <w:pPr>
        <w:tabs>
          <w:tab w:val="left" w:pos="7707"/>
        </w:tabs>
        <w:rPr>
          <w:rFonts w:asciiTheme="majorHAnsi" w:hAnsiTheme="majorHAnsi"/>
          <w:b/>
        </w:rPr>
      </w:pPr>
      <w:r w:rsidRPr="000C5820">
        <w:rPr>
          <w:rFonts w:asciiTheme="majorHAnsi" w:hAnsiTheme="majorHAnsi"/>
          <w:b/>
        </w:rPr>
        <w:t>Ian Noble Quote</w:t>
      </w:r>
    </w:p>
    <w:p w14:paraId="71C96F33" w14:textId="77777777" w:rsidR="000C5820" w:rsidRDefault="000C5820" w:rsidP="00786396">
      <w:pPr>
        <w:tabs>
          <w:tab w:val="left" w:pos="7707"/>
        </w:tabs>
        <w:rPr>
          <w:rFonts w:asciiTheme="majorHAnsi" w:hAnsiTheme="majorHAnsi"/>
        </w:rPr>
      </w:pPr>
    </w:p>
    <w:p w14:paraId="57BBE2F9" w14:textId="0D960530" w:rsidR="00786396" w:rsidRDefault="00786396" w:rsidP="00786396">
      <w:pPr>
        <w:tabs>
          <w:tab w:val="left" w:pos="7707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Institute is </w:t>
      </w:r>
      <w:del w:id="0" w:author="Ian Noble" w:date="2011-08-04T08:02:00Z">
        <w:r w:rsidDel="00592636">
          <w:rPr>
            <w:rFonts w:asciiTheme="majorHAnsi" w:hAnsiTheme="majorHAnsi"/>
          </w:rPr>
          <w:delText xml:space="preserve">producing </w:delText>
        </w:r>
      </w:del>
      <w:ins w:id="1" w:author="Ian Noble" w:date="2011-08-04T08:02:00Z">
        <w:r w:rsidR="00592636">
          <w:rPr>
            <w:rFonts w:asciiTheme="majorHAnsi" w:hAnsiTheme="majorHAnsi"/>
          </w:rPr>
          <w:t>seeking to develop</w:t>
        </w:r>
        <w:r w:rsidR="00592636">
          <w:rPr>
            <w:rFonts w:asciiTheme="majorHAnsi" w:hAnsiTheme="majorHAnsi"/>
          </w:rPr>
          <w:t xml:space="preserve"> </w:t>
        </w:r>
      </w:ins>
      <w:r>
        <w:rPr>
          <w:rFonts w:asciiTheme="majorHAnsi" w:hAnsiTheme="majorHAnsi"/>
        </w:rPr>
        <w:t>an Index that will promote action</w:t>
      </w:r>
      <w:del w:id="2" w:author="Ian Noble" w:date="2011-08-04T08:02:00Z">
        <w:r w:rsidDel="00592636">
          <w:rPr>
            <w:rFonts w:asciiTheme="majorHAnsi" w:hAnsiTheme="majorHAnsi"/>
          </w:rPr>
          <w:delText xml:space="preserve"> in the world</w:delText>
        </w:r>
      </w:del>
      <w:r>
        <w:rPr>
          <w:rFonts w:asciiTheme="majorHAnsi" w:hAnsiTheme="majorHAnsi"/>
        </w:rPr>
        <w:t xml:space="preserve">. We want more than to describe a country’s vulnerability – we want to guide the way to resiliency. Thus, we seek and </w:t>
      </w:r>
      <w:del w:id="3" w:author="Ian Noble" w:date="2011-08-04T08:03:00Z">
        <w:r w:rsidDel="00592636">
          <w:rPr>
            <w:rFonts w:asciiTheme="majorHAnsi" w:hAnsiTheme="majorHAnsi"/>
          </w:rPr>
          <w:delText xml:space="preserve">utilize </w:delText>
        </w:r>
      </w:del>
      <w:ins w:id="4" w:author="Ian Noble" w:date="2011-08-04T08:03:00Z">
        <w:r w:rsidR="00592636">
          <w:rPr>
            <w:rFonts w:asciiTheme="majorHAnsi" w:hAnsiTheme="majorHAnsi"/>
          </w:rPr>
          <w:t>use</w:t>
        </w:r>
        <w:r w:rsidR="00592636">
          <w:rPr>
            <w:rFonts w:asciiTheme="majorHAnsi" w:hAnsiTheme="majorHAnsi"/>
          </w:rPr>
          <w:t xml:space="preserve"> </w:t>
        </w:r>
      </w:ins>
      <w:r>
        <w:rPr>
          <w:rFonts w:asciiTheme="majorHAnsi" w:hAnsiTheme="majorHAnsi"/>
        </w:rPr>
        <w:t xml:space="preserve">“metrics that matter.” </w:t>
      </w:r>
    </w:p>
    <w:p w14:paraId="5DFF5694" w14:textId="77777777" w:rsidR="00786396" w:rsidRDefault="00786396" w:rsidP="00786396">
      <w:pPr>
        <w:tabs>
          <w:tab w:val="left" w:pos="7707"/>
        </w:tabs>
        <w:rPr>
          <w:rFonts w:asciiTheme="majorHAnsi" w:hAnsiTheme="majorHAnsi"/>
        </w:rPr>
      </w:pPr>
    </w:p>
    <w:p w14:paraId="27A949BA" w14:textId="33BF5191" w:rsidR="00786396" w:rsidRDefault="00786396" w:rsidP="00786396">
      <w:pPr>
        <w:tabs>
          <w:tab w:val="left" w:pos="7707"/>
        </w:tabs>
        <w:rPr>
          <w:rFonts w:asciiTheme="majorHAnsi" w:hAnsiTheme="majorHAnsi"/>
        </w:rPr>
      </w:pPr>
      <w:r w:rsidRPr="00F36752">
        <w:rPr>
          <w:rFonts w:cs="Arial"/>
          <w:color w:val="000000"/>
        </w:rPr>
        <w:t xml:space="preserve">GaIn™ must be understandable and viewed as relevant </w:t>
      </w:r>
      <w:del w:id="5" w:author="Ian Noble" w:date="2011-08-04T08:03:00Z">
        <w:r w:rsidRPr="00F36752" w:rsidDel="00592636">
          <w:rPr>
            <w:rFonts w:cs="Arial"/>
            <w:color w:val="000000"/>
          </w:rPr>
          <w:delText xml:space="preserve">to </w:delText>
        </w:r>
      </w:del>
      <w:ins w:id="6" w:author="Ian Noble" w:date="2011-08-04T08:03:00Z">
        <w:r w:rsidR="00592636">
          <w:rPr>
            <w:rFonts w:cs="Arial"/>
            <w:color w:val="000000"/>
          </w:rPr>
          <w:t>by</w:t>
        </w:r>
        <w:r w:rsidR="00592636" w:rsidRPr="00F36752">
          <w:rPr>
            <w:rFonts w:cs="Arial"/>
            <w:color w:val="000000"/>
          </w:rPr>
          <w:t xml:space="preserve"> </w:t>
        </w:r>
      </w:ins>
      <w:r w:rsidRPr="00F36752">
        <w:rPr>
          <w:rFonts w:cs="Arial"/>
          <w:color w:val="000000"/>
        </w:rPr>
        <w:t>business executives and government leaders</w:t>
      </w:r>
      <w:ins w:id="7" w:author="Ian Noble" w:date="2011-08-04T08:04:00Z">
        <w:r w:rsidR="00592636">
          <w:rPr>
            <w:rFonts w:cs="Arial"/>
            <w:color w:val="000000"/>
          </w:rPr>
          <w:t xml:space="preserve"> and</w:t>
        </w:r>
      </w:ins>
      <w:del w:id="8" w:author="Ian Noble" w:date="2011-08-04T08:04:00Z">
        <w:r w:rsidRPr="00F36752" w:rsidDel="00592636">
          <w:rPr>
            <w:rFonts w:cs="Arial"/>
            <w:color w:val="000000"/>
          </w:rPr>
          <w:delText>,</w:delText>
        </w:r>
      </w:del>
      <w:r w:rsidRPr="00F36752">
        <w:rPr>
          <w:rFonts w:cs="Arial"/>
          <w:color w:val="000000"/>
        </w:rPr>
        <w:t xml:space="preserve"> not just </w:t>
      </w:r>
      <w:del w:id="9" w:author="Ian Noble" w:date="2011-08-04T08:04:00Z">
        <w:r w:rsidRPr="00F36752" w:rsidDel="00592636">
          <w:rPr>
            <w:rFonts w:cs="Arial"/>
            <w:color w:val="000000"/>
          </w:rPr>
          <w:delText>scientists with specialization</w:delText>
        </w:r>
      </w:del>
      <w:ins w:id="10" w:author="Ian Noble" w:date="2011-08-04T08:04:00Z">
        <w:r w:rsidR="00592636">
          <w:rPr>
            <w:rFonts w:cs="Arial"/>
            <w:color w:val="000000"/>
          </w:rPr>
          <w:t>specialists</w:t>
        </w:r>
      </w:ins>
      <w:bookmarkStart w:id="11" w:name="_GoBack"/>
      <w:bookmarkEnd w:id="11"/>
      <w:r w:rsidRPr="00F36752">
        <w:rPr>
          <w:rFonts w:cs="Arial"/>
          <w:color w:val="000000"/>
        </w:rPr>
        <w:t xml:space="preserve"> in the field.</w:t>
      </w:r>
      <w:r>
        <w:rPr>
          <w:rFonts w:cs="Arial"/>
          <w:color w:val="000000"/>
        </w:rPr>
        <w:t xml:space="preserve"> Through our many stages of consultation, the feedback from business, government and non-profit leaders has increased both the rigor and ultimate utility of GaIn™. </w:t>
      </w:r>
    </w:p>
    <w:p w14:paraId="247E35DF" w14:textId="77777777" w:rsidR="0007435E" w:rsidRDefault="0007435E"/>
    <w:sectPr w:rsidR="0007435E" w:rsidSect="00A16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96"/>
    <w:rsid w:val="0007435E"/>
    <w:rsid w:val="000C5820"/>
    <w:rsid w:val="00592636"/>
    <w:rsid w:val="00786396"/>
    <w:rsid w:val="00A1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2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Macintosh Word</Application>
  <DocSecurity>0</DocSecurity>
  <Lines>4</Lines>
  <Paragraphs>1</Paragraphs>
  <ScaleCrop>false</ScaleCrop>
  <Company>GAIN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Cherry</dc:creator>
  <cp:keywords/>
  <dc:description/>
  <cp:lastModifiedBy>Ian Noble</cp:lastModifiedBy>
  <cp:revision>2</cp:revision>
  <dcterms:created xsi:type="dcterms:W3CDTF">2011-08-04T12:04:00Z</dcterms:created>
  <dcterms:modified xsi:type="dcterms:W3CDTF">2011-08-04T12:04:00Z</dcterms:modified>
</cp:coreProperties>
</file>