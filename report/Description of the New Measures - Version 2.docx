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AB5D7" w14:textId="0A4E1175" w:rsidR="00654D99" w:rsidRDefault="00DD54C2" w:rsidP="00654D99">
      <w:pPr>
        <w:pStyle w:val="Heading1"/>
        <w:jc w:val="center"/>
      </w:pPr>
      <w:r>
        <w:t>Technical Description of the N</w:t>
      </w:r>
      <w:r w:rsidR="00654D99">
        <w:t xml:space="preserve">ew Measures for Ecosystem Services and </w:t>
      </w:r>
      <w:r>
        <w:t>Human Habitat</w:t>
      </w:r>
    </w:p>
    <w:p w14:paraId="16FA57F0" w14:textId="0B678CBB" w:rsidR="00786589" w:rsidRDefault="00786589" w:rsidP="00654D99">
      <w:pPr>
        <w:pStyle w:val="Heading1"/>
        <w:jc w:val="center"/>
      </w:pPr>
      <w:r>
        <w:t>DRAFT TEXT –Revision</w:t>
      </w:r>
      <w:r w:rsidR="00DD54C2">
        <w:t xml:space="preserve"> 1</w:t>
      </w:r>
    </w:p>
    <w:p w14:paraId="2AA73ADC" w14:textId="62E9B542" w:rsidR="00786589" w:rsidRDefault="00C8156D" w:rsidP="00654D99">
      <w:pPr>
        <w:pStyle w:val="Heading3"/>
      </w:pPr>
      <w:r>
        <w:t>As described below, o</w:t>
      </w:r>
      <w:r w:rsidR="00786589">
        <w:t>ne measure still to be selected for the Ecosystem Services component</w:t>
      </w:r>
      <w:r w:rsidR="001C466A">
        <w:t xml:space="preserve"> so </w:t>
      </w:r>
      <w:r w:rsidR="001F58B0">
        <w:t>the detailed summary</w:t>
      </w:r>
      <w:r w:rsidR="001C466A">
        <w:t xml:space="preserve"> results are preliminary</w:t>
      </w:r>
    </w:p>
    <w:p w14:paraId="11753537" w14:textId="77777777" w:rsidR="001F58B0" w:rsidRPr="001F58B0" w:rsidRDefault="001F58B0" w:rsidP="001F58B0"/>
    <w:p w14:paraId="1D0C4C69" w14:textId="462C027B" w:rsidR="00786589" w:rsidRPr="00A45121" w:rsidRDefault="00786589" w:rsidP="00A45121">
      <w:pPr>
        <w:jc w:val="right"/>
        <w:rPr>
          <w:rFonts w:ascii="Arial" w:hAnsi="Arial" w:cs="Arial"/>
          <w:sz w:val="20"/>
          <w:szCs w:val="20"/>
        </w:rPr>
      </w:pPr>
      <w:r w:rsidRPr="00A45121">
        <w:rPr>
          <w:rFonts w:ascii="Arial" w:hAnsi="Arial" w:cs="Arial"/>
          <w:sz w:val="20"/>
          <w:szCs w:val="20"/>
        </w:rPr>
        <w:t xml:space="preserve">Ian Noble </w:t>
      </w:r>
      <w:r w:rsidR="00A45121" w:rsidRPr="00A45121">
        <w:rPr>
          <w:rFonts w:ascii="Arial" w:hAnsi="Arial" w:cs="Arial"/>
          <w:sz w:val="20"/>
          <w:szCs w:val="20"/>
        </w:rPr>
        <w:t xml:space="preserve"> -  </w:t>
      </w:r>
      <w:r w:rsidR="00455A3A">
        <w:rPr>
          <w:rFonts w:ascii="Arial" w:hAnsi="Arial" w:cs="Arial"/>
          <w:sz w:val="20"/>
          <w:szCs w:val="20"/>
        </w:rPr>
        <w:t>27 August</w:t>
      </w:r>
      <w:r w:rsidR="00A45121" w:rsidRPr="00A45121">
        <w:rPr>
          <w:rFonts w:ascii="Arial" w:hAnsi="Arial" w:cs="Arial"/>
          <w:sz w:val="20"/>
          <w:szCs w:val="20"/>
        </w:rPr>
        <w:t xml:space="preserve"> 2012</w:t>
      </w:r>
    </w:p>
    <w:p w14:paraId="7BDC10C9" w14:textId="77777777" w:rsidR="00786589" w:rsidRDefault="00786589" w:rsidP="0030659A">
      <w:pPr>
        <w:pStyle w:val="Heading2"/>
        <w:rPr>
          <w:sz w:val="24"/>
        </w:rPr>
      </w:pPr>
    </w:p>
    <w:p w14:paraId="1656D7CB" w14:textId="6B797676" w:rsidR="0023373D" w:rsidRPr="00EA03DC" w:rsidRDefault="0030659A" w:rsidP="006A1FCC">
      <w:pPr>
        <w:pStyle w:val="Heading2"/>
        <w:jc w:val="both"/>
        <w:rPr>
          <w:sz w:val="24"/>
        </w:rPr>
      </w:pPr>
      <w:r w:rsidRPr="00EA03DC">
        <w:rPr>
          <w:sz w:val="24"/>
        </w:rPr>
        <w:t>Adding Ecosystem Services to the Core Life Support Sectors</w:t>
      </w:r>
    </w:p>
    <w:p w14:paraId="3BA60779" w14:textId="4AD0CD3F" w:rsidR="0030659A" w:rsidRDefault="001547D4" w:rsidP="006A1FCC">
      <w:pPr>
        <w:jc w:val="both"/>
        <w:rPr>
          <w:sz w:val="22"/>
        </w:rPr>
      </w:pPr>
      <w:r w:rsidRPr="00EA03DC">
        <w:rPr>
          <w:sz w:val="22"/>
        </w:rPr>
        <w:t xml:space="preserve">The GAIN Index was initially launched </w:t>
      </w:r>
      <w:r w:rsidR="001C466A">
        <w:rPr>
          <w:sz w:val="22"/>
        </w:rPr>
        <w:t xml:space="preserve">in 2011 </w:t>
      </w:r>
      <w:r w:rsidRPr="00EA03DC">
        <w:rPr>
          <w:sz w:val="22"/>
        </w:rPr>
        <w:t>with a strong structure to help guide the selection of measures</w:t>
      </w:r>
      <w:r w:rsidR="00304170">
        <w:rPr>
          <w:sz w:val="22"/>
        </w:rPr>
        <w:t xml:space="preserve"> (i.e. the variables that make up the Index)</w:t>
      </w:r>
      <w:r w:rsidRPr="00EA03DC">
        <w:rPr>
          <w:sz w:val="22"/>
        </w:rPr>
        <w:t xml:space="preserve">.  </w:t>
      </w:r>
      <w:r w:rsidR="00F62E9E">
        <w:rPr>
          <w:sz w:val="22"/>
        </w:rPr>
        <w:t>For the v</w:t>
      </w:r>
      <w:r w:rsidR="00B00A5C">
        <w:rPr>
          <w:sz w:val="22"/>
        </w:rPr>
        <w:t>ulnerability component of the Index the</w:t>
      </w:r>
      <w:r w:rsidRPr="00EA03DC">
        <w:rPr>
          <w:sz w:val="22"/>
        </w:rPr>
        <w:t xml:space="preserve"> structure was in the form of a matrix with </w:t>
      </w:r>
      <w:r w:rsidR="001C466A">
        <w:rPr>
          <w:sz w:val="22"/>
        </w:rPr>
        <w:t xml:space="preserve">one axis </w:t>
      </w:r>
      <w:r w:rsidRPr="00EA03DC">
        <w:rPr>
          <w:sz w:val="22"/>
        </w:rPr>
        <w:t xml:space="preserve">a set of </w:t>
      </w:r>
      <w:r w:rsidR="00EA03DC">
        <w:rPr>
          <w:sz w:val="22"/>
        </w:rPr>
        <w:t xml:space="preserve">core life support </w:t>
      </w:r>
      <w:r w:rsidRPr="00EA03DC">
        <w:rPr>
          <w:sz w:val="22"/>
        </w:rPr>
        <w:t xml:space="preserve">“sectors” covering Food, Water, Health and </w:t>
      </w:r>
      <w:r w:rsidR="001C466A">
        <w:rPr>
          <w:sz w:val="22"/>
        </w:rPr>
        <w:t xml:space="preserve">an </w:t>
      </w:r>
      <w:r w:rsidRPr="00EA03DC">
        <w:rPr>
          <w:sz w:val="22"/>
        </w:rPr>
        <w:t>Infrastructure</w:t>
      </w:r>
      <w:r w:rsidR="001C466A">
        <w:rPr>
          <w:sz w:val="22"/>
        </w:rPr>
        <w:t xml:space="preserve"> sector</w:t>
      </w:r>
      <w:r w:rsidRPr="00EA03DC">
        <w:rPr>
          <w:sz w:val="22"/>
        </w:rPr>
        <w:t xml:space="preserve"> </w:t>
      </w:r>
      <w:r w:rsidR="00FB3853" w:rsidRPr="00EA03DC">
        <w:rPr>
          <w:sz w:val="22"/>
        </w:rPr>
        <w:t xml:space="preserve">(made up of </w:t>
      </w:r>
      <w:r w:rsidR="0036491B">
        <w:rPr>
          <w:sz w:val="22"/>
        </w:rPr>
        <w:t>Coastal, Transport and</w:t>
      </w:r>
      <w:r w:rsidR="00FB3853" w:rsidRPr="00EA03DC">
        <w:rPr>
          <w:sz w:val="22"/>
        </w:rPr>
        <w:t xml:space="preserve"> Energy) </w:t>
      </w:r>
      <w:r w:rsidRPr="00EA03DC">
        <w:rPr>
          <w:sz w:val="22"/>
        </w:rPr>
        <w:t xml:space="preserve">and </w:t>
      </w:r>
      <w:r w:rsidR="001C466A">
        <w:rPr>
          <w:sz w:val="22"/>
        </w:rPr>
        <w:t xml:space="preserve">the other axis </w:t>
      </w:r>
      <w:r w:rsidRPr="00EA03DC">
        <w:rPr>
          <w:sz w:val="22"/>
        </w:rPr>
        <w:t xml:space="preserve">a set of components of vulnerability; Exposure, Sensitivity and </w:t>
      </w:r>
      <w:r w:rsidR="00FB3853" w:rsidRPr="00EA03DC">
        <w:rPr>
          <w:sz w:val="22"/>
        </w:rPr>
        <w:t>Capacity</w:t>
      </w:r>
      <w:r w:rsidR="008177E4">
        <w:rPr>
          <w:sz w:val="22"/>
        </w:rPr>
        <w:t xml:space="preserve"> (Fig. 1</w:t>
      </w:r>
      <w:r w:rsidR="001F58B0">
        <w:rPr>
          <w:sz w:val="22"/>
        </w:rPr>
        <w:t>)</w:t>
      </w:r>
      <w:r w:rsidR="00FB3853" w:rsidRPr="00EA03DC">
        <w:rPr>
          <w:sz w:val="22"/>
        </w:rPr>
        <w:t xml:space="preserve">.  In releasing the 2011 version </w:t>
      </w:r>
      <w:r w:rsidR="001C466A">
        <w:rPr>
          <w:sz w:val="22"/>
        </w:rPr>
        <w:t>we</w:t>
      </w:r>
      <w:r w:rsidR="00FB3853" w:rsidRPr="00EA03DC">
        <w:rPr>
          <w:sz w:val="22"/>
        </w:rPr>
        <w:t xml:space="preserve"> recognized that </w:t>
      </w:r>
      <w:r w:rsidR="00F62E9E">
        <w:rPr>
          <w:sz w:val="22"/>
        </w:rPr>
        <w:t>many</w:t>
      </w:r>
      <w:r w:rsidR="00EA03DC">
        <w:rPr>
          <w:sz w:val="22"/>
        </w:rPr>
        <w:t xml:space="preserve"> would argue for the inclusion of a sector representing Ecosystem Services among the core life support sectors and the need to include additional urban oriented sectors in the Infrastru</w:t>
      </w:r>
      <w:r w:rsidR="0036491B">
        <w:rPr>
          <w:sz w:val="22"/>
        </w:rPr>
        <w:t>ctu</w:t>
      </w:r>
      <w:r w:rsidR="00EA03DC">
        <w:rPr>
          <w:sz w:val="22"/>
        </w:rPr>
        <w:t>re section.</w:t>
      </w:r>
      <w:r w:rsidR="0036491B">
        <w:rPr>
          <w:sz w:val="22"/>
        </w:rPr>
        <w:t xml:space="preserve">  This document describes the measures to complete the plan for the </w:t>
      </w:r>
      <w:r w:rsidR="00304170">
        <w:rPr>
          <w:sz w:val="22"/>
        </w:rPr>
        <w:t>v</w:t>
      </w:r>
      <w:r w:rsidR="00B00A5C">
        <w:rPr>
          <w:sz w:val="22"/>
        </w:rPr>
        <w:t xml:space="preserve">ulnerability component of the </w:t>
      </w:r>
      <w:r w:rsidR="0036491B">
        <w:rPr>
          <w:sz w:val="22"/>
        </w:rPr>
        <w:t>original GAIN Index.</w:t>
      </w:r>
    </w:p>
    <w:p w14:paraId="4DBB922F" w14:textId="77777777" w:rsidR="0036491B" w:rsidRDefault="0036491B" w:rsidP="006A1FCC">
      <w:pPr>
        <w:jc w:val="both"/>
        <w:rPr>
          <w:sz w:val="22"/>
        </w:rPr>
      </w:pPr>
    </w:p>
    <w:p w14:paraId="2FE3F103" w14:textId="190A816D" w:rsidR="0036491B" w:rsidRPr="00A11977" w:rsidRDefault="00A11977" w:rsidP="006A1FCC">
      <w:pPr>
        <w:pStyle w:val="Heading2"/>
        <w:jc w:val="both"/>
      </w:pPr>
      <w:r w:rsidRPr="00A11977">
        <w:t>Rationale for the Ecosystem Services sector</w:t>
      </w:r>
    </w:p>
    <w:p w14:paraId="58EDE166" w14:textId="43E66EC1" w:rsidR="00A90235" w:rsidRDefault="00A11977" w:rsidP="006A1FCC">
      <w:pPr>
        <w:jc w:val="both"/>
        <w:rPr>
          <w:sz w:val="22"/>
        </w:rPr>
      </w:pPr>
      <w:r w:rsidRPr="00043557">
        <w:rPr>
          <w:sz w:val="22"/>
          <w:highlight w:val="yellow"/>
          <w:rPrChange w:id="0" w:author="Bruno Sanchez-Andrade Nuno" w:date="2012-08-29T12:44:00Z">
            <w:rPr>
              <w:sz w:val="22"/>
            </w:rPr>
          </w:rPrChange>
        </w:rPr>
        <w:t xml:space="preserve">Ecosystem services are the multitude of </w:t>
      </w:r>
      <w:r w:rsidR="00DE7C9C" w:rsidRPr="00043557">
        <w:rPr>
          <w:sz w:val="22"/>
          <w:highlight w:val="yellow"/>
          <w:rPrChange w:id="1" w:author="Bruno Sanchez-Andrade Nuno" w:date="2012-08-29T12:44:00Z">
            <w:rPr>
              <w:sz w:val="22"/>
            </w:rPr>
          </w:rPrChange>
        </w:rPr>
        <w:t>processes</w:t>
      </w:r>
      <w:r w:rsidRPr="00043557">
        <w:rPr>
          <w:sz w:val="22"/>
          <w:highlight w:val="yellow"/>
          <w:rPrChange w:id="2" w:author="Bruno Sanchez-Andrade Nuno" w:date="2012-08-29T12:44:00Z">
            <w:rPr>
              <w:sz w:val="22"/>
            </w:rPr>
          </w:rPrChange>
        </w:rPr>
        <w:t xml:space="preserve"> </w:t>
      </w:r>
      <w:r w:rsidR="00DE7C9C" w:rsidRPr="00043557">
        <w:rPr>
          <w:sz w:val="22"/>
          <w:highlight w:val="yellow"/>
          <w:rPrChange w:id="3" w:author="Bruno Sanchez-Andrade Nuno" w:date="2012-08-29T12:44:00Z">
            <w:rPr>
              <w:sz w:val="22"/>
            </w:rPr>
          </w:rPrChange>
        </w:rPr>
        <w:t>that humans rely upon to support their lives and livelihoods.</w:t>
      </w:r>
      <w:r w:rsidR="00DE7C9C">
        <w:rPr>
          <w:sz w:val="22"/>
        </w:rPr>
        <w:t xml:space="preserve">  These processes provide food and clean water, regulate the climate, support nutrient cycling and provide cultural experiences.</w:t>
      </w:r>
      <w:r w:rsidR="003F0673">
        <w:rPr>
          <w:sz w:val="22"/>
        </w:rPr>
        <w:t xml:space="preserve">  </w:t>
      </w:r>
      <w:r w:rsidR="001C466A">
        <w:rPr>
          <w:sz w:val="22"/>
        </w:rPr>
        <w:t>In</w:t>
      </w:r>
      <w:r w:rsidR="00304170">
        <w:rPr>
          <w:sz w:val="22"/>
        </w:rPr>
        <w:t xml:space="preserve"> developing the GAIN v</w:t>
      </w:r>
      <w:r w:rsidR="003F0673">
        <w:rPr>
          <w:sz w:val="22"/>
        </w:rPr>
        <w:t xml:space="preserve">ulnerability measures </w:t>
      </w:r>
      <w:r w:rsidR="001C466A">
        <w:rPr>
          <w:sz w:val="22"/>
        </w:rPr>
        <w:t>we have sought to</w:t>
      </w:r>
      <w:r w:rsidR="003F0673">
        <w:rPr>
          <w:sz w:val="22"/>
        </w:rPr>
        <w:t xml:space="preserve"> choose sets of </w:t>
      </w:r>
      <w:r w:rsidR="003F0673" w:rsidRPr="00043557">
        <w:rPr>
          <w:sz w:val="22"/>
          <w:highlight w:val="yellow"/>
          <w:rPrChange w:id="4" w:author="Bruno Sanchez-Andrade Nuno" w:date="2012-08-29T12:45:00Z">
            <w:rPr>
              <w:sz w:val="22"/>
            </w:rPr>
          </w:rPrChange>
        </w:rPr>
        <w:t>measures that are tangible, simple but directly relevant</w:t>
      </w:r>
      <w:r w:rsidR="003F0673">
        <w:rPr>
          <w:sz w:val="22"/>
        </w:rPr>
        <w:t xml:space="preserve"> to the concept to be captured.  It is obviously difficult to capture </w:t>
      </w:r>
      <w:r w:rsidR="000716A2">
        <w:rPr>
          <w:sz w:val="22"/>
        </w:rPr>
        <w:t>ecosystem services</w:t>
      </w:r>
      <w:r w:rsidR="003F0673">
        <w:rPr>
          <w:sz w:val="22"/>
        </w:rPr>
        <w:t xml:space="preserve"> in six simple measures so </w:t>
      </w:r>
      <w:r w:rsidR="000716A2">
        <w:rPr>
          <w:sz w:val="22"/>
        </w:rPr>
        <w:t xml:space="preserve">the use of integrative, synthetic measures was also considered.  </w:t>
      </w:r>
    </w:p>
    <w:p w14:paraId="74307086" w14:textId="77777777" w:rsidR="00A90235" w:rsidRDefault="00A90235" w:rsidP="006A1FCC">
      <w:pPr>
        <w:jc w:val="both"/>
        <w:rPr>
          <w:sz w:val="22"/>
        </w:rPr>
      </w:pPr>
    </w:p>
    <w:p w14:paraId="7BC4197C" w14:textId="2D12B005" w:rsidR="007261D3" w:rsidRDefault="007261D3" w:rsidP="006A1FCC">
      <w:pPr>
        <w:pStyle w:val="Heading3"/>
        <w:jc w:val="both"/>
      </w:pPr>
      <w:r>
        <w:t>The Measures</w:t>
      </w:r>
    </w:p>
    <w:p w14:paraId="40F780F7" w14:textId="721B52B4" w:rsidR="007261D3" w:rsidRPr="007261D3" w:rsidRDefault="007261D3" w:rsidP="006A1FCC">
      <w:pPr>
        <w:pStyle w:val="Heading3"/>
        <w:ind w:firstLine="720"/>
        <w:jc w:val="both"/>
        <w:rPr>
          <w:i/>
        </w:rPr>
      </w:pPr>
      <w:r w:rsidRPr="007261D3">
        <w:rPr>
          <w:i/>
        </w:rPr>
        <w:t>Exposure</w:t>
      </w:r>
    </w:p>
    <w:p w14:paraId="71B01FC8" w14:textId="10D7316F" w:rsidR="00DE7C9C" w:rsidRPr="007261D3" w:rsidRDefault="000716A2" w:rsidP="006A1FCC">
      <w:pPr>
        <w:jc w:val="both"/>
        <w:rPr>
          <w:b/>
          <w:i/>
          <w:sz w:val="22"/>
        </w:rPr>
      </w:pPr>
      <w:r>
        <w:rPr>
          <w:sz w:val="22"/>
        </w:rPr>
        <w:t xml:space="preserve">To be consistent with the other core sectors, we sought a measure of exposure that reflects the size of the likely impacts of climate change over the next few decades.  This has proved difficult.  An obvious measure is the effect of climate change on the </w:t>
      </w:r>
      <w:r w:rsidR="00304170">
        <w:rPr>
          <w:sz w:val="22"/>
        </w:rPr>
        <w:t xml:space="preserve">distribution of the </w:t>
      </w:r>
      <w:r>
        <w:rPr>
          <w:sz w:val="22"/>
        </w:rPr>
        <w:t>ecosystems and biomes</w:t>
      </w:r>
      <w:r w:rsidR="00A90235">
        <w:rPr>
          <w:rStyle w:val="FootnoteReference"/>
          <w:sz w:val="22"/>
        </w:rPr>
        <w:footnoteReference w:id="1"/>
      </w:r>
      <w:r>
        <w:rPr>
          <w:sz w:val="22"/>
        </w:rPr>
        <w:t xml:space="preserve"> that provide the services on which we depend.</w:t>
      </w:r>
      <w:r w:rsidR="00A90235">
        <w:rPr>
          <w:sz w:val="22"/>
        </w:rPr>
        <w:t xml:space="preserve">  There are </w:t>
      </w:r>
      <w:r w:rsidR="00A6149C">
        <w:rPr>
          <w:sz w:val="22"/>
        </w:rPr>
        <w:lastRenderedPageBreak/>
        <w:t xml:space="preserve">estimates of the proportion of the land surface on which </w:t>
      </w:r>
      <w:r w:rsidR="007261D3">
        <w:rPr>
          <w:sz w:val="22"/>
        </w:rPr>
        <w:t xml:space="preserve">the </w:t>
      </w:r>
      <w:r w:rsidR="00A6149C">
        <w:rPr>
          <w:sz w:val="22"/>
        </w:rPr>
        <w:t xml:space="preserve">type of biome might be expected to change under projected climate change.  However, most of these estimates are based on what is now old projections and models and most do not account for these changes on a country by country </w:t>
      </w:r>
      <w:r w:rsidR="00304170">
        <w:rPr>
          <w:sz w:val="22"/>
        </w:rPr>
        <w:t xml:space="preserve">scale </w:t>
      </w:r>
      <w:r w:rsidR="00A6149C">
        <w:rPr>
          <w:sz w:val="22"/>
        </w:rPr>
        <w:t xml:space="preserve">as this is rarely </w:t>
      </w:r>
      <w:r w:rsidR="00304170">
        <w:rPr>
          <w:sz w:val="22"/>
        </w:rPr>
        <w:t>relevant to the question at hand</w:t>
      </w:r>
      <w:r w:rsidR="00A6149C">
        <w:rPr>
          <w:sz w:val="22"/>
        </w:rPr>
        <w:t xml:space="preserve">.  We are still seeking a measure that appropriately captures this </w:t>
      </w:r>
      <w:r w:rsidR="00807DFE">
        <w:rPr>
          <w:sz w:val="22"/>
        </w:rPr>
        <w:t>element.</w:t>
      </w:r>
      <w:r w:rsidR="007261D3">
        <w:rPr>
          <w:sz w:val="22"/>
        </w:rPr>
        <w:t xml:space="preserve">  </w:t>
      </w:r>
      <w:r w:rsidR="007261D3" w:rsidRPr="007261D3">
        <w:rPr>
          <w:b/>
          <w:i/>
          <w:sz w:val="22"/>
        </w:rPr>
        <w:t>Advice on this will be most welcome.</w:t>
      </w:r>
    </w:p>
    <w:p w14:paraId="4B87F67C" w14:textId="77777777" w:rsidR="00807DFE" w:rsidRDefault="00807DFE" w:rsidP="006A1FCC">
      <w:pPr>
        <w:jc w:val="both"/>
        <w:rPr>
          <w:sz w:val="22"/>
        </w:rPr>
      </w:pPr>
    </w:p>
    <w:p w14:paraId="76D1D8BC" w14:textId="1B59EE40" w:rsidR="00807DFE" w:rsidRDefault="00807DFE" w:rsidP="006A1FCC">
      <w:pPr>
        <w:jc w:val="both"/>
        <w:rPr>
          <w:sz w:val="22"/>
        </w:rPr>
      </w:pPr>
      <w:r>
        <w:rPr>
          <w:sz w:val="22"/>
        </w:rPr>
        <w:t xml:space="preserve">Another measure of exposure is </w:t>
      </w:r>
      <w:r w:rsidRPr="00250154">
        <w:rPr>
          <w:sz w:val="22"/>
          <w:highlight w:val="yellow"/>
          <w:rPrChange w:id="7" w:author="Bruno Sanchez-Andrade Nuno" w:date="2012-08-29T15:42:00Z">
            <w:rPr>
              <w:sz w:val="22"/>
            </w:rPr>
          </w:rPrChange>
        </w:rPr>
        <w:t>how much we depend upon ecosystem services to provide the basis of our economies</w:t>
      </w:r>
      <w:r>
        <w:rPr>
          <w:sz w:val="22"/>
        </w:rPr>
        <w:t xml:space="preserve">.  </w:t>
      </w:r>
      <w:r w:rsidR="007261D3">
        <w:rPr>
          <w:sz w:val="22"/>
        </w:rPr>
        <w:t>Here we have used the work on natural capital</w:t>
      </w:r>
      <w:r w:rsidR="00304170">
        <w:rPr>
          <w:sz w:val="22"/>
        </w:rPr>
        <w:t>,</w:t>
      </w:r>
      <w:r w:rsidR="007261D3">
        <w:rPr>
          <w:sz w:val="22"/>
        </w:rPr>
        <w:t xml:space="preserve"> derived largely from the World Bank</w:t>
      </w:r>
      <w:r w:rsidR="00304170">
        <w:rPr>
          <w:sz w:val="22"/>
        </w:rPr>
        <w:t>,</w:t>
      </w:r>
      <w:r w:rsidR="007261D3">
        <w:rPr>
          <w:sz w:val="22"/>
        </w:rPr>
        <w:t xml:space="preserve"> </w:t>
      </w:r>
      <w:r w:rsidR="00304170">
        <w:rPr>
          <w:sz w:val="22"/>
        </w:rPr>
        <w:t>that seeks</w:t>
      </w:r>
      <w:r>
        <w:rPr>
          <w:sz w:val="22"/>
        </w:rPr>
        <w:t xml:space="preserve"> </w:t>
      </w:r>
      <w:r w:rsidR="007261D3">
        <w:rPr>
          <w:sz w:val="22"/>
        </w:rPr>
        <w:t>to estimate human</w:t>
      </w:r>
      <w:r>
        <w:rPr>
          <w:sz w:val="22"/>
        </w:rPr>
        <w:t xml:space="preserve"> dependency on “natural capital</w:t>
      </w:r>
      <w:r w:rsidR="002A75C4">
        <w:rPr>
          <w:sz w:val="22"/>
        </w:rPr>
        <w:t>”, which is</w:t>
      </w:r>
      <w:r>
        <w:rPr>
          <w:sz w:val="22"/>
        </w:rPr>
        <w:t xml:space="preserve"> </w:t>
      </w:r>
      <w:r w:rsidRPr="00807DFE">
        <w:rPr>
          <w:sz w:val="22"/>
        </w:rPr>
        <w:t xml:space="preserve">the stock ecosystem goods that can deliver </w:t>
      </w:r>
      <w:r w:rsidR="002A75C4">
        <w:rPr>
          <w:sz w:val="22"/>
        </w:rPr>
        <w:t xml:space="preserve">ecosystem services in the future. This work seeks to capture and value the full range of natural capital including both ecosystem services and natural resources such as minerals and fossil fuels.  </w:t>
      </w:r>
      <w:r w:rsidR="007261D3">
        <w:rPr>
          <w:sz w:val="22"/>
        </w:rPr>
        <w:t>In our measure</w:t>
      </w:r>
      <w:r w:rsidR="002A75C4">
        <w:rPr>
          <w:sz w:val="22"/>
        </w:rPr>
        <w:t xml:space="preserve"> we choose to focus only on the value of those services derived from ecosystems and expressed as a proportion of the GDP (see ENC – Dependency on Natural Capital below for a complete description).</w:t>
      </w:r>
    </w:p>
    <w:p w14:paraId="7FC94C5D" w14:textId="77777777" w:rsidR="002A75C4" w:rsidRDefault="002A75C4" w:rsidP="006A1FCC">
      <w:pPr>
        <w:jc w:val="both"/>
        <w:rPr>
          <w:sz w:val="22"/>
        </w:rPr>
      </w:pPr>
    </w:p>
    <w:p w14:paraId="3E6A0577" w14:textId="046088C4" w:rsidR="007261D3" w:rsidRPr="007261D3" w:rsidRDefault="007261D3" w:rsidP="006A1FCC">
      <w:pPr>
        <w:pStyle w:val="Heading3"/>
        <w:ind w:firstLine="720"/>
        <w:jc w:val="both"/>
        <w:rPr>
          <w:i/>
        </w:rPr>
      </w:pPr>
      <w:r w:rsidRPr="007261D3">
        <w:rPr>
          <w:i/>
        </w:rPr>
        <w:t>Sensitivity</w:t>
      </w:r>
    </w:p>
    <w:p w14:paraId="7A3AF0E1" w14:textId="3DBD5771" w:rsidR="002A75C4" w:rsidRPr="00807DFE" w:rsidRDefault="002A75C4" w:rsidP="006A1FCC">
      <w:pPr>
        <w:jc w:val="both"/>
        <w:rPr>
          <w:sz w:val="22"/>
        </w:rPr>
      </w:pPr>
      <w:r>
        <w:rPr>
          <w:sz w:val="22"/>
        </w:rPr>
        <w:t xml:space="preserve">To capture the component of sensitivity we </w:t>
      </w:r>
      <w:r w:rsidR="007261D3">
        <w:rPr>
          <w:sz w:val="22"/>
        </w:rPr>
        <w:t>again use</w:t>
      </w:r>
      <w:r w:rsidR="008E1D02">
        <w:rPr>
          <w:sz w:val="22"/>
        </w:rPr>
        <w:t xml:space="preserve"> a synthetic measure.  In this case we use the “Ecological Footprint”</w:t>
      </w:r>
      <w:r w:rsidR="007261D3">
        <w:rPr>
          <w:sz w:val="22"/>
        </w:rPr>
        <w:t>,</w:t>
      </w:r>
      <w:r w:rsidR="008E1D02">
        <w:rPr>
          <w:sz w:val="22"/>
        </w:rPr>
        <w:t xml:space="preserve"> which has been gaining increasing acceptance as a proxy for the total impact of human livelihoods on the Earth and its sustaining systems.  The </w:t>
      </w:r>
      <w:r w:rsidR="008E1D02" w:rsidRPr="004A595A">
        <w:rPr>
          <w:sz w:val="22"/>
          <w:highlight w:val="yellow"/>
          <w:rPrChange w:id="8" w:author="Bruno Sanchez-Andrade Nuno" w:date="2012-08-29T15:47:00Z">
            <w:rPr>
              <w:sz w:val="22"/>
            </w:rPr>
          </w:rPrChange>
        </w:rPr>
        <w:t>ecological footprint seeks to measure the number of hectares of land and ocean needed to support the livelihood</w:t>
      </w:r>
      <w:r w:rsidR="008E1D02">
        <w:rPr>
          <w:sz w:val="22"/>
        </w:rPr>
        <w:t xml:space="preserve"> of each individual within a city, country or region.  It also compares this with the support that </w:t>
      </w:r>
      <w:r w:rsidR="009A2690">
        <w:rPr>
          <w:sz w:val="22"/>
        </w:rPr>
        <w:t xml:space="preserve">the territory of </w:t>
      </w:r>
      <w:r w:rsidR="008E1D02">
        <w:rPr>
          <w:sz w:val="22"/>
        </w:rPr>
        <w:t>each country can provide per hectare.  Som</w:t>
      </w:r>
      <w:r w:rsidR="008B4871">
        <w:rPr>
          <w:sz w:val="22"/>
        </w:rPr>
        <w:t xml:space="preserve">e countries have a net deficit; </w:t>
      </w:r>
      <w:r w:rsidR="008E1D02">
        <w:rPr>
          <w:sz w:val="22"/>
        </w:rPr>
        <w:t>i.e. the population needs more hectares than can be provided locally and thus draw upon resources in other countries and/or deplete resources at greater than a sustainable rate.</w:t>
      </w:r>
      <w:r w:rsidR="008B4871">
        <w:rPr>
          <w:sz w:val="22"/>
        </w:rPr>
        <w:t xml:space="preserve">  Some have a net surplus.  We use this measure of deficit or surplus as an indicator of how sensitive a country might be to climate change.  Countries with a surplus are either able to manage their demand to match their supply or have sufficient land area and associated resources to meet their demand.  In either case they are in a better position to meet the challenges of adapting to climate change than a country that is in deficit.  Note that this measure is simply seeking to capture the sensitivity of a country and not the ethical situation.  The Netherlands, despite high standards of sustainability etc is in net deficit</w:t>
      </w:r>
      <w:r w:rsidR="00C65157">
        <w:rPr>
          <w:sz w:val="22"/>
        </w:rPr>
        <w:t xml:space="preserve"> and </w:t>
      </w:r>
      <w:r w:rsidR="00BF7E1C">
        <w:rPr>
          <w:sz w:val="22"/>
        </w:rPr>
        <w:t>makes a net drawdown</w:t>
      </w:r>
      <w:r w:rsidR="00C65157">
        <w:rPr>
          <w:sz w:val="22"/>
        </w:rPr>
        <w:t xml:space="preserve"> upon resources from elsewhere</w:t>
      </w:r>
      <w:r w:rsidR="008B4871">
        <w:rPr>
          <w:sz w:val="22"/>
        </w:rPr>
        <w:t>, whereas Australia because of its low population</w:t>
      </w:r>
      <w:r w:rsidR="009A2690">
        <w:rPr>
          <w:sz w:val="22"/>
        </w:rPr>
        <w:t>, large area</w:t>
      </w:r>
      <w:r w:rsidR="008B4871">
        <w:rPr>
          <w:sz w:val="22"/>
        </w:rPr>
        <w:t xml:space="preserve"> and abundant resources is in surplus.</w:t>
      </w:r>
      <w:r w:rsidR="00C65157">
        <w:rPr>
          <w:sz w:val="22"/>
        </w:rPr>
        <w:t xml:space="preserve"> [See ENC – EEF – Ecological Footprint Surplus/Deficit]</w:t>
      </w:r>
    </w:p>
    <w:p w14:paraId="706227E7" w14:textId="19044FCF" w:rsidR="00807DFE" w:rsidRDefault="00807DFE" w:rsidP="006A1FCC">
      <w:pPr>
        <w:jc w:val="both"/>
        <w:rPr>
          <w:sz w:val="22"/>
        </w:rPr>
      </w:pPr>
    </w:p>
    <w:p w14:paraId="418C694C" w14:textId="47D696F7" w:rsidR="00DE7C9C" w:rsidRDefault="00C65157" w:rsidP="006A1FCC">
      <w:pPr>
        <w:jc w:val="both"/>
        <w:rPr>
          <w:sz w:val="22"/>
        </w:rPr>
      </w:pPr>
      <w:r>
        <w:rPr>
          <w:sz w:val="22"/>
        </w:rPr>
        <w:t xml:space="preserve">As a second and more qualitative measure of sensitivity we have used an estimate of the health of the country’s ecosystems </w:t>
      </w:r>
      <w:r w:rsidR="009A2690">
        <w:rPr>
          <w:sz w:val="22"/>
        </w:rPr>
        <w:t xml:space="preserve">via the proxy of the </w:t>
      </w:r>
      <w:commentRangeStart w:id="9"/>
      <w:r w:rsidR="009A2690">
        <w:rPr>
          <w:sz w:val="22"/>
        </w:rPr>
        <w:t xml:space="preserve">proportion or </w:t>
      </w:r>
      <w:r>
        <w:rPr>
          <w:sz w:val="22"/>
        </w:rPr>
        <w:t xml:space="preserve">number </w:t>
      </w:r>
      <w:commentRangeEnd w:id="9"/>
      <w:r w:rsidR="00E1665D">
        <w:rPr>
          <w:rStyle w:val="CommentReference"/>
        </w:rPr>
        <w:commentReference w:id="9"/>
      </w:r>
      <w:r>
        <w:rPr>
          <w:sz w:val="22"/>
        </w:rPr>
        <w:t xml:space="preserve">of threatened species within that country.  Threatened species indicate either severe pressure on those ecosystems or the inability to manage those ecosystems effectively, or a combination of both.  </w:t>
      </w:r>
      <w:r w:rsidR="009A2690">
        <w:rPr>
          <w:sz w:val="22"/>
        </w:rPr>
        <w:t xml:space="preserve">In either case, the ecosystems are likely to be more sensitive to additional threats associated with climate change. </w:t>
      </w:r>
      <w:r>
        <w:rPr>
          <w:sz w:val="22"/>
        </w:rPr>
        <w:t>[See ETS – Threatened Species]</w:t>
      </w:r>
    </w:p>
    <w:p w14:paraId="61DB8492" w14:textId="77777777" w:rsidR="00C65157" w:rsidRDefault="00C65157" w:rsidP="006A1FCC">
      <w:pPr>
        <w:jc w:val="both"/>
        <w:rPr>
          <w:sz w:val="22"/>
        </w:rPr>
      </w:pPr>
    </w:p>
    <w:p w14:paraId="35882379" w14:textId="77777777" w:rsidR="007261D3" w:rsidRPr="007261D3" w:rsidRDefault="007261D3" w:rsidP="006A1FCC">
      <w:pPr>
        <w:pStyle w:val="Heading3"/>
        <w:ind w:firstLine="720"/>
        <w:jc w:val="both"/>
        <w:rPr>
          <w:i/>
        </w:rPr>
      </w:pPr>
      <w:r w:rsidRPr="007261D3">
        <w:rPr>
          <w:i/>
        </w:rPr>
        <w:t>Capacity</w:t>
      </w:r>
    </w:p>
    <w:p w14:paraId="718146D2" w14:textId="3051C230" w:rsidR="004457D3" w:rsidRDefault="00C81513" w:rsidP="006A1FCC">
      <w:pPr>
        <w:jc w:val="both"/>
        <w:rPr>
          <w:sz w:val="22"/>
        </w:rPr>
      </w:pPr>
      <w:r>
        <w:rPr>
          <w:sz w:val="22"/>
        </w:rPr>
        <w:t>As</w:t>
      </w:r>
      <w:r w:rsidR="00C65157">
        <w:rPr>
          <w:sz w:val="22"/>
        </w:rPr>
        <w:t xml:space="preserve"> a measure of </w:t>
      </w:r>
      <w:r w:rsidR="00632181">
        <w:rPr>
          <w:sz w:val="22"/>
        </w:rPr>
        <w:t xml:space="preserve">capacity to adapt we have chosen </w:t>
      </w:r>
      <w:r>
        <w:rPr>
          <w:sz w:val="22"/>
        </w:rPr>
        <w:t>the ability of a country to provide conservation protection to its biomes and its ab</w:t>
      </w:r>
      <w:r w:rsidR="006A1FCC">
        <w:rPr>
          <w:sz w:val="22"/>
        </w:rPr>
        <w:t>ility and its</w:t>
      </w:r>
      <w:r>
        <w:rPr>
          <w:sz w:val="22"/>
        </w:rPr>
        <w:t xml:space="preserve"> willingness to engage in </w:t>
      </w:r>
      <w:r w:rsidRPr="00E1665D">
        <w:rPr>
          <w:sz w:val="22"/>
          <w:highlight w:val="yellow"/>
          <w:rPrChange w:id="10" w:author="Bruno Sanchez-Andrade Nuno" w:date="2012-08-29T16:02:00Z">
            <w:rPr>
              <w:sz w:val="22"/>
            </w:rPr>
          </w:rPrChange>
        </w:rPr>
        <w:t>international cooperative efforts using multilateral environmental agreements</w:t>
      </w:r>
      <w:r>
        <w:rPr>
          <w:sz w:val="22"/>
        </w:rPr>
        <w:t xml:space="preserve"> as the proxy.  Protection of biomes (and their component ecosystems) is an indication of a capacity </w:t>
      </w:r>
      <w:r w:rsidR="006A1FCC">
        <w:rPr>
          <w:sz w:val="22"/>
        </w:rPr>
        <w:t xml:space="preserve">of the national institutions </w:t>
      </w:r>
      <w:r>
        <w:rPr>
          <w:sz w:val="22"/>
        </w:rPr>
        <w:t xml:space="preserve">to make decisions to undertake conservative management of significant components of the landscape to provide resources </w:t>
      </w:r>
      <w:r w:rsidR="00BF7E1C">
        <w:rPr>
          <w:sz w:val="22"/>
        </w:rPr>
        <w:t xml:space="preserve">and buffers </w:t>
      </w:r>
      <w:r>
        <w:rPr>
          <w:sz w:val="22"/>
        </w:rPr>
        <w:t xml:space="preserve">for the future.  </w:t>
      </w:r>
      <w:r w:rsidR="00BF7E1C">
        <w:rPr>
          <w:sz w:val="22"/>
        </w:rPr>
        <w:t>This is a</w:t>
      </w:r>
      <w:r>
        <w:rPr>
          <w:sz w:val="22"/>
        </w:rPr>
        <w:t xml:space="preserve"> capacity that is likely to translate into effective reactions to the challenges of climate change.  </w:t>
      </w:r>
      <w:r w:rsidR="004457D3">
        <w:rPr>
          <w:sz w:val="22"/>
        </w:rPr>
        <w:t xml:space="preserve">[See EPB Protected Biomes]  </w:t>
      </w:r>
    </w:p>
    <w:p w14:paraId="5BE3B15A" w14:textId="77777777" w:rsidR="004457D3" w:rsidRDefault="004457D3" w:rsidP="006A1FCC">
      <w:pPr>
        <w:jc w:val="both"/>
        <w:rPr>
          <w:sz w:val="22"/>
        </w:rPr>
      </w:pPr>
    </w:p>
    <w:p w14:paraId="3D79B433" w14:textId="0786DD47" w:rsidR="00C65157" w:rsidRDefault="00C81513" w:rsidP="006A1FCC">
      <w:pPr>
        <w:jc w:val="both"/>
        <w:rPr>
          <w:sz w:val="22"/>
        </w:rPr>
      </w:pPr>
      <w:r>
        <w:rPr>
          <w:sz w:val="22"/>
        </w:rPr>
        <w:t xml:space="preserve">Similarly the capacity to work effectively in multilateral efforts </w:t>
      </w:r>
      <w:r w:rsidR="004457D3">
        <w:rPr>
          <w:sz w:val="22"/>
        </w:rPr>
        <w:t xml:space="preserve">to protect the environment is an indicator of a capacity to plan and cooperate in adapting to the effects of climate change.  </w:t>
      </w:r>
      <w:r w:rsidR="004457D3" w:rsidRPr="00E1665D">
        <w:rPr>
          <w:sz w:val="22"/>
          <w:highlight w:val="yellow"/>
          <w:rPrChange w:id="11" w:author="Bruno Sanchez-Andrade Nuno" w:date="2012-08-29T16:04:00Z">
            <w:rPr>
              <w:sz w:val="22"/>
            </w:rPr>
          </w:rPrChange>
        </w:rPr>
        <w:t>Our proxy does not capture the effectiveness of such engagement in multilateral processes</w:t>
      </w:r>
      <w:r w:rsidR="004457D3">
        <w:rPr>
          <w:sz w:val="22"/>
        </w:rPr>
        <w:t>, but work is underway to improve on this. [See EIC – Engagement in Multilateral Environmental Agreements].</w:t>
      </w:r>
    </w:p>
    <w:p w14:paraId="07C3978E" w14:textId="77777777" w:rsidR="00AB4505" w:rsidRDefault="00AB4505" w:rsidP="006A1FCC">
      <w:pPr>
        <w:jc w:val="both"/>
        <w:rPr>
          <w:sz w:val="22"/>
        </w:rPr>
      </w:pPr>
    </w:p>
    <w:p w14:paraId="49DC7DD2" w14:textId="3B5CE3F1" w:rsidR="002E51D5" w:rsidRDefault="002E51D5" w:rsidP="006A1FCC">
      <w:pPr>
        <w:pStyle w:val="Heading2"/>
        <w:jc w:val="both"/>
      </w:pPr>
      <w:r>
        <w:t>Rationale for the Urban Sector</w:t>
      </w:r>
      <w:r w:rsidR="00A57235">
        <w:t xml:space="preserve"> / Human Habitat</w:t>
      </w:r>
    </w:p>
    <w:p w14:paraId="3B18B3E1" w14:textId="6C202242" w:rsidR="002E51D5" w:rsidRDefault="002E51D5" w:rsidP="006A1FCC">
      <w:pPr>
        <w:jc w:val="both"/>
        <w:rPr>
          <w:sz w:val="22"/>
        </w:rPr>
      </w:pPr>
      <w:r w:rsidRPr="002E51D5">
        <w:rPr>
          <w:sz w:val="22"/>
        </w:rPr>
        <w:t xml:space="preserve">The </w:t>
      </w:r>
      <w:r>
        <w:rPr>
          <w:sz w:val="22"/>
        </w:rPr>
        <w:t xml:space="preserve">urban sector is of particular importance in effective adaptation to a changing climate as it is also the </w:t>
      </w:r>
      <w:r w:rsidRPr="00E0179A">
        <w:rPr>
          <w:sz w:val="22"/>
          <w:highlight w:val="yellow"/>
          <w:rPrChange w:id="12" w:author="Bruno Sanchez-Andrade Nuno" w:date="2012-08-29T16:13:00Z">
            <w:rPr>
              <w:sz w:val="22"/>
            </w:rPr>
          </w:rPrChange>
        </w:rPr>
        <w:t>focus of many other social and economic changes</w:t>
      </w:r>
      <w:r>
        <w:rPr>
          <w:sz w:val="22"/>
        </w:rPr>
        <w:t xml:space="preserve">.  </w:t>
      </w:r>
      <w:r w:rsidR="003112B1">
        <w:rPr>
          <w:sz w:val="22"/>
        </w:rPr>
        <w:t xml:space="preserve">Internally generated rapid economic and population growth in cities is a challenge in its own right, but it is often exacerbated by substantial migration from rural areas driven as much by the poverty of rural regions as by the attractiveness and opportunities of the cities.  In selecting the measures </w:t>
      </w:r>
      <w:r w:rsidR="00672C97">
        <w:rPr>
          <w:sz w:val="22"/>
        </w:rPr>
        <w:t>and in seeking feedback from our technical advisors, we decided to modify our approach to recognize the ‘Human Habitat’ as a 5</w:t>
      </w:r>
      <w:r w:rsidR="00672C97" w:rsidRPr="00672C97">
        <w:rPr>
          <w:sz w:val="22"/>
          <w:vertAlign w:val="superscript"/>
        </w:rPr>
        <w:t>th</w:t>
      </w:r>
      <w:r w:rsidR="00672C97">
        <w:rPr>
          <w:sz w:val="22"/>
        </w:rPr>
        <w:t xml:space="preserve"> life support sector</w:t>
      </w:r>
      <w:r w:rsidR="00DE5E17">
        <w:rPr>
          <w:sz w:val="22"/>
        </w:rPr>
        <w:t>.</w:t>
      </w:r>
    </w:p>
    <w:p w14:paraId="5CD6E82C" w14:textId="77777777" w:rsidR="003112B1" w:rsidRDefault="003112B1" w:rsidP="006A1FCC">
      <w:pPr>
        <w:jc w:val="both"/>
        <w:rPr>
          <w:sz w:val="22"/>
        </w:rPr>
      </w:pPr>
    </w:p>
    <w:p w14:paraId="7C6AE9C6" w14:textId="75A1779A" w:rsidR="003112B1" w:rsidRDefault="00672C97" w:rsidP="006A1FCC">
      <w:pPr>
        <w:jc w:val="both"/>
        <w:rPr>
          <w:sz w:val="22"/>
        </w:rPr>
      </w:pPr>
      <w:r w:rsidRPr="00B30172">
        <w:rPr>
          <w:sz w:val="22"/>
          <w:highlight w:val="yellow"/>
          <w:rPrChange w:id="13" w:author="Bruno Sanchez-Andrade Nuno" w:date="2012-08-29T16:15:00Z">
            <w:rPr>
              <w:sz w:val="22"/>
            </w:rPr>
          </w:rPrChange>
        </w:rPr>
        <w:t xml:space="preserve">The measures selected do place more direct emphasis on urban habitats than rural.  However, many rural challenges are already covered in the other life support sectors and increasingly the challenge of the future will be creating sustainable </w:t>
      </w:r>
      <w:r w:rsidR="0026729D" w:rsidRPr="00B30172">
        <w:rPr>
          <w:sz w:val="22"/>
          <w:highlight w:val="yellow"/>
          <w:rPrChange w:id="14" w:author="Bruno Sanchez-Andrade Nuno" w:date="2012-08-29T16:15:00Z">
            <w:rPr>
              <w:sz w:val="22"/>
            </w:rPr>
          </w:rPrChange>
        </w:rPr>
        <w:t>cities in a changing world.</w:t>
      </w:r>
      <w:r w:rsidR="0026729D">
        <w:rPr>
          <w:sz w:val="22"/>
        </w:rPr>
        <w:t xml:space="preserve"> C</w:t>
      </w:r>
      <w:r w:rsidR="00E8275F">
        <w:rPr>
          <w:sz w:val="22"/>
        </w:rPr>
        <w:t>ities are usually the financial, administrative and intellectual hub</w:t>
      </w:r>
      <w:r w:rsidR="00A57235">
        <w:rPr>
          <w:sz w:val="22"/>
        </w:rPr>
        <w:t>s</w:t>
      </w:r>
      <w:r w:rsidR="00E8275F">
        <w:rPr>
          <w:sz w:val="22"/>
        </w:rPr>
        <w:t xml:space="preserve"> of society so disruption to their smooth running has significant flow on effects to the rest of the country.</w:t>
      </w:r>
    </w:p>
    <w:p w14:paraId="4FF95657" w14:textId="77777777" w:rsidR="00E8275F" w:rsidRDefault="00E8275F" w:rsidP="006A1FCC">
      <w:pPr>
        <w:jc w:val="both"/>
        <w:rPr>
          <w:sz w:val="22"/>
        </w:rPr>
      </w:pPr>
    </w:p>
    <w:p w14:paraId="2B721AA1" w14:textId="75B828BD" w:rsidR="00E8275F" w:rsidRDefault="00E8275F" w:rsidP="006A1FCC">
      <w:pPr>
        <w:pStyle w:val="Heading3"/>
        <w:jc w:val="both"/>
      </w:pPr>
      <w:r>
        <w:t>The Measures</w:t>
      </w:r>
      <w:r w:rsidR="00DE5E17">
        <w:t xml:space="preserve"> </w:t>
      </w:r>
    </w:p>
    <w:p w14:paraId="53744FDB" w14:textId="598451DF" w:rsidR="00E8275F" w:rsidRPr="00373366" w:rsidRDefault="00E8275F" w:rsidP="006A1FCC">
      <w:pPr>
        <w:pStyle w:val="Heading3"/>
        <w:ind w:firstLine="720"/>
        <w:jc w:val="both"/>
        <w:rPr>
          <w:i/>
        </w:rPr>
      </w:pPr>
      <w:r w:rsidRPr="00373366">
        <w:rPr>
          <w:i/>
        </w:rPr>
        <w:t>Exposure</w:t>
      </w:r>
    </w:p>
    <w:p w14:paraId="539F22EF" w14:textId="07190AFD" w:rsidR="00DE5E17" w:rsidRDefault="00DE5E17" w:rsidP="006A1FCC">
      <w:pPr>
        <w:jc w:val="both"/>
        <w:rPr>
          <w:sz w:val="22"/>
        </w:rPr>
      </w:pPr>
      <w:r>
        <w:rPr>
          <w:sz w:val="22"/>
        </w:rPr>
        <w:t xml:space="preserve">There are many measures of the exposure of </w:t>
      </w:r>
      <w:r w:rsidR="00A57235">
        <w:rPr>
          <w:sz w:val="22"/>
        </w:rPr>
        <w:t>human habitats</w:t>
      </w:r>
      <w:r>
        <w:rPr>
          <w:sz w:val="22"/>
        </w:rPr>
        <w:t xml:space="preserve"> to </w:t>
      </w:r>
      <w:r w:rsidR="00C73659">
        <w:rPr>
          <w:sz w:val="22"/>
        </w:rPr>
        <w:t xml:space="preserve">climate and related hazards.  Some are already included indirectly in </w:t>
      </w:r>
      <w:r w:rsidR="00373366">
        <w:rPr>
          <w:sz w:val="22"/>
        </w:rPr>
        <w:t xml:space="preserve">other components of the GAIN Index; e.g. the proportion of the population exposed to seal level threats in the coastal sector.  Here we have chosen two measures of exposure.  The first seeks to capture the concentration of the population and the associated finance, skills etc in the largest city of the country [See UUC – </w:t>
      </w:r>
      <w:r w:rsidR="00373366" w:rsidRPr="00B30172">
        <w:rPr>
          <w:sz w:val="22"/>
          <w:highlight w:val="yellow"/>
          <w:rPrChange w:id="15" w:author="Bruno Sanchez-Andrade Nuno" w:date="2012-08-29T16:16:00Z">
            <w:rPr>
              <w:sz w:val="22"/>
            </w:rPr>
          </w:rPrChange>
        </w:rPr>
        <w:t>Urban Concentration</w:t>
      </w:r>
      <w:r w:rsidR="00373366">
        <w:rPr>
          <w:sz w:val="22"/>
        </w:rPr>
        <w:t xml:space="preserve">].  </w:t>
      </w:r>
      <w:r w:rsidR="00A57235">
        <w:rPr>
          <w:sz w:val="22"/>
        </w:rPr>
        <w:t xml:space="preserve">The second measure looks at the risks from a series of natural hazards (not just climate related, but including earthquakes etc) to </w:t>
      </w:r>
      <w:r w:rsidR="00221025">
        <w:rPr>
          <w:sz w:val="22"/>
        </w:rPr>
        <w:t>the 633</w:t>
      </w:r>
      <w:r w:rsidR="004605D5">
        <w:rPr>
          <w:sz w:val="22"/>
        </w:rPr>
        <w:t xml:space="preserve"> </w:t>
      </w:r>
      <w:r w:rsidR="00A57235">
        <w:rPr>
          <w:sz w:val="22"/>
        </w:rPr>
        <w:t xml:space="preserve">urban areas </w:t>
      </w:r>
      <w:r w:rsidR="004605D5">
        <w:rPr>
          <w:sz w:val="22"/>
        </w:rPr>
        <w:t xml:space="preserve">across the world </w:t>
      </w:r>
      <w:r w:rsidR="00A57235">
        <w:rPr>
          <w:sz w:val="22"/>
        </w:rPr>
        <w:t xml:space="preserve">with greater than </w:t>
      </w:r>
      <w:r w:rsidR="004605D5">
        <w:rPr>
          <w:sz w:val="22"/>
        </w:rPr>
        <w:t>750,000 inhabitants</w:t>
      </w:r>
      <w:r w:rsidR="00221025">
        <w:rPr>
          <w:sz w:val="22"/>
        </w:rPr>
        <w:t xml:space="preserve"> and which house 1.5 billion people [See URP – </w:t>
      </w:r>
      <w:r w:rsidR="00221025" w:rsidRPr="00B30172">
        <w:rPr>
          <w:sz w:val="22"/>
          <w:highlight w:val="yellow"/>
          <w:rPrChange w:id="16" w:author="Bruno Sanchez-Andrade Nuno" w:date="2012-08-29T16:17:00Z">
            <w:rPr>
              <w:sz w:val="22"/>
            </w:rPr>
          </w:rPrChange>
        </w:rPr>
        <w:t>Urban Risk Profiles</w:t>
      </w:r>
      <w:r w:rsidR="00221025">
        <w:rPr>
          <w:sz w:val="22"/>
        </w:rPr>
        <w:t>].</w:t>
      </w:r>
    </w:p>
    <w:p w14:paraId="3647A067" w14:textId="77777777" w:rsidR="000B2719" w:rsidRDefault="000B2719" w:rsidP="006A1FCC">
      <w:pPr>
        <w:jc w:val="both"/>
        <w:rPr>
          <w:sz w:val="22"/>
        </w:rPr>
      </w:pPr>
    </w:p>
    <w:p w14:paraId="74E168CE" w14:textId="421D705A" w:rsidR="000B2719" w:rsidRPr="000B2719" w:rsidRDefault="000B2719" w:rsidP="006A1FCC">
      <w:pPr>
        <w:pStyle w:val="Heading3"/>
        <w:ind w:firstLine="720"/>
        <w:jc w:val="both"/>
        <w:rPr>
          <w:i/>
        </w:rPr>
      </w:pPr>
      <w:r w:rsidRPr="000B2719">
        <w:rPr>
          <w:i/>
        </w:rPr>
        <w:t>Sensitivity</w:t>
      </w:r>
    </w:p>
    <w:p w14:paraId="57B6DB0E" w14:textId="672756C8" w:rsidR="00E8275F" w:rsidRDefault="000B2719" w:rsidP="006A1FCC">
      <w:pPr>
        <w:jc w:val="both"/>
        <w:rPr>
          <w:sz w:val="22"/>
        </w:rPr>
      </w:pPr>
      <w:r>
        <w:rPr>
          <w:sz w:val="22"/>
        </w:rPr>
        <w:t>Again there are many measures of the quality of urban life</w:t>
      </w:r>
      <w:r w:rsidR="00AE6F7D">
        <w:rPr>
          <w:sz w:val="22"/>
        </w:rPr>
        <w:t>,</w:t>
      </w:r>
      <w:r>
        <w:rPr>
          <w:sz w:val="22"/>
        </w:rPr>
        <w:t xml:space="preserve"> which in turn might indicate the sensitivity of urban areas to the additional impacts of a changing climate</w:t>
      </w:r>
      <w:r w:rsidR="00AE6F7D">
        <w:rPr>
          <w:sz w:val="22"/>
        </w:rPr>
        <w:t>.  Some, such as comparative levels of poverty in urban versus rural areas would be sui</w:t>
      </w:r>
      <w:r w:rsidR="00562C01">
        <w:rPr>
          <w:sz w:val="22"/>
        </w:rPr>
        <w:t>table</w:t>
      </w:r>
      <w:r w:rsidR="00AE6F7D">
        <w:rPr>
          <w:sz w:val="22"/>
        </w:rPr>
        <w:t xml:space="preserve"> but are inconsistently recorded with many countries missing data.  We have used the UN Millennium Development Goal indicator of the </w:t>
      </w:r>
      <w:r w:rsidR="00AE6F7D" w:rsidRPr="00B30172">
        <w:rPr>
          <w:sz w:val="22"/>
          <w:highlight w:val="yellow"/>
          <w:rPrChange w:id="17" w:author="Bruno Sanchez-Andrade Nuno" w:date="2012-08-29T16:20:00Z">
            <w:rPr>
              <w:sz w:val="22"/>
            </w:rPr>
          </w:rPrChange>
        </w:rPr>
        <w:t>percentage of the urban population living in slums</w:t>
      </w:r>
      <w:r w:rsidR="00A57235">
        <w:rPr>
          <w:sz w:val="22"/>
        </w:rPr>
        <w:t>,</w:t>
      </w:r>
      <w:r w:rsidR="00AE6F7D">
        <w:rPr>
          <w:sz w:val="22"/>
        </w:rPr>
        <w:t xml:space="preserve"> which is available for most developing countries and can be set to a default value for developed countries.  </w:t>
      </w:r>
      <w:r w:rsidR="00960C1E">
        <w:rPr>
          <w:sz w:val="22"/>
        </w:rPr>
        <w:t xml:space="preserve">As a second estimate of sensitivity we have chosen to use the difference between the </w:t>
      </w:r>
      <w:r w:rsidR="00960C1E" w:rsidRPr="00B30172">
        <w:rPr>
          <w:sz w:val="22"/>
          <w:highlight w:val="yellow"/>
          <w:rPrChange w:id="18" w:author="Bruno Sanchez-Andrade Nuno" w:date="2012-08-29T16:20:00Z">
            <w:rPr>
              <w:sz w:val="22"/>
            </w:rPr>
          </w:rPrChange>
        </w:rPr>
        <w:t>rate of population increase in urban versus rural areas</w:t>
      </w:r>
      <w:r w:rsidR="00960C1E">
        <w:rPr>
          <w:sz w:val="22"/>
        </w:rPr>
        <w:t xml:space="preserve"> [See </w:t>
      </w:r>
      <w:r w:rsidR="00960C1E" w:rsidRPr="00AB1396">
        <w:rPr>
          <w:sz w:val="22"/>
        </w:rPr>
        <w:t>UEX - Excess Urban Population Growth</w:t>
      </w:r>
      <w:r w:rsidR="00960C1E">
        <w:rPr>
          <w:sz w:val="22"/>
        </w:rPr>
        <w:t>].  Rapid urban growth is indicative of challenges in both rural and urban areas.  It often reflects poor conditions in rural areas that drive people to the cities in search of better livelihoods.  This in turn leads to increased strain on the provision of urban services</w:t>
      </w:r>
      <w:r w:rsidR="008A134F">
        <w:rPr>
          <w:sz w:val="22"/>
        </w:rPr>
        <w:t>,</w:t>
      </w:r>
      <w:r w:rsidR="00960C1E">
        <w:rPr>
          <w:sz w:val="22"/>
        </w:rPr>
        <w:t xml:space="preserve"> which may detract from their continued improvement and maintenance.</w:t>
      </w:r>
    </w:p>
    <w:p w14:paraId="30E766C5" w14:textId="77777777" w:rsidR="00960C1E" w:rsidRDefault="00960C1E" w:rsidP="006A1FCC">
      <w:pPr>
        <w:jc w:val="both"/>
        <w:rPr>
          <w:sz w:val="22"/>
        </w:rPr>
      </w:pPr>
    </w:p>
    <w:p w14:paraId="385E61F1" w14:textId="0F40F243" w:rsidR="00960C1E" w:rsidRPr="00960C1E" w:rsidRDefault="00960C1E" w:rsidP="00960C1E">
      <w:pPr>
        <w:pStyle w:val="Heading3"/>
        <w:ind w:firstLine="720"/>
        <w:jc w:val="both"/>
        <w:rPr>
          <w:i/>
        </w:rPr>
      </w:pPr>
      <w:r w:rsidRPr="00960C1E">
        <w:rPr>
          <w:i/>
        </w:rPr>
        <w:t>Capacity</w:t>
      </w:r>
    </w:p>
    <w:p w14:paraId="17E0343E" w14:textId="227E7EB0" w:rsidR="00960C1E" w:rsidRPr="002E51D5" w:rsidRDefault="00960C1E" w:rsidP="006A1FCC">
      <w:pPr>
        <w:jc w:val="both"/>
        <w:rPr>
          <w:sz w:val="22"/>
        </w:rPr>
      </w:pPr>
      <w:r>
        <w:rPr>
          <w:sz w:val="22"/>
        </w:rPr>
        <w:t xml:space="preserve">The two measures of capacity </w:t>
      </w:r>
      <w:r w:rsidR="00497D46">
        <w:rPr>
          <w:sz w:val="22"/>
        </w:rPr>
        <w:t xml:space="preserve">reflect issues of importance to the smooth operation of settlements in general, although probably more important in cities in particular.  The first is the effect of electric power outages on business operations [See </w:t>
      </w:r>
      <w:r w:rsidR="008A134F">
        <w:rPr>
          <w:sz w:val="22"/>
        </w:rPr>
        <w:t xml:space="preserve">UEA - </w:t>
      </w:r>
      <w:r w:rsidR="008A134F" w:rsidRPr="00C2735E">
        <w:rPr>
          <w:sz w:val="22"/>
          <w:highlight w:val="yellow"/>
          <w:rPrChange w:id="19" w:author="Bruno Sanchez-Andrade Nuno" w:date="2012-08-29T17:15:00Z">
            <w:rPr>
              <w:sz w:val="22"/>
            </w:rPr>
          </w:rPrChange>
        </w:rPr>
        <w:t>Value lost due to electrical outages</w:t>
      </w:r>
      <w:r w:rsidR="00497D46">
        <w:rPr>
          <w:sz w:val="22"/>
        </w:rPr>
        <w:t>].  Even though the measure is based on the loss of sales from outages, it is probably a good proxy for the impact on many other aspects of people’s lives.  The second measure is based on expert assessment of the quality of core infrastructure (</w:t>
      </w:r>
      <w:r w:rsidR="00497D46" w:rsidRPr="00366015">
        <w:rPr>
          <w:sz w:val="22"/>
        </w:rPr>
        <w:t>ports, railroads, roads, information technology</w:t>
      </w:r>
      <w:r w:rsidR="00497D46">
        <w:rPr>
          <w:sz w:val="22"/>
        </w:rPr>
        <w:t xml:space="preserve">) that is fundamental to support </w:t>
      </w:r>
      <w:r w:rsidR="008A134F">
        <w:rPr>
          <w:sz w:val="22"/>
        </w:rPr>
        <w:t xml:space="preserve">trade and transport [See UQI - </w:t>
      </w:r>
      <w:r w:rsidR="008A134F" w:rsidRPr="00C2735E">
        <w:rPr>
          <w:sz w:val="22"/>
          <w:highlight w:val="yellow"/>
          <w:rPrChange w:id="20" w:author="Bruno Sanchez-Andrade Nuno" w:date="2012-08-29T17:15:00Z">
            <w:rPr>
              <w:sz w:val="22"/>
            </w:rPr>
          </w:rPrChange>
        </w:rPr>
        <w:t>Quality of trade and transport-related infrastructure</w:t>
      </w:r>
      <w:r w:rsidR="008A134F">
        <w:rPr>
          <w:sz w:val="22"/>
        </w:rPr>
        <w:t>].  In both measures it is assume</w:t>
      </w:r>
      <w:ins w:id="21" w:author="Bruno Sanchez-Andrade Nuno" w:date="2012-08-29T17:15:00Z">
        <w:r w:rsidR="00C2735E">
          <w:rPr>
            <w:sz w:val="22"/>
          </w:rPr>
          <w:t>d</w:t>
        </w:r>
      </w:ins>
      <w:r w:rsidR="008A134F">
        <w:rPr>
          <w:sz w:val="22"/>
        </w:rPr>
        <w:t xml:space="preserve"> that the capacity to provide effective services and infrastructure under current circumstances is indicative of the capacity to do so under the changing conditions of the future.</w:t>
      </w:r>
    </w:p>
    <w:p w14:paraId="244EC955" w14:textId="7D8E8BE8" w:rsidR="009D1CE1" w:rsidRPr="009D1CE1" w:rsidRDefault="009D1CE1" w:rsidP="006A1FCC">
      <w:pPr>
        <w:pStyle w:val="Heading2"/>
        <w:jc w:val="both"/>
      </w:pPr>
      <w:r w:rsidRPr="009D1CE1">
        <w:t>Scoring</w:t>
      </w:r>
    </w:p>
    <w:p w14:paraId="7599E232" w14:textId="340B54F8" w:rsidR="00AB4505" w:rsidRDefault="00AB4505" w:rsidP="006A1FCC">
      <w:pPr>
        <w:jc w:val="both"/>
        <w:rPr>
          <w:sz w:val="22"/>
        </w:rPr>
      </w:pPr>
      <w:r>
        <w:rPr>
          <w:sz w:val="22"/>
        </w:rPr>
        <w:t>Each of the measures described above has been obtained from appropriate reliable sources for as many countries as possible (always &gt;75% of the target of all UN members</w:t>
      </w:r>
      <w:r w:rsidR="00DC11AB">
        <w:rPr>
          <w:rStyle w:val="FootnoteReference"/>
          <w:sz w:val="22"/>
        </w:rPr>
        <w:footnoteReference w:id="2"/>
      </w:r>
      <w:r>
        <w:rPr>
          <w:sz w:val="22"/>
        </w:rPr>
        <w:t xml:space="preserve">).  The distribution of values of the measure was examined including the mean, median and </w:t>
      </w:r>
      <w:r w:rsidR="008876C0">
        <w:rPr>
          <w:sz w:val="22"/>
        </w:rPr>
        <w:t>5%, 10%, 90% and 95% percentiles and upper and lower bounds selected.  These bounds are at “natural” values (such as 0 or 100%) or within the range of the 5% and 10% or 90% and 95% percentiles.  The countries scores were then normalized to a range of 0 to 1 between the bounds selected.  Occasionally the bounds were varied to provide an average score across all countries within the range of about 0.3 to 0.5 and a standard deviation of about 0.2.</w:t>
      </w:r>
    </w:p>
    <w:p w14:paraId="7462CB47" w14:textId="77777777" w:rsidR="009D1CE1" w:rsidRDefault="009D1CE1" w:rsidP="006A1FCC">
      <w:pPr>
        <w:jc w:val="both"/>
        <w:rPr>
          <w:sz w:val="22"/>
        </w:rPr>
      </w:pPr>
    </w:p>
    <w:p w14:paraId="0102D63B" w14:textId="5FA49980" w:rsidR="00C65157" w:rsidRDefault="00CF6866" w:rsidP="006A1FCC">
      <w:pPr>
        <w:jc w:val="both"/>
        <w:rPr>
          <w:sz w:val="22"/>
        </w:rPr>
      </w:pPr>
      <w:r>
        <w:rPr>
          <w:sz w:val="22"/>
        </w:rPr>
        <w:t xml:space="preserve">The original values, bounds and scores derived for each measure are shown in the attached spreadsheet.  </w:t>
      </w:r>
    </w:p>
    <w:p w14:paraId="0CE59C29" w14:textId="77777777" w:rsidR="00CF6866" w:rsidRDefault="00CF6866" w:rsidP="006A1FCC">
      <w:pPr>
        <w:jc w:val="both"/>
        <w:rPr>
          <w:sz w:val="22"/>
        </w:rPr>
      </w:pPr>
    </w:p>
    <w:p w14:paraId="7DD88A46" w14:textId="6E557945" w:rsidR="002B19AB" w:rsidRDefault="00CF6866" w:rsidP="006A1FCC">
      <w:pPr>
        <w:jc w:val="both"/>
        <w:rPr>
          <w:sz w:val="22"/>
        </w:rPr>
      </w:pPr>
      <w:r>
        <w:rPr>
          <w:sz w:val="22"/>
        </w:rPr>
        <w:t xml:space="preserve">Each measure was assessed for how independent </w:t>
      </w:r>
      <w:r w:rsidR="00BF7E1C">
        <w:rPr>
          <w:sz w:val="22"/>
        </w:rPr>
        <w:t>its score was</w:t>
      </w:r>
      <w:r>
        <w:rPr>
          <w:sz w:val="22"/>
        </w:rPr>
        <w:t xml:space="preserve"> from the other measures as we sought to select measures that were as independent of each other as possible – i.e they provided different insights into the overall assessment of vulnerability.  They were also assessed against </w:t>
      </w:r>
      <w:commentRangeStart w:id="22"/>
      <w:r>
        <w:rPr>
          <w:sz w:val="22"/>
        </w:rPr>
        <w:t xml:space="preserve">existing measures </w:t>
      </w:r>
      <w:commentRangeEnd w:id="22"/>
      <w:r w:rsidR="00CE41B5">
        <w:rPr>
          <w:rStyle w:val="CommentReference"/>
        </w:rPr>
        <w:commentReference w:id="22"/>
      </w:r>
      <w:r>
        <w:rPr>
          <w:sz w:val="22"/>
        </w:rPr>
        <w:t>contributing to the Vulnerability Score and against common metrics such as GDP per capita and the Human Dimension Index.</w:t>
      </w:r>
    </w:p>
    <w:p w14:paraId="10F9C8D9" w14:textId="77777777" w:rsidR="002B19AB" w:rsidRDefault="002B19AB" w:rsidP="006A1FCC">
      <w:pPr>
        <w:jc w:val="both"/>
        <w:rPr>
          <w:sz w:val="22"/>
        </w:rPr>
      </w:pPr>
    </w:p>
    <w:p w14:paraId="7B2C43A1" w14:textId="1776114F" w:rsidR="00CF6866" w:rsidRDefault="002644AA" w:rsidP="006A1FCC">
      <w:pPr>
        <w:jc w:val="both"/>
        <w:rPr>
          <w:sz w:val="22"/>
        </w:rPr>
      </w:pPr>
      <w:r>
        <w:rPr>
          <w:sz w:val="22"/>
        </w:rPr>
        <w:t xml:space="preserve">Overall, poor countries are more vulnerable in relation to their Ecosystem Services </w:t>
      </w:r>
      <w:r w:rsidR="00B465A9">
        <w:rPr>
          <w:sz w:val="22"/>
        </w:rPr>
        <w:t>than wealthy bu</w:t>
      </w:r>
      <w:r w:rsidR="00001CBA">
        <w:rPr>
          <w:sz w:val="22"/>
        </w:rPr>
        <w:t>t as Fig 2</w:t>
      </w:r>
      <w:r w:rsidR="00B465A9">
        <w:rPr>
          <w:sz w:val="22"/>
        </w:rPr>
        <w:t xml:space="preserve"> shows there is a wide dispersal of scores across all incomes.</w:t>
      </w:r>
      <w:r w:rsidR="00B24B7E">
        <w:rPr>
          <w:sz w:val="22"/>
        </w:rPr>
        <w:t xml:space="preserve">  The separate measures for the Ecosystem Services component are relatively independent with the highest correlation being between the Engagement in </w:t>
      </w:r>
      <w:r w:rsidR="00BF7E1C">
        <w:rPr>
          <w:sz w:val="22"/>
        </w:rPr>
        <w:t>Multilateral</w:t>
      </w:r>
      <w:r w:rsidR="00B24B7E">
        <w:rPr>
          <w:sz w:val="22"/>
        </w:rPr>
        <w:t xml:space="preserve"> Environmental Conventions and the (Ecosystem) Natural Capital Dependency scores (R</w:t>
      </w:r>
      <w:r w:rsidR="00B24B7E" w:rsidRPr="00B24B7E">
        <w:rPr>
          <w:sz w:val="22"/>
          <w:vertAlign w:val="superscript"/>
        </w:rPr>
        <w:t>2</w:t>
      </w:r>
      <w:r w:rsidR="00B24B7E">
        <w:rPr>
          <w:sz w:val="22"/>
        </w:rPr>
        <w:t>=0.21).  Thus each measure appears to be contributing different information to the overall Ecosystem Services score.</w:t>
      </w:r>
    </w:p>
    <w:p w14:paraId="69F67FD2" w14:textId="77777777" w:rsidR="004E7687" w:rsidRDefault="004E7687" w:rsidP="006A1FCC">
      <w:pPr>
        <w:jc w:val="both"/>
        <w:rPr>
          <w:sz w:val="22"/>
        </w:rPr>
      </w:pPr>
    </w:p>
    <w:p w14:paraId="309286AA" w14:textId="18ABF9FF" w:rsidR="004E7687" w:rsidRDefault="004E7687" w:rsidP="006A1FCC">
      <w:pPr>
        <w:jc w:val="both"/>
        <w:rPr>
          <w:sz w:val="22"/>
        </w:rPr>
      </w:pPr>
      <w:r>
        <w:rPr>
          <w:sz w:val="22"/>
        </w:rPr>
        <w:t xml:space="preserve">The </w:t>
      </w:r>
      <w:r w:rsidR="00F214FD">
        <w:rPr>
          <w:sz w:val="22"/>
        </w:rPr>
        <w:t>measures</w:t>
      </w:r>
      <w:r>
        <w:rPr>
          <w:sz w:val="22"/>
        </w:rPr>
        <w:t xml:space="preserve"> contributing to the Ecosystem Services </w:t>
      </w:r>
      <w:r w:rsidR="00F214FD">
        <w:rPr>
          <w:sz w:val="22"/>
        </w:rPr>
        <w:t xml:space="preserve">and Urban </w:t>
      </w:r>
      <w:r>
        <w:rPr>
          <w:sz w:val="22"/>
        </w:rPr>
        <w:t>Sector</w:t>
      </w:r>
      <w:r w:rsidR="00F214FD">
        <w:rPr>
          <w:sz w:val="22"/>
        </w:rPr>
        <w:t>s</w:t>
      </w:r>
      <w:r>
        <w:rPr>
          <w:sz w:val="22"/>
        </w:rPr>
        <w:t xml:space="preserve"> show low correlations with the </w:t>
      </w:r>
      <w:r w:rsidR="00F214FD">
        <w:rPr>
          <w:sz w:val="22"/>
        </w:rPr>
        <w:t>measures</w:t>
      </w:r>
      <w:r>
        <w:rPr>
          <w:sz w:val="22"/>
        </w:rPr>
        <w:t xml:space="preserve"> already included in the 2011 Vulnerability Score</w:t>
      </w:r>
      <w:r w:rsidR="00F214FD">
        <w:rPr>
          <w:sz w:val="22"/>
        </w:rPr>
        <w:t xml:space="preserve"> (most R</w:t>
      </w:r>
      <w:r w:rsidR="00F214FD" w:rsidRPr="00F214FD">
        <w:rPr>
          <w:sz w:val="22"/>
          <w:vertAlign w:val="superscript"/>
        </w:rPr>
        <w:t>2</w:t>
      </w:r>
      <w:r w:rsidR="00F214FD">
        <w:rPr>
          <w:sz w:val="22"/>
        </w:rPr>
        <w:t>&lt;0.1)</w:t>
      </w:r>
      <w:r>
        <w:rPr>
          <w:sz w:val="22"/>
        </w:rPr>
        <w:t xml:space="preserve">.  They are </w:t>
      </w:r>
      <w:r w:rsidR="00F214FD">
        <w:rPr>
          <w:sz w:val="22"/>
        </w:rPr>
        <w:t>often</w:t>
      </w:r>
      <w:r>
        <w:rPr>
          <w:sz w:val="22"/>
        </w:rPr>
        <w:t xml:space="preserve"> slightly more correlated with the 2011 Readiness </w:t>
      </w:r>
      <w:r w:rsidR="00F214FD">
        <w:rPr>
          <w:sz w:val="22"/>
        </w:rPr>
        <w:t xml:space="preserve">measures.  The Dependency on Natural Capital and Urban Slums measures </w:t>
      </w:r>
      <w:r w:rsidR="00054712">
        <w:rPr>
          <w:sz w:val="22"/>
        </w:rPr>
        <w:t>show the highest correlations</w:t>
      </w:r>
      <w:r w:rsidR="00F214FD">
        <w:rPr>
          <w:sz w:val="22"/>
        </w:rPr>
        <w:t xml:space="preserve"> (average about R</w:t>
      </w:r>
      <w:r w:rsidR="00F214FD" w:rsidRPr="00F214FD">
        <w:rPr>
          <w:sz w:val="22"/>
          <w:vertAlign w:val="superscript"/>
        </w:rPr>
        <w:t>2</w:t>
      </w:r>
      <w:r w:rsidR="00F214FD">
        <w:rPr>
          <w:sz w:val="22"/>
        </w:rPr>
        <w:t xml:space="preserve"> of </w:t>
      </w:r>
      <w:r w:rsidR="00054712">
        <w:rPr>
          <w:sz w:val="22"/>
        </w:rPr>
        <w:t xml:space="preserve">0.2 and </w:t>
      </w:r>
      <w:r w:rsidR="00F214FD">
        <w:rPr>
          <w:sz w:val="22"/>
        </w:rPr>
        <w:t>0.3</w:t>
      </w:r>
      <w:r w:rsidR="00054712">
        <w:rPr>
          <w:sz w:val="22"/>
        </w:rPr>
        <w:t xml:space="preserve"> respectively</w:t>
      </w:r>
      <w:r w:rsidR="00F214FD">
        <w:rPr>
          <w:sz w:val="22"/>
        </w:rPr>
        <w:t>).</w:t>
      </w:r>
      <w:r w:rsidR="00054712">
        <w:rPr>
          <w:sz w:val="22"/>
        </w:rPr>
        <w:t xml:space="preserve">  </w:t>
      </w:r>
      <w:r w:rsidR="00C059D2">
        <w:rPr>
          <w:sz w:val="22"/>
        </w:rPr>
        <w:t xml:space="preserve">The highest correlations are logical – e.g. Urban Slums with Energy Access and Health Diseases (R2 about 0.7).  </w:t>
      </w:r>
      <w:r w:rsidR="00054712">
        <w:rPr>
          <w:sz w:val="22"/>
        </w:rPr>
        <w:t xml:space="preserve">This indicated that </w:t>
      </w:r>
      <w:r w:rsidR="00C059D2">
        <w:rPr>
          <w:sz w:val="22"/>
        </w:rPr>
        <w:t xml:space="preserve">overall </w:t>
      </w:r>
      <w:r w:rsidR="00054712">
        <w:rPr>
          <w:sz w:val="22"/>
        </w:rPr>
        <w:t>the new measures are introducing new information into the GAIN Vulnerability Score.</w:t>
      </w:r>
      <w:r w:rsidR="00C059D2">
        <w:rPr>
          <w:sz w:val="22"/>
        </w:rPr>
        <w:t xml:space="preserve">  </w:t>
      </w:r>
    </w:p>
    <w:p w14:paraId="288A3423" w14:textId="3FAC13FC" w:rsidR="005B4AD6" w:rsidRPr="00EA03DC" w:rsidRDefault="00112AF3" w:rsidP="006A1FCC">
      <w:pPr>
        <w:pStyle w:val="Heading2"/>
        <w:jc w:val="both"/>
        <w:rPr>
          <w:sz w:val="24"/>
        </w:rPr>
      </w:pPr>
      <w:r w:rsidRPr="00EA03DC">
        <w:rPr>
          <w:sz w:val="24"/>
        </w:rPr>
        <w:t>Effect of the New Measures on Vulnerability Scores and Rankings</w:t>
      </w:r>
    </w:p>
    <w:p w14:paraId="58FEF9EE" w14:textId="7DA94401" w:rsidR="005B4AD6" w:rsidRPr="00BD7E29" w:rsidRDefault="005B4AD6" w:rsidP="006A1FCC">
      <w:pPr>
        <w:jc w:val="both"/>
        <w:rPr>
          <w:sz w:val="22"/>
        </w:rPr>
      </w:pPr>
      <w:r w:rsidRPr="00BD7E29">
        <w:rPr>
          <w:sz w:val="22"/>
        </w:rPr>
        <w:t xml:space="preserve">The net effect </w:t>
      </w:r>
      <w:r w:rsidR="006C13DC" w:rsidRPr="00BD7E29">
        <w:rPr>
          <w:sz w:val="22"/>
        </w:rPr>
        <w:t xml:space="preserve">of the new measures </w:t>
      </w:r>
      <w:r w:rsidRPr="00BD7E29">
        <w:rPr>
          <w:sz w:val="22"/>
        </w:rPr>
        <w:t xml:space="preserve">on average vulnerability is small </w:t>
      </w:r>
      <w:r w:rsidR="00EC521A" w:rsidRPr="00BD7E29">
        <w:rPr>
          <w:sz w:val="22"/>
        </w:rPr>
        <w:t xml:space="preserve">(Fig. 3) </w:t>
      </w:r>
      <w:r w:rsidR="006C13DC" w:rsidRPr="00BD7E29">
        <w:rPr>
          <w:sz w:val="22"/>
        </w:rPr>
        <w:t xml:space="preserve">with the average </w:t>
      </w:r>
      <w:r w:rsidR="003A5A2A" w:rsidRPr="00BD7E29">
        <w:rPr>
          <w:sz w:val="22"/>
        </w:rPr>
        <w:t xml:space="preserve">vulnerability score </w:t>
      </w:r>
      <w:r w:rsidR="00DC11AB" w:rsidRPr="00BD7E29">
        <w:rPr>
          <w:sz w:val="22"/>
        </w:rPr>
        <w:t>rising</w:t>
      </w:r>
      <w:r w:rsidR="006C13DC" w:rsidRPr="00BD7E29">
        <w:rPr>
          <w:sz w:val="22"/>
        </w:rPr>
        <w:t xml:space="preserve"> from 0.3</w:t>
      </w:r>
      <w:r w:rsidR="00DC11AB" w:rsidRPr="00BD7E29">
        <w:rPr>
          <w:sz w:val="22"/>
        </w:rPr>
        <w:t>30</w:t>
      </w:r>
      <w:r w:rsidR="006C13DC" w:rsidRPr="00BD7E29">
        <w:rPr>
          <w:sz w:val="22"/>
        </w:rPr>
        <w:t xml:space="preserve"> to 0.34</w:t>
      </w:r>
      <w:r w:rsidR="000A4C72" w:rsidRPr="00BD7E29">
        <w:rPr>
          <w:sz w:val="22"/>
        </w:rPr>
        <w:t>8</w:t>
      </w:r>
      <w:r w:rsidR="009D44D9" w:rsidRPr="00BD7E29">
        <w:rPr>
          <w:sz w:val="22"/>
        </w:rPr>
        <w:t xml:space="preserve">, </w:t>
      </w:r>
      <w:r w:rsidR="00DC11AB" w:rsidRPr="00BD7E29">
        <w:rPr>
          <w:sz w:val="22"/>
        </w:rPr>
        <w:t>and an average absolute change of 0.0</w:t>
      </w:r>
      <w:r w:rsidR="000A4C72" w:rsidRPr="00BD7E29">
        <w:rPr>
          <w:sz w:val="22"/>
        </w:rPr>
        <w:t>30</w:t>
      </w:r>
      <w:r w:rsidR="006C13DC" w:rsidRPr="00BD7E29">
        <w:rPr>
          <w:sz w:val="22"/>
        </w:rPr>
        <w:t>.</w:t>
      </w:r>
      <w:r w:rsidR="009D44D9" w:rsidRPr="00BD7E29">
        <w:rPr>
          <w:sz w:val="22"/>
        </w:rPr>
        <w:t xml:space="preserve">  The largest changes are increases of 0.05 or more among middle vulnerability countries such as </w:t>
      </w:r>
      <w:r w:rsidR="00393F3D" w:rsidRPr="00BD7E29">
        <w:rPr>
          <w:sz w:val="22"/>
        </w:rPr>
        <w:t>Lebanon</w:t>
      </w:r>
      <w:r w:rsidR="00ED3279" w:rsidRPr="00BD7E29">
        <w:rPr>
          <w:sz w:val="22"/>
        </w:rPr>
        <w:t>, Vietnam</w:t>
      </w:r>
      <w:r w:rsidR="009D44D9" w:rsidRPr="00BD7E29">
        <w:rPr>
          <w:sz w:val="22"/>
        </w:rPr>
        <w:t xml:space="preserve"> </w:t>
      </w:r>
      <w:r w:rsidR="00ED3279" w:rsidRPr="00BD7E29">
        <w:rPr>
          <w:sz w:val="22"/>
        </w:rPr>
        <w:t>and</w:t>
      </w:r>
      <w:r w:rsidR="009D44D9" w:rsidRPr="00BD7E29">
        <w:rPr>
          <w:sz w:val="22"/>
        </w:rPr>
        <w:t xml:space="preserve"> Moldova</w:t>
      </w:r>
      <w:r w:rsidR="00ED3279" w:rsidRPr="00BD7E29">
        <w:rPr>
          <w:sz w:val="22"/>
        </w:rPr>
        <w:t>, and among small island states</w:t>
      </w:r>
      <w:r w:rsidR="009D44D9" w:rsidRPr="00BD7E29">
        <w:rPr>
          <w:sz w:val="22"/>
        </w:rPr>
        <w:t xml:space="preserve"> </w:t>
      </w:r>
      <w:r w:rsidR="00ED3279" w:rsidRPr="00BD7E29">
        <w:rPr>
          <w:sz w:val="22"/>
        </w:rPr>
        <w:t>with Palau showing</w:t>
      </w:r>
      <w:r w:rsidR="009D44D9" w:rsidRPr="00BD7E29">
        <w:rPr>
          <w:sz w:val="22"/>
        </w:rPr>
        <w:t xml:space="preserve"> the greatest with an increase of 0.</w:t>
      </w:r>
      <w:r w:rsidR="00C47C0C" w:rsidRPr="00BD7E29">
        <w:rPr>
          <w:sz w:val="22"/>
        </w:rPr>
        <w:t>1</w:t>
      </w:r>
      <w:r w:rsidR="00393F3D" w:rsidRPr="00BD7E29">
        <w:rPr>
          <w:sz w:val="22"/>
        </w:rPr>
        <w:t>03</w:t>
      </w:r>
      <w:r w:rsidR="009D44D9" w:rsidRPr="00BD7E29">
        <w:rPr>
          <w:sz w:val="22"/>
        </w:rPr>
        <w:t>.  The largest falls occur among</w:t>
      </w:r>
      <w:r w:rsidR="007F5F0B" w:rsidRPr="00BD7E29">
        <w:rPr>
          <w:sz w:val="22"/>
        </w:rPr>
        <w:t>st</w:t>
      </w:r>
      <w:r w:rsidR="009D44D9" w:rsidRPr="00BD7E29">
        <w:rPr>
          <w:sz w:val="22"/>
        </w:rPr>
        <w:t xml:space="preserve"> </w:t>
      </w:r>
      <w:r w:rsidR="00C47C0C" w:rsidRPr="00BD7E29">
        <w:rPr>
          <w:sz w:val="22"/>
        </w:rPr>
        <w:t xml:space="preserve">some of </w:t>
      </w:r>
      <w:r w:rsidR="009D44D9" w:rsidRPr="00BD7E29">
        <w:rPr>
          <w:sz w:val="22"/>
        </w:rPr>
        <w:t xml:space="preserve">the most </w:t>
      </w:r>
      <w:r w:rsidR="00C47C0C" w:rsidRPr="00BD7E29">
        <w:rPr>
          <w:sz w:val="22"/>
        </w:rPr>
        <w:t xml:space="preserve">vulnerable countries </w:t>
      </w:r>
      <w:r w:rsidR="009D44D9" w:rsidRPr="00BD7E29">
        <w:rPr>
          <w:sz w:val="22"/>
        </w:rPr>
        <w:t xml:space="preserve">(Central African Republic, </w:t>
      </w:r>
      <w:r w:rsidR="00C47C0C" w:rsidRPr="00BD7E29">
        <w:rPr>
          <w:sz w:val="22"/>
        </w:rPr>
        <w:t xml:space="preserve">Dominica, </w:t>
      </w:r>
      <w:r w:rsidR="009D44D9" w:rsidRPr="00BD7E29">
        <w:rPr>
          <w:sz w:val="22"/>
        </w:rPr>
        <w:t xml:space="preserve">Senegal) </w:t>
      </w:r>
      <w:r w:rsidR="00C47C0C" w:rsidRPr="00BD7E29">
        <w:rPr>
          <w:sz w:val="22"/>
        </w:rPr>
        <w:t>and among wealthy countries</w:t>
      </w:r>
      <w:r w:rsidR="009D44D9" w:rsidRPr="00BD7E29">
        <w:rPr>
          <w:sz w:val="22"/>
        </w:rPr>
        <w:t xml:space="preserve"> </w:t>
      </w:r>
      <w:r w:rsidR="00C47C0C" w:rsidRPr="00BD7E29">
        <w:rPr>
          <w:sz w:val="22"/>
        </w:rPr>
        <w:t>(Luxemburg</w:t>
      </w:r>
      <w:r w:rsidR="007F5F0B" w:rsidRPr="00BD7E29">
        <w:rPr>
          <w:sz w:val="22"/>
        </w:rPr>
        <w:t>, Belgium</w:t>
      </w:r>
      <w:r w:rsidR="00C47C0C" w:rsidRPr="00BD7E29">
        <w:rPr>
          <w:sz w:val="22"/>
        </w:rPr>
        <w:t>, Canada</w:t>
      </w:r>
      <w:r w:rsidR="007F5F0B" w:rsidRPr="00BD7E29">
        <w:rPr>
          <w:sz w:val="22"/>
        </w:rPr>
        <w:t>) with falls of 0.0</w:t>
      </w:r>
      <w:r w:rsidR="00393F3D" w:rsidRPr="00BD7E29">
        <w:rPr>
          <w:sz w:val="22"/>
        </w:rPr>
        <w:t>4</w:t>
      </w:r>
      <w:r w:rsidR="007F5F0B" w:rsidRPr="00BD7E29">
        <w:rPr>
          <w:sz w:val="22"/>
        </w:rPr>
        <w:t xml:space="preserve"> to 0.0</w:t>
      </w:r>
      <w:r w:rsidR="00393F3D" w:rsidRPr="00BD7E29">
        <w:rPr>
          <w:sz w:val="22"/>
        </w:rPr>
        <w:t>7</w:t>
      </w:r>
      <w:r w:rsidR="007F5F0B" w:rsidRPr="00BD7E29">
        <w:rPr>
          <w:sz w:val="22"/>
        </w:rPr>
        <w:t>.</w:t>
      </w:r>
    </w:p>
    <w:p w14:paraId="2DCA306E" w14:textId="77777777" w:rsidR="007F5F0B" w:rsidRPr="00BD7E29" w:rsidRDefault="007F5F0B" w:rsidP="006A1FCC">
      <w:pPr>
        <w:jc w:val="both"/>
        <w:rPr>
          <w:sz w:val="22"/>
        </w:rPr>
      </w:pPr>
    </w:p>
    <w:p w14:paraId="70CABF19" w14:textId="737BEE99" w:rsidR="00D76F1D" w:rsidRPr="008A134F" w:rsidRDefault="007F5F0B" w:rsidP="006A1FCC">
      <w:pPr>
        <w:jc w:val="both"/>
        <w:rPr>
          <w:color w:val="BFBFBF" w:themeColor="background1" w:themeShade="BF"/>
          <w:sz w:val="22"/>
        </w:rPr>
      </w:pPr>
      <w:r w:rsidRPr="00BD7E29">
        <w:rPr>
          <w:sz w:val="22"/>
        </w:rPr>
        <w:t xml:space="preserve">These changes have an effect on </w:t>
      </w:r>
      <w:r w:rsidR="00654D99" w:rsidRPr="00BD7E29">
        <w:rPr>
          <w:sz w:val="22"/>
        </w:rPr>
        <w:t xml:space="preserve">the </w:t>
      </w:r>
      <w:r w:rsidRPr="00BD7E29">
        <w:rPr>
          <w:sz w:val="22"/>
        </w:rPr>
        <w:t xml:space="preserve">rankings with </w:t>
      </w:r>
      <w:r w:rsidR="008F6855" w:rsidRPr="00BD7E29">
        <w:rPr>
          <w:sz w:val="22"/>
        </w:rPr>
        <w:t xml:space="preserve">some countries </w:t>
      </w:r>
      <w:r w:rsidR="00654D99" w:rsidRPr="00BD7E29">
        <w:rPr>
          <w:sz w:val="22"/>
        </w:rPr>
        <w:t xml:space="preserve">becoming </w:t>
      </w:r>
      <w:r w:rsidR="00E84863" w:rsidRPr="00BD7E29">
        <w:rPr>
          <w:sz w:val="22"/>
        </w:rPr>
        <w:t>more vulnerable</w:t>
      </w:r>
      <w:r w:rsidR="00392FE4" w:rsidRPr="00BD7E29">
        <w:rPr>
          <w:sz w:val="22"/>
        </w:rPr>
        <w:t xml:space="preserve"> by 30 or more positions (e.g. </w:t>
      </w:r>
      <w:r w:rsidR="00A23D85" w:rsidRPr="00BD7E29">
        <w:rPr>
          <w:sz w:val="22"/>
        </w:rPr>
        <w:t xml:space="preserve">Lebanon, Kyrgyzstan, Moldova, Uzbekistan, </w:t>
      </w:r>
      <w:r w:rsidR="00C47C0C" w:rsidRPr="00BD7E29">
        <w:rPr>
          <w:sz w:val="22"/>
        </w:rPr>
        <w:t>Vietnam</w:t>
      </w:r>
      <w:r w:rsidR="00392FE4" w:rsidRPr="00BD7E29">
        <w:rPr>
          <w:sz w:val="22"/>
        </w:rPr>
        <w:t xml:space="preserve">) </w:t>
      </w:r>
      <w:r w:rsidR="00E84863" w:rsidRPr="00BD7E29">
        <w:rPr>
          <w:sz w:val="22"/>
        </w:rPr>
        <w:t xml:space="preserve">and others </w:t>
      </w:r>
      <w:r w:rsidR="00392FE4" w:rsidRPr="00BD7E29">
        <w:rPr>
          <w:sz w:val="22"/>
        </w:rPr>
        <w:t>reducing their vulnerability ranks</w:t>
      </w:r>
      <w:r w:rsidR="00F50CAF" w:rsidRPr="00BD7E29">
        <w:rPr>
          <w:sz w:val="22"/>
        </w:rPr>
        <w:t xml:space="preserve"> by more than 25 positions with Russia showing the greatest improvement in vulnerability rank (3</w:t>
      </w:r>
      <w:r w:rsidR="00BD7E29" w:rsidRPr="00BD7E29">
        <w:rPr>
          <w:sz w:val="22"/>
        </w:rPr>
        <w:t>8</w:t>
      </w:r>
      <w:r w:rsidR="00F50CAF" w:rsidRPr="00BD7E29">
        <w:rPr>
          <w:sz w:val="22"/>
        </w:rPr>
        <w:t xml:space="preserve"> positions)</w:t>
      </w:r>
      <w:r w:rsidR="003A5A2A" w:rsidRPr="00BD7E29">
        <w:rPr>
          <w:sz w:val="22"/>
        </w:rPr>
        <w:t>.  But the overall absolute change in rank is 1</w:t>
      </w:r>
      <w:r w:rsidR="00BD7E29" w:rsidRPr="00BD7E29">
        <w:rPr>
          <w:sz w:val="22"/>
        </w:rPr>
        <w:t>2</w:t>
      </w:r>
      <w:r w:rsidR="003A5A2A" w:rsidRPr="00BD7E29">
        <w:rPr>
          <w:sz w:val="22"/>
        </w:rPr>
        <w:t xml:space="preserve"> positions with a third changing by 5 positions</w:t>
      </w:r>
      <w:r w:rsidR="00F50CAF" w:rsidRPr="00BD7E29">
        <w:rPr>
          <w:sz w:val="22"/>
        </w:rPr>
        <w:t xml:space="preserve"> or </w:t>
      </w:r>
      <w:r w:rsidR="00F50CAF" w:rsidRPr="00AA79A8">
        <w:rPr>
          <w:sz w:val="22"/>
        </w:rPr>
        <w:t>fewer</w:t>
      </w:r>
      <w:r w:rsidR="003A5A2A" w:rsidRPr="00AA79A8">
        <w:rPr>
          <w:sz w:val="22"/>
        </w:rPr>
        <w:t>.</w:t>
      </w:r>
      <w:r w:rsidR="00EA03DC" w:rsidRPr="00AA79A8">
        <w:rPr>
          <w:sz w:val="22"/>
        </w:rPr>
        <w:t xml:space="preserve">  </w:t>
      </w:r>
      <w:r w:rsidR="00C11F18" w:rsidRPr="00AA79A8">
        <w:rPr>
          <w:sz w:val="22"/>
        </w:rPr>
        <w:t xml:space="preserve">Only </w:t>
      </w:r>
      <w:r w:rsidR="007B6E23" w:rsidRPr="00AA79A8">
        <w:rPr>
          <w:sz w:val="22"/>
        </w:rPr>
        <w:t>2</w:t>
      </w:r>
      <w:r w:rsidR="00C11F18" w:rsidRPr="00AA79A8">
        <w:rPr>
          <w:sz w:val="22"/>
        </w:rPr>
        <w:t xml:space="preserve"> of the original </w:t>
      </w:r>
      <w:r w:rsidR="00112AF3" w:rsidRPr="00AA79A8">
        <w:rPr>
          <w:sz w:val="22"/>
        </w:rPr>
        <w:t xml:space="preserve">20 least vulnerable countries </w:t>
      </w:r>
      <w:r w:rsidR="00C11F18" w:rsidRPr="00AA79A8">
        <w:rPr>
          <w:sz w:val="22"/>
        </w:rPr>
        <w:t>fell out of that list</w:t>
      </w:r>
      <w:r w:rsidR="00EC521A" w:rsidRPr="00AA79A8">
        <w:rPr>
          <w:sz w:val="22"/>
        </w:rPr>
        <w:t xml:space="preserve"> (Fig 4</w:t>
      </w:r>
      <w:r w:rsidR="00EA03DC" w:rsidRPr="00AA79A8">
        <w:rPr>
          <w:sz w:val="22"/>
        </w:rPr>
        <w:t>)</w:t>
      </w:r>
      <w:r w:rsidR="007B6E23" w:rsidRPr="00AA79A8">
        <w:rPr>
          <w:rStyle w:val="FootnoteReference"/>
          <w:sz w:val="22"/>
        </w:rPr>
        <w:footnoteReference w:id="3"/>
      </w:r>
      <w:r w:rsidR="00EA03DC" w:rsidRPr="00AA79A8">
        <w:rPr>
          <w:sz w:val="22"/>
        </w:rPr>
        <w:t xml:space="preserve"> while in</w:t>
      </w:r>
      <w:r w:rsidR="00112AF3" w:rsidRPr="00AA79A8">
        <w:rPr>
          <w:sz w:val="22"/>
        </w:rPr>
        <w:t xml:space="preserve"> the 20 most vulnerable countries </w:t>
      </w:r>
      <w:r w:rsidR="00E4122C" w:rsidRPr="00AA79A8">
        <w:rPr>
          <w:sz w:val="22"/>
        </w:rPr>
        <w:t>4</w:t>
      </w:r>
      <w:r w:rsidR="00112AF3" w:rsidRPr="00AA79A8">
        <w:rPr>
          <w:sz w:val="22"/>
        </w:rPr>
        <w:t xml:space="preserve"> countries</w:t>
      </w:r>
      <w:r w:rsidR="00333EF3" w:rsidRPr="00AA79A8">
        <w:rPr>
          <w:sz w:val="22"/>
        </w:rPr>
        <w:t xml:space="preserve"> – </w:t>
      </w:r>
      <w:r w:rsidR="00E4122C" w:rsidRPr="00AA79A8">
        <w:rPr>
          <w:sz w:val="22"/>
        </w:rPr>
        <w:t>3</w:t>
      </w:r>
      <w:r w:rsidR="00333EF3" w:rsidRPr="00AA79A8">
        <w:rPr>
          <w:sz w:val="22"/>
        </w:rPr>
        <w:t xml:space="preserve"> African</w:t>
      </w:r>
      <w:r w:rsidR="00AA79A8" w:rsidRPr="00AA79A8">
        <w:rPr>
          <w:sz w:val="22"/>
        </w:rPr>
        <w:t>;</w:t>
      </w:r>
      <w:r w:rsidR="00333EF3" w:rsidRPr="00AA79A8">
        <w:rPr>
          <w:sz w:val="22"/>
        </w:rPr>
        <w:t xml:space="preserve"> </w:t>
      </w:r>
      <w:r w:rsidR="00AA79A8">
        <w:rPr>
          <w:sz w:val="22"/>
        </w:rPr>
        <w:t>Burkina Fa</w:t>
      </w:r>
      <w:r w:rsidR="00AA79A8" w:rsidRPr="00AA79A8">
        <w:rPr>
          <w:sz w:val="22"/>
        </w:rPr>
        <w:t xml:space="preserve">so, </w:t>
      </w:r>
      <w:r w:rsidR="00E4122C" w:rsidRPr="00AA79A8">
        <w:rPr>
          <w:sz w:val="22"/>
        </w:rPr>
        <w:t xml:space="preserve">Mauritania, </w:t>
      </w:r>
      <w:r w:rsidR="00AA79A8" w:rsidRPr="00AA79A8">
        <w:rPr>
          <w:sz w:val="22"/>
        </w:rPr>
        <w:t xml:space="preserve">&amp; </w:t>
      </w:r>
      <w:r w:rsidR="00E4122C" w:rsidRPr="00AA79A8">
        <w:rPr>
          <w:sz w:val="22"/>
        </w:rPr>
        <w:t>Zambia</w:t>
      </w:r>
      <w:r w:rsidR="00AA79A8" w:rsidRPr="00AA79A8">
        <w:rPr>
          <w:sz w:val="22"/>
        </w:rPr>
        <w:t xml:space="preserve"> plus Micronesia</w:t>
      </w:r>
      <w:r w:rsidR="00AA79A8">
        <w:rPr>
          <w:sz w:val="22"/>
        </w:rPr>
        <w:t xml:space="preserve"> </w:t>
      </w:r>
      <w:r w:rsidR="00333EF3" w:rsidRPr="00AA79A8">
        <w:rPr>
          <w:sz w:val="22"/>
        </w:rPr>
        <w:t xml:space="preserve">- </w:t>
      </w:r>
      <w:r w:rsidR="00112AF3" w:rsidRPr="00AA79A8">
        <w:rPr>
          <w:sz w:val="22"/>
        </w:rPr>
        <w:t>rise out of that zone</w:t>
      </w:r>
      <w:r w:rsidR="00AA79A8" w:rsidRPr="00AA79A8">
        <w:rPr>
          <w:sz w:val="22"/>
        </w:rPr>
        <w:t xml:space="preserve"> to be replaced by Haiti, Madagascar, Solomon Islands and Yemen</w:t>
      </w:r>
      <w:r w:rsidR="00112AF3" w:rsidRPr="00AA79A8">
        <w:rPr>
          <w:sz w:val="22"/>
        </w:rPr>
        <w:t>.</w:t>
      </w:r>
    </w:p>
    <w:p w14:paraId="59507341" w14:textId="77777777" w:rsidR="007F5F0B" w:rsidRPr="00EA03DC" w:rsidRDefault="007F5F0B" w:rsidP="006A1FCC">
      <w:pPr>
        <w:jc w:val="both"/>
        <w:rPr>
          <w:sz w:val="22"/>
        </w:rPr>
      </w:pPr>
    </w:p>
    <w:p w14:paraId="3C2F3294" w14:textId="77777777" w:rsidR="00AF7673" w:rsidRDefault="00AF7673" w:rsidP="006A1FCC">
      <w:pPr>
        <w:pStyle w:val="Heading2"/>
        <w:jc w:val="both"/>
      </w:pPr>
      <w:r>
        <w:t>Summary</w:t>
      </w:r>
    </w:p>
    <w:p w14:paraId="485B4F68" w14:textId="747D6428" w:rsidR="00D76F1D" w:rsidRPr="00EA03DC" w:rsidRDefault="00AF7673" w:rsidP="006A1FCC">
      <w:pPr>
        <w:jc w:val="both"/>
        <w:rPr>
          <w:sz w:val="22"/>
        </w:rPr>
      </w:pPr>
      <w:r>
        <w:rPr>
          <w:sz w:val="22"/>
        </w:rPr>
        <w:t>T</w:t>
      </w:r>
      <w:r w:rsidR="007F5F0B" w:rsidRPr="00EA03DC">
        <w:rPr>
          <w:sz w:val="22"/>
        </w:rPr>
        <w:t xml:space="preserve">he value of adding the new measures is that </w:t>
      </w:r>
      <w:r w:rsidR="003A5A2A" w:rsidRPr="00EA03DC">
        <w:rPr>
          <w:sz w:val="22"/>
        </w:rPr>
        <w:t>they add</w:t>
      </w:r>
      <w:r w:rsidR="007F5F0B" w:rsidRPr="00EA03DC">
        <w:rPr>
          <w:sz w:val="22"/>
        </w:rPr>
        <w:t xml:space="preserve"> a much richer set of information underlying the iconic GAIN and Vulnerability scores.  The Ecosystem Services </w:t>
      </w:r>
      <w:r w:rsidR="008A134F">
        <w:rPr>
          <w:sz w:val="22"/>
        </w:rPr>
        <w:t xml:space="preserve">and Human Habitat </w:t>
      </w:r>
      <w:r w:rsidR="007F5F0B" w:rsidRPr="00EA03DC">
        <w:rPr>
          <w:sz w:val="22"/>
        </w:rPr>
        <w:t xml:space="preserve">measures complete the commonly recognized of </w:t>
      </w:r>
      <w:r w:rsidR="003A5A2A" w:rsidRPr="00EA03DC">
        <w:rPr>
          <w:sz w:val="22"/>
        </w:rPr>
        <w:t xml:space="preserve">human life support ‘sectors’ - </w:t>
      </w:r>
      <w:r w:rsidR="007F5F0B" w:rsidRPr="00EA03DC">
        <w:rPr>
          <w:sz w:val="22"/>
        </w:rPr>
        <w:t>food, water, health and now ecosystem services</w:t>
      </w:r>
      <w:r w:rsidR="008A134F">
        <w:rPr>
          <w:sz w:val="22"/>
        </w:rPr>
        <w:t xml:space="preserve"> and human habitat.  </w:t>
      </w:r>
      <w:r w:rsidR="00AA79A8">
        <w:rPr>
          <w:sz w:val="22"/>
        </w:rPr>
        <w:t xml:space="preserve">They add to the richness of the index and provide greater opportunity to dig deeper into risks and opportunities for investment.  </w:t>
      </w:r>
      <w:r w:rsidR="007F5F0B" w:rsidRPr="00EA03DC">
        <w:rPr>
          <w:sz w:val="22"/>
        </w:rPr>
        <w:t>That these measures did not hugely affect the overall vulnerability scores and rankings demonstrates the inherent robustness of the GAIN</w:t>
      </w:r>
      <w:r w:rsidR="00BA4632" w:rsidRPr="00EA03DC">
        <w:rPr>
          <w:sz w:val="22"/>
        </w:rPr>
        <w:t xml:space="preserve"> index and its value as an icon in attracting attention and raising awareness about the importance of vulnerability to climate events and readiness to adapt to changing climatic circumstances.</w:t>
      </w:r>
    </w:p>
    <w:p w14:paraId="72021DE6" w14:textId="395E0FAD" w:rsidR="00D76F1D" w:rsidRDefault="00D76F1D">
      <w:r>
        <w:br w:type="page"/>
      </w:r>
    </w:p>
    <w:p w14:paraId="5787DD44" w14:textId="2D159687" w:rsidR="006F4258" w:rsidRDefault="006F4258" w:rsidP="007C03A8">
      <w:pPr>
        <w:pStyle w:val="Heading2"/>
      </w:pPr>
      <w:r>
        <w:t xml:space="preserve">Summary of </w:t>
      </w:r>
      <w:r w:rsidR="007C03A8">
        <w:t xml:space="preserve">the New </w:t>
      </w:r>
      <w:r>
        <w:t>Measures</w:t>
      </w:r>
    </w:p>
    <w:p w14:paraId="12406F1E" w14:textId="77777777" w:rsidR="006F4258" w:rsidRDefault="006F4258" w:rsidP="006F4258"/>
    <w:tbl>
      <w:tblPr>
        <w:tblStyle w:val="TableGrid"/>
        <w:tblW w:w="0" w:type="auto"/>
        <w:tblLook w:val="04A0" w:firstRow="1" w:lastRow="0" w:firstColumn="1" w:lastColumn="0" w:noHBand="0" w:noVBand="1"/>
      </w:tblPr>
      <w:tblGrid>
        <w:gridCol w:w="1663"/>
        <w:gridCol w:w="1107"/>
        <w:gridCol w:w="2028"/>
        <w:gridCol w:w="2039"/>
        <w:gridCol w:w="2019"/>
      </w:tblGrid>
      <w:tr w:rsidR="006F4258" w:rsidRPr="0023373D" w14:paraId="510759A9" w14:textId="77777777" w:rsidTr="00F168E2">
        <w:tc>
          <w:tcPr>
            <w:tcW w:w="1663" w:type="dxa"/>
            <w:tcBorders>
              <w:bottom w:val="single" w:sz="4" w:space="0" w:color="auto"/>
            </w:tcBorders>
            <w:shd w:val="clear" w:color="auto" w:fill="B3B3B3"/>
          </w:tcPr>
          <w:p w14:paraId="4CF39D93" w14:textId="77777777" w:rsidR="006F4258" w:rsidRPr="0023373D" w:rsidRDefault="006F4258" w:rsidP="00F168E2">
            <w:pPr>
              <w:rPr>
                <w:b/>
              </w:rPr>
            </w:pPr>
          </w:p>
        </w:tc>
        <w:tc>
          <w:tcPr>
            <w:tcW w:w="1107" w:type="dxa"/>
            <w:tcBorders>
              <w:bottom w:val="single" w:sz="4" w:space="0" w:color="auto"/>
            </w:tcBorders>
            <w:shd w:val="clear" w:color="auto" w:fill="B3B3B3"/>
          </w:tcPr>
          <w:p w14:paraId="38F0FBC6" w14:textId="77777777" w:rsidR="006F4258" w:rsidRPr="0023373D" w:rsidRDefault="006F4258" w:rsidP="00F168E2">
            <w:pPr>
              <w:rPr>
                <w:b/>
              </w:rPr>
            </w:pPr>
          </w:p>
        </w:tc>
        <w:tc>
          <w:tcPr>
            <w:tcW w:w="2028" w:type="dxa"/>
            <w:tcBorders>
              <w:bottom w:val="single" w:sz="4" w:space="0" w:color="auto"/>
            </w:tcBorders>
            <w:shd w:val="clear" w:color="auto" w:fill="B3B3B3"/>
          </w:tcPr>
          <w:p w14:paraId="0FF7BFF0" w14:textId="77777777" w:rsidR="006F4258" w:rsidRPr="0023373D" w:rsidRDefault="006F4258" w:rsidP="00F168E2">
            <w:pPr>
              <w:rPr>
                <w:b/>
              </w:rPr>
            </w:pPr>
            <w:r w:rsidRPr="0023373D">
              <w:rPr>
                <w:b/>
              </w:rPr>
              <w:t>Exposure</w:t>
            </w:r>
          </w:p>
        </w:tc>
        <w:tc>
          <w:tcPr>
            <w:tcW w:w="2039" w:type="dxa"/>
            <w:tcBorders>
              <w:bottom w:val="single" w:sz="4" w:space="0" w:color="auto"/>
            </w:tcBorders>
            <w:shd w:val="clear" w:color="auto" w:fill="B3B3B3"/>
          </w:tcPr>
          <w:p w14:paraId="2E8B07F8" w14:textId="77777777" w:rsidR="006F4258" w:rsidRPr="0023373D" w:rsidRDefault="006F4258" w:rsidP="00F168E2">
            <w:pPr>
              <w:rPr>
                <w:b/>
              </w:rPr>
            </w:pPr>
            <w:r w:rsidRPr="0023373D">
              <w:rPr>
                <w:b/>
              </w:rPr>
              <w:t>Sensitivity</w:t>
            </w:r>
          </w:p>
        </w:tc>
        <w:tc>
          <w:tcPr>
            <w:tcW w:w="2019" w:type="dxa"/>
            <w:tcBorders>
              <w:bottom w:val="single" w:sz="4" w:space="0" w:color="auto"/>
            </w:tcBorders>
            <w:shd w:val="clear" w:color="auto" w:fill="B3B3B3"/>
          </w:tcPr>
          <w:p w14:paraId="26BD8E43" w14:textId="77777777" w:rsidR="006F4258" w:rsidRPr="0023373D" w:rsidRDefault="006F4258" w:rsidP="00F168E2">
            <w:pPr>
              <w:rPr>
                <w:b/>
              </w:rPr>
            </w:pPr>
            <w:r w:rsidRPr="0023373D">
              <w:rPr>
                <w:b/>
              </w:rPr>
              <w:t>Capacity</w:t>
            </w:r>
          </w:p>
        </w:tc>
      </w:tr>
      <w:tr w:rsidR="006F4258" w14:paraId="02AE3C8E" w14:textId="77777777" w:rsidTr="00F168E2">
        <w:tc>
          <w:tcPr>
            <w:tcW w:w="1663" w:type="dxa"/>
            <w:shd w:val="clear" w:color="auto" w:fill="D9D9D9"/>
          </w:tcPr>
          <w:p w14:paraId="22078083" w14:textId="417E480A" w:rsidR="006F4258" w:rsidRPr="0023373D" w:rsidRDefault="00331679" w:rsidP="00F168E2">
            <w:pPr>
              <w:jc w:val="center"/>
              <w:rPr>
                <w:b/>
              </w:rPr>
            </w:pPr>
            <w:r>
              <w:rPr>
                <w:b/>
              </w:rPr>
              <w:t>Ecosystem S</w:t>
            </w:r>
            <w:r w:rsidR="006F4258" w:rsidRPr="0023373D">
              <w:rPr>
                <w:b/>
              </w:rPr>
              <w:t>ervices</w:t>
            </w:r>
          </w:p>
        </w:tc>
        <w:tc>
          <w:tcPr>
            <w:tcW w:w="1107" w:type="dxa"/>
            <w:shd w:val="clear" w:color="auto" w:fill="D9D9D9"/>
          </w:tcPr>
          <w:p w14:paraId="14D9EC72" w14:textId="77777777" w:rsidR="006F4258" w:rsidRDefault="006F4258" w:rsidP="00F168E2">
            <w:r>
              <w:t>Quantity</w:t>
            </w:r>
          </w:p>
        </w:tc>
        <w:tc>
          <w:tcPr>
            <w:tcW w:w="2028" w:type="dxa"/>
            <w:shd w:val="clear" w:color="auto" w:fill="D9D9D9"/>
          </w:tcPr>
          <w:p w14:paraId="07509680" w14:textId="77777777" w:rsidR="006F4258" w:rsidRPr="00AB1396" w:rsidRDefault="006F4258" w:rsidP="00F168E2">
            <w:pPr>
              <w:rPr>
                <w:sz w:val="22"/>
              </w:rPr>
            </w:pPr>
            <w:r w:rsidRPr="00AB1396">
              <w:rPr>
                <w:sz w:val="22"/>
              </w:rPr>
              <w:t>Exx</w:t>
            </w:r>
          </w:p>
          <w:p w14:paraId="39AA721C" w14:textId="77777777" w:rsidR="006F4258" w:rsidRPr="00AB1396" w:rsidRDefault="006F4258" w:rsidP="00F168E2">
            <w:pPr>
              <w:jc w:val="center"/>
              <w:rPr>
                <w:sz w:val="22"/>
              </w:rPr>
            </w:pPr>
            <w:r w:rsidRPr="00AB1396">
              <w:rPr>
                <w:sz w:val="22"/>
              </w:rPr>
              <w:t>tbd</w:t>
            </w:r>
          </w:p>
        </w:tc>
        <w:tc>
          <w:tcPr>
            <w:tcW w:w="2039" w:type="dxa"/>
            <w:shd w:val="clear" w:color="auto" w:fill="D9D9D9"/>
          </w:tcPr>
          <w:p w14:paraId="5AE86C32" w14:textId="77777777" w:rsidR="006F4258" w:rsidRPr="00AB1396" w:rsidRDefault="006F4258" w:rsidP="00F168E2">
            <w:pPr>
              <w:rPr>
                <w:sz w:val="22"/>
              </w:rPr>
            </w:pPr>
            <w:r w:rsidRPr="00AB1396">
              <w:rPr>
                <w:sz w:val="22"/>
              </w:rPr>
              <w:t>EEF - Ecological Footprint Surplus/Deficit</w:t>
            </w:r>
          </w:p>
        </w:tc>
        <w:tc>
          <w:tcPr>
            <w:tcW w:w="2019" w:type="dxa"/>
            <w:shd w:val="clear" w:color="auto" w:fill="D9D9D9"/>
          </w:tcPr>
          <w:p w14:paraId="218B93B5" w14:textId="77777777" w:rsidR="006F4258" w:rsidRPr="00AB1396" w:rsidRDefault="006F4258" w:rsidP="00F168E2">
            <w:pPr>
              <w:rPr>
                <w:sz w:val="22"/>
              </w:rPr>
            </w:pPr>
            <w:r w:rsidRPr="00AB1396">
              <w:rPr>
                <w:sz w:val="22"/>
              </w:rPr>
              <w:t>EPB - Protected Biomes</w:t>
            </w:r>
          </w:p>
        </w:tc>
      </w:tr>
      <w:tr w:rsidR="006F4258" w14:paraId="22216B40" w14:textId="77777777" w:rsidTr="00F168E2">
        <w:tc>
          <w:tcPr>
            <w:tcW w:w="1663" w:type="dxa"/>
            <w:shd w:val="clear" w:color="auto" w:fill="D9D9D9"/>
          </w:tcPr>
          <w:p w14:paraId="7155D718" w14:textId="77777777" w:rsidR="006F4258" w:rsidRPr="0023373D" w:rsidRDefault="006F4258" w:rsidP="00F168E2">
            <w:pPr>
              <w:jc w:val="center"/>
              <w:rPr>
                <w:b/>
              </w:rPr>
            </w:pPr>
          </w:p>
        </w:tc>
        <w:tc>
          <w:tcPr>
            <w:tcW w:w="1107" w:type="dxa"/>
            <w:shd w:val="clear" w:color="auto" w:fill="D9D9D9"/>
          </w:tcPr>
          <w:p w14:paraId="0529A6D1" w14:textId="77777777" w:rsidR="006F4258" w:rsidRDefault="006F4258" w:rsidP="00F168E2">
            <w:r>
              <w:t>Quality</w:t>
            </w:r>
          </w:p>
        </w:tc>
        <w:tc>
          <w:tcPr>
            <w:tcW w:w="2028" w:type="dxa"/>
            <w:shd w:val="clear" w:color="auto" w:fill="D9D9D9"/>
          </w:tcPr>
          <w:p w14:paraId="29F1441E" w14:textId="77777777" w:rsidR="006F4258" w:rsidRPr="00AB1396" w:rsidRDefault="006F4258" w:rsidP="00F168E2">
            <w:pPr>
              <w:rPr>
                <w:sz w:val="22"/>
              </w:rPr>
            </w:pPr>
            <w:r w:rsidRPr="00AB1396">
              <w:rPr>
                <w:sz w:val="22"/>
              </w:rPr>
              <w:t>ENC - Dependency on Natural Capital</w:t>
            </w:r>
          </w:p>
        </w:tc>
        <w:tc>
          <w:tcPr>
            <w:tcW w:w="2039" w:type="dxa"/>
            <w:shd w:val="clear" w:color="auto" w:fill="D9D9D9"/>
          </w:tcPr>
          <w:p w14:paraId="27CF0279" w14:textId="77777777" w:rsidR="006F4258" w:rsidRPr="00AB1396" w:rsidRDefault="006F4258" w:rsidP="00F168E2">
            <w:pPr>
              <w:rPr>
                <w:sz w:val="22"/>
              </w:rPr>
            </w:pPr>
            <w:r w:rsidRPr="00AB1396">
              <w:rPr>
                <w:sz w:val="22"/>
              </w:rPr>
              <w:t>ETS - Threatened Species</w:t>
            </w:r>
          </w:p>
        </w:tc>
        <w:tc>
          <w:tcPr>
            <w:tcW w:w="2019" w:type="dxa"/>
            <w:shd w:val="clear" w:color="auto" w:fill="D9D9D9"/>
          </w:tcPr>
          <w:p w14:paraId="4B9EB20D" w14:textId="77777777" w:rsidR="006F4258" w:rsidRPr="00AB1396" w:rsidRDefault="006F4258" w:rsidP="00F168E2">
            <w:pPr>
              <w:rPr>
                <w:sz w:val="22"/>
              </w:rPr>
            </w:pPr>
            <w:r w:rsidRPr="00AB1396">
              <w:rPr>
                <w:sz w:val="22"/>
              </w:rPr>
              <w:t>EIC - Engagement in International Environmental Conventions</w:t>
            </w:r>
          </w:p>
        </w:tc>
      </w:tr>
      <w:tr w:rsidR="00331679" w14:paraId="19480692" w14:textId="77777777" w:rsidTr="00F168E2">
        <w:tc>
          <w:tcPr>
            <w:tcW w:w="1663" w:type="dxa"/>
          </w:tcPr>
          <w:p w14:paraId="771C3782" w14:textId="534113ED" w:rsidR="00331679" w:rsidRPr="0023373D" w:rsidRDefault="00331679" w:rsidP="00F168E2">
            <w:pPr>
              <w:jc w:val="center"/>
              <w:rPr>
                <w:b/>
              </w:rPr>
            </w:pPr>
            <w:r>
              <w:rPr>
                <w:b/>
              </w:rPr>
              <w:t>Human Habitat</w:t>
            </w:r>
          </w:p>
        </w:tc>
        <w:tc>
          <w:tcPr>
            <w:tcW w:w="1107" w:type="dxa"/>
          </w:tcPr>
          <w:p w14:paraId="108A7E73" w14:textId="4265F3C3" w:rsidR="00331679" w:rsidRDefault="00331679" w:rsidP="00F168E2">
            <w:r>
              <w:t>Quantity</w:t>
            </w:r>
          </w:p>
        </w:tc>
        <w:tc>
          <w:tcPr>
            <w:tcW w:w="2028" w:type="dxa"/>
          </w:tcPr>
          <w:p w14:paraId="2C21BDF2" w14:textId="77777777" w:rsidR="00331679" w:rsidRPr="00AB1396" w:rsidRDefault="00331679" w:rsidP="00F168E2">
            <w:pPr>
              <w:rPr>
                <w:sz w:val="22"/>
              </w:rPr>
            </w:pPr>
            <w:r w:rsidRPr="00AB1396">
              <w:rPr>
                <w:sz w:val="22"/>
              </w:rPr>
              <w:t>UUC - Urban Concentration (% urban population in largest city)</w:t>
            </w:r>
          </w:p>
        </w:tc>
        <w:tc>
          <w:tcPr>
            <w:tcW w:w="2039" w:type="dxa"/>
          </w:tcPr>
          <w:p w14:paraId="2580C149" w14:textId="77777777" w:rsidR="00331679" w:rsidRPr="00AB1396" w:rsidRDefault="00331679" w:rsidP="00F168E2">
            <w:pPr>
              <w:rPr>
                <w:sz w:val="22"/>
              </w:rPr>
            </w:pPr>
            <w:r w:rsidRPr="00AB1396">
              <w:rPr>
                <w:sz w:val="22"/>
              </w:rPr>
              <w:t>UUS - % Urban Population Living in Slums</w:t>
            </w:r>
          </w:p>
        </w:tc>
        <w:tc>
          <w:tcPr>
            <w:tcW w:w="2019" w:type="dxa"/>
          </w:tcPr>
          <w:p w14:paraId="17C305BB" w14:textId="2C0B3959" w:rsidR="00331679" w:rsidRPr="00AB1396" w:rsidRDefault="00DF27B8" w:rsidP="00331679">
            <w:pPr>
              <w:rPr>
                <w:sz w:val="22"/>
              </w:rPr>
            </w:pPr>
            <w:r>
              <w:rPr>
                <w:sz w:val="22"/>
              </w:rPr>
              <w:t xml:space="preserve">UEA - </w:t>
            </w:r>
            <w:r w:rsidR="00331679" w:rsidRPr="00AB1396">
              <w:rPr>
                <w:sz w:val="22"/>
              </w:rPr>
              <w:t>Value lost due to electrical outages (% of sales)</w:t>
            </w:r>
          </w:p>
          <w:p w14:paraId="7797E563" w14:textId="64C0D9B7" w:rsidR="00331679" w:rsidRPr="00AB1396" w:rsidRDefault="00331679" w:rsidP="00F168E2">
            <w:pPr>
              <w:jc w:val="center"/>
              <w:rPr>
                <w:sz w:val="22"/>
              </w:rPr>
            </w:pPr>
          </w:p>
        </w:tc>
      </w:tr>
      <w:tr w:rsidR="00331679" w14:paraId="7C4C5EF9" w14:textId="77777777" w:rsidTr="00F168E2">
        <w:tc>
          <w:tcPr>
            <w:tcW w:w="1663" w:type="dxa"/>
          </w:tcPr>
          <w:p w14:paraId="5A83DFDB" w14:textId="68919C48" w:rsidR="00331679" w:rsidRPr="0023373D" w:rsidRDefault="00331679" w:rsidP="00F168E2">
            <w:pPr>
              <w:jc w:val="center"/>
            </w:pPr>
          </w:p>
        </w:tc>
        <w:tc>
          <w:tcPr>
            <w:tcW w:w="1107" w:type="dxa"/>
          </w:tcPr>
          <w:p w14:paraId="102FCACC" w14:textId="5C4545BF" w:rsidR="00331679" w:rsidRDefault="00331679" w:rsidP="00F168E2">
            <w:r>
              <w:t>Quality</w:t>
            </w:r>
          </w:p>
        </w:tc>
        <w:tc>
          <w:tcPr>
            <w:tcW w:w="2028" w:type="dxa"/>
          </w:tcPr>
          <w:p w14:paraId="1483BFB7" w14:textId="0872CFB3" w:rsidR="00331679" w:rsidRPr="00AB1396" w:rsidRDefault="00331679" w:rsidP="00F168E2">
            <w:pPr>
              <w:rPr>
                <w:sz w:val="22"/>
              </w:rPr>
            </w:pPr>
            <w:r w:rsidRPr="00AB1396">
              <w:rPr>
                <w:sz w:val="22"/>
              </w:rPr>
              <w:t>URP – Urban Risk Profiles  (Risks to populations living in cities &gt;0.75M)</w:t>
            </w:r>
          </w:p>
        </w:tc>
        <w:tc>
          <w:tcPr>
            <w:tcW w:w="2039" w:type="dxa"/>
          </w:tcPr>
          <w:p w14:paraId="1D5E8D86" w14:textId="55A7BF99" w:rsidR="00331679" w:rsidRPr="00AB1396" w:rsidRDefault="00331679" w:rsidP="00F168E2">
            <w:pPr>
              <w:rPr>
                <w:sz w:val="22"/>
              </w:rPr>
            </w:pPr>
            <w:r w:rsidRPr="00AB1396">
              <w:rPr>
                <w:sz w:val="22"/>
              </w:rPr>
              <w:t>UEX - Excess Urban Population Growth (compared to rural)</w:t>
            </w:r>
          </w:p>
        </w:tc>
        <w:tc>
          <w:tcPr>
            <w:tcW w:w="2019" w:type="dxa"/>
          </w:tcPr>
          <w:p w14:paraId="664B92D2" w14:textId="45A3C759" w:rsidR="00331679" w:rsidRPr="00AB1396" w:rsidRDefault="00DF27B8" w:rsidP="007E325F">
            <w:pPr>
              <w:rPr>
                <w:sz w:val="22"/>
              </w:rPr>
            </w:pPr>
            <w:r>
              <w:rPr>
                <w:sz w:val="22"/>
              </w:rPr>
              <w:t xml:space="preserve">UQI - </w:t>
            </w:r>
            <w:r w:rsidR="00331679" w:rsidRPr="00AB1396">
              <w:rPr>
                <w:sz w:val="22"/>
              </w:rPr>
              <w:t xml:space="preserve">Quality of trade and transport-related infrastructure </w:t>
            </w:r>
          </w:p>
        </w:tc>
      </w:tr>
    </w:tbl>
    <w:p w14:paraId="18E46AC0" w14:textId="77777777" w:rsidR="006F4258" w:rsidRDefault="006F4258" w:rsidP="006F4258"/>
    <w:p w14:paraId="0DDFF7A2" w14:textId="77777777" w:rsidR="006F4258" w:rsidRDefault="006F4258" w:rsidP="006F4258">
      <w:pPr>
        <w:pStyle w:val="Heading3"/>
      </w:pPr>
      <w:r>
        <w:t xml:space="preserve">Ecosystem Services </w:t>
      </w:r>
    </w:p>
    <w:p w14:paraId="010DAB6A" w14:textId="77777777" w:rsidR="00D208C8" w:rsidRDefault="00D208C8" w:rsidP="006F4258">
      <w:pPr>
        <w:rPr>
          <w:b/>
          <w:sz w:val="22"/>
          <w:u w:val="single"/>
        </w:rPr>
      </w:pPr>
    </w:p>
    <w:p w14:paraId="642BB7F3" w14:textId="77777777" w:rsidR="006F4258" w:rsidRPr="006F4258" w:rsidRDefault="006F4258" w:rsidP="006A1FCC">
      <w:pPr>
        <w:rPr>
          <w:sz w:val="22"/>
        </w:rPr>
      </w:pPr>
      <w:r w:rsidRPr="006F4258">
        <w:rPr>
          <w:b/>
          <w:sz w:val="22"/>
          <w:u w:val="single"/>
        </w:rPr>
        <w:t>Measure</w:t>
      </w:r>
      <w:r w:rsidRPr="006F4258">
        <w:rPr>
          <w:b/>
          <w:sz w:val="22"/>
        </w:rPr>
        <w:t>:</w:t>
      </w:r>
      <w:r w:rsidRPr="006F4258">
        <w:rPr>
          <w:sz w:val="22"/>
        </w:rPr>
        <w:t xml:space="preserve"> tbd</w:t>
      </w:r>
    </w:p>
    <w:p w14:paraId="7C3CC4A8" w14:textId="4B937385" w:rsidR="006F4258" w:rsidRPr="006F4258" w:rsidRDefault="006F4258" w:rsidP="006A1FCC">
      <w:pPr>
        <w:rPr>
          <w:sz w:val="22"/>
        </w:rPr>
      </w:pPr>
      <w:r w:rsidRPr="006F4258">
        <w:rPr>
          <w:b/>
          <w:sz w:val="22"/>
          <w:u w:val="single"/>
        </w:rPr>
        <w:t>Description</w:t>
      </w:r>
      <w:r w:rsidRPr="006F4258">
        <w:rPr>
          <w:sz w:val="22"/>
        </w:rPr>
        <w:t xml:space="preserve">:  Seeking a measure of </w:t>
      </w:r>
      <w:r w:rsidR="00D208C8">
        <w:rPr>
          <w:sz w:val="22"/>
        </w:rPr>
        <w:t xml:space="preserve">the </w:t>
      </w:r>
      <w:r w:rsidR="00D208C8" w:rsidRPr="006F4258">
        <w:rPr>
          <w:sz w:val="22"/>
        </w:rPr>
        <w:t xml:space="preserve">threat </w:t>
      </w:r>
      <w:r w:rsidR="00D208C8">
        <w:rPr>
          <w:sz w:val="22"/>
        </w:rPr>
        <w:t>from climate change</w:t>
      </w:r>
      <w:r w:rsidRPr="006F4258">
        <w:rPr>
          <w:sz w:val="22"/>
        </w:rPr>
        <w:t xml:space="preserve"> to ecosystems/biomes</w:t>
      </w:r>
      <w:r w:rsidR="006A1FCC">
        <w:rPr>
          <w:sz w:val="22"/>
        </w:rPr>
        <w:t>.</w:t>
      </w:r>
    </w:p>
    <w:p w14:paraId="42516A00" w14:textId="72C3851D" w:rsidR="006F4258" w:rsidRPr="006F4258" w:rsidRDefault="006F4258" w:rsidP="006A1FCC">
      <w:pPr>
        <w:rPr>
          <w:sz w:val="22"/>
        </w:rPr>
      </w:pPr>
      <w:r w:rsidRPr="006F4258">
        <w:rPr>
          <w:b/>
          <w:sz w:val="22"/>
          <w:u w:val="single"/>
        </w:rPr>
        <w:t>Rationale</w:t>
      </w:r>
      <w:r w:rsidRPr="006F4258">
        <w:rPr>
          <w:sz w:val="22"/>
        </w:rPr>
        <w:t>: This will match the other core sectors (Food, Water, Health) each of which has a measure that deals with the exposure to future climates</w:t>
      </w:r>
      <w:r w:rsidR="00D208C8">
        <w:rPr>
          <w:sz w:val="22"/>
        </w:rPr>
        <w:t xml:space="preserve"> (e.g. Projected temperature increase, projected agricultural yields)</w:t>
      </w:r>
      <w:r w:rsidR="006A1FCC">
        <w:rPr>
          <w:sz w:val="22"/>
        </w:rPr>
        <w:t>.</w:t>
      </w:r>
    </w:p>
    <w:p w14:paraId="485C5D56" w14:textId="77777777" w:rsidR="006F4258" w:rsidRPr="006F4258" w:rsidRDefault="006F4258" w:rsidP="006A1FCC">
      <w:pPr>
        <w:rPr>
          <w:sz w:val="22"/>
        </w:rPr>
      </w:pPr>
      <w:r w:rsidRPr="006F4258">
        <w:rPr>
          <w:b/>
          <w:sz w:val="22"/>
          <w:u w:val="single"/>
        </w:rPr>
        <w:t>Source</w:t>
      </w:r>
      <w:r w:rsidRPr="006F4258">
        <w:rPr>
          <w:sz w:val="22"/>
        </w:rPr>
        <w:t xml:space="preserve">: </w:t>
      </w:r>
    </w:p>
    <w:p w14:paraId="1A759632" w14:textId="77777777" w:rsidR="006F4258" w:rsidRPr="006F4258" w:rsidRDefault="006F4258" w:rsidP="006A1FCC">
      <w:pPr>
        <w:rPr>
          <w:sz w:val="22"/>
        </w:rPr>
      </w:pPr>
      <w:r w:rsidRPr="006F4258">
        <w:rPr>
          <w:b/>
          <w:sz w:val="22"/>
          <w:u w:val="single"/>
        </w:rPr>
        <w:t>Coverage</w:t>
      </w:r>
      <w:r w:rsidRPr="006F4258">
        <w:rPr>
          <w:sz w:val="22"/>
        </w:rPr>
        <w:t xml:space="preserve">: </w:t>
      </w:r>
    </w:p>
    <w:p w14:paraId="2C0FA97F" w14:textId="77777777" w:rsidR="006F4258" w:rsidRPr="006F4258" w:rsidRDefault="006F4258" w:rsidP="006A1FCC">
      <w:pPr>
        <w:rPr>
          <w:sz w:val="22"/>
        </w:rPr>
      </w:pPr>
      <w:r w:rsidRPr="006F4258">
        <w:rPr>
          <w:b/>
          <w:sz w:val="22"/>
          <w:u w:val="single"/>
        </w:rPr>
        <w:t>Time Series</w:t>
      </w:r>
      <w:r w:rsidRPr="006F4258">
        <w:rPr>
          <w:sz w:val="22"/>
        </w:rPr>
        <w:t xml:space="preserve">: </w:t>
      </w:r>
    </w:p>
    <w:p w14:paraId="6FE642DA" w14:textId="77E29FA7" w:rsidR="006F4258" w:rsidRPr="006F4258" w:rsidRDefault="006F4258" w:rsidP="006A1FCC">
      <w:pPr>
        <w:rPr>
          <w:sz w:val="22"/>
        </w:rPr>
      </w:pPr>
      <w:r w:rsidRPr="006F4258">
        <w:rPr>
          <w:b/>
          <w:sz w:val="22"/>
          <w:u w:val="single"/>
        </w:rPr>
        <w:t>Issues</w:t>
      </w:r>
      <w:r w:rsidRPr="006F4258">
        <w:rPr>
          <w:sz w:val="22"/>
        </w:rPr>
        <w:t xml:space="preserve">:  </w:t>
      </w:r>
      <w:r w:rsidR="00D208C8">
        <w:rPr>
          <w:sz w:val="22"/>
        </w:rPr>
        <w:t>Many</w:t>
      </w:r>
      <w:r w:rsidRPr="006F4258">
        <w:rPr>
          <w:sz w:val="22"/>
        </w:rPr>
        <w:t xml:space="preserve"> projections of biome shifts are quite dated (i.e. old GCM modeling</w:t>
      </w:r>
      <w:r w:rsidR="0055426A">
        <w:rPr>
          <w:sz w:val="22"/>
        </w:rPr>
        <w:t>, limited selection of GCMs</w:t>
      </w:r>
      <w:r w:rsidRPr="006F4258">
        <w:rPr>
          <w:sz w:val="22"/>
        </w:rPr>
        <w:t xml:space="preserve"> and </w:t>
      </w:r>
      <w:r w:rsidR="0055426A">
        <w:rPr>
          <w:sz w:val="22"/>
        </w:rPr>
        <w:t>most based on a single ecological model</w:t>
      </w:r>
      <w:r w:rsidRPr="006F4258">
        <w:rPr>
          <w:sz w:val="22"/>
        </w:rPr>
        <w:t xml:space="preserve">).  </w:t>
      </w:r>
      <w:r w:rsidR="00D208C8">
        <w:rPr>
          <w:sz w:val="22"/>
        </w:rPr>
        <w:t>There are several more up-to-date projections, but none</w:t>
      </w:r>
      <w:r w:rsidRPr="006F4258">
        <w:rPr>
          <w:sz w:val="22"/>
        </w:rPr>
        <w:t xml:space="preserve"> express results on a per country basis as it is not a mainstream variable likely to be used in analyses.</w:t>
      </w:r>
    </w:p>
    <w:p w14:paraId="6F9F9D9A" w14:textId="77777777" w:rsidR="006F4258" w:rsidRPr="006F4258" w:rsidRDefault="006F4258" w:rsidP="006F4258">
      <w:pPr>
        <w:rPr>
          <w:sz w:val="22"/>
        </w:rPr>
      </w:pPr>
    </w:p>
    <w:p w14:paraId="596E1940" w14:textId="77777777" w:rsidR="006F4258" w:rsidRPr="006F4258" w:rsidRDefault="006F4258" w:rsidP="006F4258">
      <w:pPr>
        <w:rPr>
          <w:sz w:val="22"/>
        </w:rPr>
      </w:pPr>
      <w:r w:rsidRPr="006F4258">
        <w:rPr>
          <w:b/>
          <w:sz w:val="22"/>
          <w:u w:val="single"/>
        </w:rPr>
        <w:t>Measure</w:t>
      </w:r>
      <w:r w:rsidRPr="006F4258">
        <w:rPr>
          <w:b/>
          <w:sz w:val="22"/>
        </w:rPr>
        <w:t>:</w:t>
      </w:r>
      <w:r w:rsidRPr="006F4258">
        <w:rPr>
          <w:sz w:val="22"/>
        </w:rPr>
        <w:t xml:space="preserve"> </w:t>
      </w:r>
      <w:r w:rsidRPr="006F4258">
        <w:rPr>
          <w:b/>
          <w:i/>
          <w:sz w:val="22"/>
        </w:rPr>
        <w:t>EEF - Ecological Footprint Surplus/Deficit</w:t>
      </w:r>
    </w:p>
    <w:p w14:paraId="6FCB9346" w14:textId="77777777" w:rsidR="006F4258" w:rsidRPr="006F4258" w:rsidRDefault="006F4258" w:rsidP="006F4258">
      <w:pPr>
        <w:rPr>
          <w:sz w:val="22"/>
        </w:rPr>
      </w:pPr>
      <w:r w:rsidRPr="006F4258">
        <w:rPr>
          <w:b/>
          <w:sz w:val="22"/>
          <w:u w:val="single"/>
        </w:rPr>
        <w:t>Description</w:t>
      </w:r>
      <w:r w:rsidRPr="006F4258">
        <w:rPr>
          <w:sz w:val="22"/>
        </w:rPr>
        <w:t>:  The ecological footprint measures the number of hectares of land and water, both within and outside the country, to supply the average demand on the ecosystems services by the lifestyles of the population of each country.  This is compared with the estimated capacity of a country’s ecosystems to regenerate and maintain ecosystem services for either internal use or export.  This measure uses the surplus or deficit of capacity to supply over the demand within each country.</w:t>
      </w:r>
    </w:p>
    <w:p w14:paraId="6FDDDB43" w14:textId="77777777" w:rsidR="006F4258" w:rsidRPr="006F4258" w:rsidRDefault="006F4258" w:rsidP="006F4258">
      <w:pPr>
        <w:rPr>
          <w:sz w:val="22"/>
        </w:rPr>
      </w:pPr>
      <w:r w:rsidRPr="006F4258">
        <w:rPr>
          <w:b/>
          <w:sz w:val="22"/>
          <w:u w:val="single"/>
        </w:rPr>
        <w:t>Rationale</w:t>
      </w:r>
      <w:r w:rsidRPr="006F4258">
        <w:rPr>
          <w:sz w:val="22"/>
        </w:rPr>
        <w:t>:   A country with a surplus has the capacity to produce more from within its boundaries and thus is likely to have more options to adapt to a changing climate.</w:t>
      </w:r>
    </w:p>
    <w:p w14:paraId="2D319CD7" w14:textId="77777777" w:rsidR="006F4258" w:rsidRPr="006F4258" w:rsidRDefault="006F4258" w:rsidP="006F4258">
      <w:pPr>
        <w:rPr>
          <w:sz w:val="22"/>
        </w:rPr>
      </w:pPr>
      <w:r w:rsidRPr="006F4258">
        <w:rPr>
          <w:b/>
          <w:sz w:val="22"/>
          <w:u w:val="single"/>
        </w:rPr>
        <w:t>Source</w:t>
      </w:r>
      <w:r w:rsidRPr="006F4258">
        <w:rPr>
          <w:sz w:val="22"/>
        </w:rPr>
        <w:t xml:space="preserve">: Results from National Footprint Accounts 2011 edition, </w:t>
      </w:r>
      <w:hyperlink r:id="rId10" w:history="1">
        <w:r w:rsidRPr="006F4258">
          <w:rPr>
            <w:rStyle w:val="Hyperlink"/>
            <w:sz w:val="22"/>
          </w:rPr>
          <w:t>www.footprintnetwork.org</w:t>
        </w:r>
      </w:hyperlink>
      <w:r w:rsidRPr="006F4258">
        <w:rPr>
          <w:sz w:val="22"/>
        </w:rPr>
        <w:t xml:space="preserve">  extracted on 12 July 2012.</w:t>
      </w:r>
    </w:p>
    <w:p w14:paraId="635AB58D" w14:textId="77777777" w:rsidR="006F4258" w:rsidRPr="006F4258" w:rsidRDefault="006F4258" w:rsidP="006F4258">
      <w:pPr>
        <w:rPr>
          <w:sz w:val="22"/>
        </w:rPr>
      </w:pPr>
      <w:r w:rsidRPr="006F4258">
        <w:rPr>
          <w:b/>
          <w:sz w:val="22"/>
          <w:u w:val="single"/>
        </w:rPr>
        <w:t>Coverage</w:t>
      </w:r>
      <w:r w:rsidRPr="006F4258">
        <w:rPr>
          <w:sz w:val="22"/>
        </w:rPr>
        <w:t>: 151 countries</w:t>
      </w:r>
    </w:p>
    <w:p w14:paraId="29F3CD12" w14:textId="77777777" w:rsidR="006F4258" w:rsidRPr="006F4258" w:rsidRDefault="006F4258" w:rsidP="006F4258">
      <w:pPr>
        <w:rPr>
          <w:sz w:val="22"/>
        </w:rPr>
      </w:pPr>
      <w:r w:rsidRPr="006F4258">
        <w:rPr>
          <w:b/>
          <w:sz w:val="22"/>
          <w:u w:val="single"/>
        </w:rPr>
        <w:t>Time Series</w:t>
      </w:r>
      <w:r w:rsidRPr="006F4258">
        <w:rPr>
          <w:sz w:val="22"/>
        </w:rPr>
        <w:t>: Technically available since 1961, but will require some effort to extract them.</w:t>
      </w:r>
    </w:p>
    <w:p w14:paraId="090F0622" w14:textId="77777777" w:rsidR="006F4258" w:rsidRPr="006F4258" w:rsidRDefault="006F4258" w:rsidP="006F4258">
      <w:pPr>
        <w:rPr>
          <w:sz w:val="22"/>
        </w:rPr>
      </w:pPr>
      <w:r w:rsidRPr="006F4258">
        <w:rPr>
          <w:b/>
          <w:sz w:val="22"/>
          <w:u w:val="single"/>
        </w:rPr>
        <w:t>Issues</w:t>
      </w:r>
      <w:r w:rsidRPr="006F4258">
        <w:rPr>
          <w:sz w:val="22"/>
        </w:rPr>
        <w:t xml:space="preserve">:  (i)  The ecological footprint has been in use since 1992 and the subject of considerable scientific testing and debate.  The methods of calculation are becoming more standardized and it is gradually being taken into account in policy making and national reporting.  Here we use the data provided by the Global Footprint Network led by one of the originators of the idea, Mark Wakernagel.  </w:t>
      </w:r>
    </w:p>
    <w:p w14:paraId="206AEA9E" w14:textId="77777777" w:rsidR="006F4258" w:rsidRPr="006F4258" w:rsidRDefault="006F4258" w:rsidP="006F4258">
      <w:pPr>
        <w:rPr>
          <w:sz w:val="22"/>
        </w:rPr>
      </w:pPr>
      <w:r w:rsidRPr="006F4258">
        <w:rPr>
          <w:sz w:val="22"/>
        </w:rPr>
        <w:t>(ii) We also exclude the carbon footprint component of the Ecological Footprint since this does not directly affect sensitivity relating to adaptation.  The urban component is also effectively excluded as it appears in both the demand and supply side of the equation.</w:t>
      </w:r>
    </w:p>
    <w:p w14:paraId="40B785F1" w14:textId="3C45C9B3" w:rsidR="006F4258" w:rsidRPr="006F4258" w:rsidRDefault="006F4258" w:rsidP="006F4258">
      <w:pPr>
        <w:rPr>
          <w:sz w:val="22"/>
        </w:rPr>
      </w:pPr>
      <w:r w:rsidRPr="006F4258">
        <w:rPr>
          <w:sz w:val="22"/>
        </w:rPr>
        <w:t>(ii)  There is a similarity in concepts between the Ecological Footprint and the Natural Accounting approach used in ENC.  We have checked the correlations between the two measures and the data that goes into constructing them.  While there is a strong correlation between some of the components (e.g. Grazing land capital and footprint) as they are based on the same or similar data (Ha of grassland per capita), there is little correlation between the two measures used (r</w:t>
      </w:r>
      <w:r w:rsidRPr="006F4258">
        <w:rPr>
          <w:sz w:val="22"/>
          <w:vertAlign w:val="superscript"/>
        </w:rPr>
        <w:t>2</w:t>
      </w:r>
      <w:r w:rsidRPr="006F4258">
        <w:rPr>
          <w:sz w:val="22"/>
        </w:rPr>
        <w:t xml:space="preserve"> is -0.024 and Fig </w:t>
      </w:r>
      <w:r w:rsidR="00EC521A">
        <w:rPr>
          <w:sz w:val="22"/>
        </w:rPr>
        <w:t>5</w:t>
      </w:r>
      <w:r w:rsidRPr="006F4258">
        <w:rPr>
          <w:sz w:val="22"/>
        </w:rPr>
        <w:t>) as ultimately the data are used to calculate quite different measures – a measure of capital in one case and a measure of supply in the other.</w:t>
      </w:r>
    </w:p>
    <w:p w14:paraId="5B9A4085" w14:textId="77777777" w:rsidR="006F4258" w:rsidRPr="006F4258" w:rsidRDefault="006F4258" w:rsidP="006F4258">
      <w:pPr>
        <w:rPr>
          <w:sz w:val="22"/>
        </w:rPr>
      </w:pPr>
    </w:p>
    <w:p w14:paraId="47AA2394" w14:textId="77777777" w:rsidR="006F4258" w:rsidRPr="006F4258" w:rsidRDefault="006F4258" w:rsidP="006F4258">
      <w:pPr>
        <w:rPr>
          <w:sz w:val="22"/>
        </w:rPr>
      </w:pPr>
    </w:p>
    <w:p w14:paraId="6523C8DE" w14:textId="77777777" w:rsidR="006F4258" w:rsidRPr="006F4258" w:rsidRDefault="006F4258" w:rsidP="006F4258">
      <w:pPr>
        <w:rPr>
          <w:sz w:val="22"/>
        </w:rPr>
      </w:pPr>
      <w:r w:rsidRPr="006F4258">
        <w:rPr>
          <w:b/>
          <w:sz w:val="22"/>
          <w:u w:val="single"/>
        </w:rPr>
        <w:t>Measure</w:t>
      </w:r>
      <w:r w:rsidRPr="006F4258">
        <w:rPr>
          <w:b/>
          <w:sz w:val="22"/>
        </w:rPr>
        <w:t>:</w:t>
      </w:r>
      <w:r w:rsidRPr="006F4258">
        <w:rPr>
          <w:sz w:val="22"/>
        </w:rPr>
        <w:t xml:space="preserve"> </w:t>
      </w:r>
      <w:r w:rsidRPr="006F4258">
        <w:rPr>
          <w:b/>
          <w:i/>
          <w:sz w:val="22"/>
        </w:rPr>
        <w:t>EPB – Protected Biomes</w:t>
      </w:r>
    </w:p>
    <w:p w14:paraId="28DDE044" w14:textId="7FDC4C35" w:rsidR="006F4258" w:rsidRPr="006F4258" w:rsidRDefault="006F4258" w:rsidP="006F4258">
      <w:pPr>
        <w:rPr>
          <w:sz w:val="22"/>
        </w:rPr>
      </w:pPr>
      <w:r w:rsidRPr="006F4258">
        <w:rPr>
          <w:b/>
          <w:sz w:val="22"/>
          <w:u w:val="single"/>
        </w:rPr>
        <w:t>Description</w:t>
      </w:r>
      <w:r w:rsidRPr="006F4258">
        <w:rPr>
          <w:sz w:val="22"/>
        </w:rPr>
        <w:t xml:space="preserve">:  Taken directly from the Yale </w:t>
      </w:r>
      <w:r w:rsidR="00AF7673">
        <w:rPr>
          <w:sz w:val="22"/>
        </w:rPr>
        <w:t>Environmental Performance Index (EPI)</w:t>
      </w:r>
      <w:r w:rsidR="006A1FCC">
        <w:rPr>
          <w:sz w:val="22"/>
        </w:rPr>
        <w:t xml:space="preserve"> which</w:t>
      </w:r>
      <w:r w:rsidRPr="006F4258">
        <w:rPr>
          <w:sz w:val="22"/>
        </w:rPr>
        <w:t xml:space="preserve"> define</w:t>
      </w:r>
      <w:r w:rsidR="006A1FCC">
        <w:rPr>
          <w:sz w:val="22"/>
        </w:rPr>
        <w:t>s</w:t>
      </w:r>
      <w:r w:rsidRPr="006F4258">
        <w:rPr>
          <w:sz w:val="22"/>
        </w:rPr>
        <w:t xml:space="preserve"> it as follows … </w:t>
      </w:r>
      <w:r w:rsidRPr="006A1FCC">
        <w:rPr>
          <w:rFonts w:ascii="Arial" w:hAnsi="Arial" w:cs="Arial"/>
          <w:sz w:val="18"/>
          <w:szCs w:val="20"/>
        </w:rPr>
        <w:t>“The weighted percentage of biomes under protected status, where the weight is determined by the size of biomes within a country. Countries are not rewarded for protecting beyond 17% of any given biome (i.e., scores are capped at 17% per biome) so that higher levels of protection of some biomes cannot be used to offset lower levels of protection of other biomes.”</w:t>
      </w:r>
    </w:p>
    <w:p w14:paraId="62F14E98" w14:textId="77777777" w:rsidR="006F4258" w:rsidRPr="006F4258" w:rsidRDefault="006F4258" w:rsidP="006F4258">
      <w:pPr>
        <w:rPr>
          <w:sz w:val="22"/>
        </w:rPr>
      </w:pPr>
      <w:r w:rsidRPr="006F4258">
        <w:rPr>
          <w:b/>
          <w:sz w:val="22"/>
          <w:u w:val="single"/>
        </w:rPr>
        <w:t>Rationale</w:t>
      </w:r>
      <w:r w:rsidRPr="006F4258">
        <w:rPr>
          <w:sz w:val="22"/>
        </w:rPr>
        <w:t>:.  Countries with good protection of their core ecosystem types are likely to have the capacity to implement a wider range of actions to continue to protect and manage ecosystem services under a changing climate.</w:t>
      </w:r>
    </w:p>
    <w:p w14:paraId="5E60F868" w14:textId="77777777" w:rsidR="006F4258" w:rsidRPr="006F4258" w:rsidRDefault="006F4258" w:rsidP="006F4258">
      <w:pPr>
        <w:widowControl w:val="0"/>
        <w:autoSpaceDE w:val="0"/>
        <w:autoSpaceDN w:val="0"/>
        <w:adjustRightInd w:val="0"/>
        <w:rPr>
          <w:sz w:val="22"/>
        </w:rPr>
      </w:pPr>
      <w:r w:rsidRPr="006F4258">
        <w:rPr>
          <w:b/>
          <w:sz w:val="22"/>
          <w:u w:val="single"/>
        </w:rPr>
        <w:t>Source</w:t>
      </w:r>
      <w:r w:rsidRPr="006F4258">
        <w:rPr>
          <w:sz w:val="22"/>
        </w:rPr>
        <w:t>: Emerson, J.W., A. Hsu, M.A. Levy, A. de Sherbinin, V. Mara, D.C. Esty, and M. Jaiteh. 2012. 2012 Environmental Performance Index and Pilot Trend Environmental Performance Index. New Haven: Yale Center for Environmental Law and Policy</w:t>
      </w:r>
    </w:p>
    <w:p w14:paraId="492689CB" w14:textId="77777777" w:rsidR="006F4258" w:rsidRPr="006F4258" w:rsidRDefault="006F4258" w:rsidP="006F4258">
      <w:pPr>
        <w:widowControl w:val="0"/>
        <w:autoSpaceDE w:val="0"/>
        <w:autoSpaceDN w:val="0"/>
        <w:adjustRightInd w:val="0"/>
        <w:rPr>
          <w:rFonts w:ascii="Times New Roman" w:hAnsi="Times New Roman" w:cs="Times New Roman"/>
          <w:color w:val="211E1E"/>
          <w:sz w:val="22"/>
        </w:rPr>
      </w:pPr>
      <w:r w:rsidRPr="006F4258">
        <w:rPr>
          <w:sz w:val="22"/>
        </w:rPr>
        <w:t>http://epi.yale.edu/downloads</w:t>
      </w:r>
    </w:p>
    <w:p w14:paraId="66810CAE" w14:textId="77777777" w:rsidR="006F4258" w:rsidRPr="006F4258" w:rsidRDefault="006F4258" w:rsidP="006F4258">
      <w:pPr>
        <w:rPr>
          <w:sz w:val="22"/>
        </w:rPr>
      </w:pPr>
      <w:r w:rsidRPr="006F4258">
        <w:rPr>
          <w:b/>
          <w:sz w:val="22"/>
          <w:u w:val="single"/>
        </w:rPr>
        <w:t>Coverage</w:t>
      </w:r>
      <w:r w:rsidRPr="006F4258">
        <w:rPr>
          <w:sz w:val="22"/>
        </w:rPr>
        <w:t>: 192 countries</w:t>
      </w:r>
    </w:p>
    <w:p w14:paraId="7FD06A8A" w14:textId="77777777" w:rsidR="006F4258" w:rsidRPr="006F4258" w:rsidRDefault="006F4258" w:rsidP="006F4258">
      <w:pPr>
        <w:rPr>
          <w:sz w:val="22"/>
        </w:rPr>
      </w:pPr>
      <w:r w:rsidRPr="006F4258">
        <w:rPr>
          <w:b/>
          <w:sz w:val="22"/>
          <w:u w:val="single"/>
        </w:rPr>
        <w:t>Time Series</w:t>
      </w:r>
      <w:r w:rsidRPr="006F4258">
        <w:rPr>
          <w:sz w:val="22"/>
        </w:rPr>
        <w:t>: Annual since 1990</w:t>
      </w:r>
    </w:p>
    <w:p w14:paraId="79942F95" w14:textId="3B4F1BC6" w:rsidR="006F4258" w:rsidRPr="006F4258" w:rsidRDefault="006F4258" w:rsidP="006F4258">
      <w:pPr>
        <w:rPr>
          <w:sz w:val="22"/>
        </w:rPr>
      </w:pPr>
      <w:r w:rsidRPr="006F4258">
        <w:rPr>
          <w:b/>
          <w:sz w:val="22"/>
          <w:u w:val="single"/>
        </w:rPr>
        <w:t>Issues</w:t>
      </w:r>
      <w:r w:rsidR="00644931">
        <w:rPr>
          <w:sz w:val="22"/>
        </w:rPr>
        <w:t xml:space="preserve">: (i) </w:t>
      </w:r>
      <w:r w:rsidRPr="006F4258">
        <w:rPr>
          <w:sz w:val="22"/>
        </w:rPr>
        <w:t xml:space="preserve">The measure does not take into account the quality of the management of the protected area.  </w:t>
      </w:r>
      <w:r w:rsidR="00644931" w:rsidRPr="006F4258">
        <w:rPr>
          <w:sz w:val="22"/>
        </w:rPr>
        <w:t>The Yale team also acknowledges this</w:t>
      </w:r>
      <w:r w:rsidRPr="006F4258">
        <w:rPr>
          <w:sz w:val="22"/>
        </w:rPr>
        <w:t xml:space="preserve"> and they are worki</w:t>
      </w:r>
      <w:r w:rsidR="00644931">
        <w:rPr>
          <w:sz w:val="22"/>
        </w:rPr>
        <w:t>ng towards gathering improved data</w:t>
      </w:r>
      <w:r w:rsidRPr="006F4258">
        <w:rPr>
          <w:sz w:val="22"/>
        </w:rPr>
        <w:t>.</w:t>
      </w:r>
    </w:p>
    <w:p w14:paraId="44F26648" w14:textId="77777777" w:rsidR="006F4258" w:rsidRPr="006F4258" w:rsidRDefault="006F4258" w:rsidP="006F4258">
      <w:pPr>
        <w:rPr>
          <w:sz w:val="22"/>
        </w:rPr>
      </w:pPr>
    </w:p>
    <w:p w14:paraId="224ABB70" w14:textId="77777777" w:rsidR="006F4258" w:rsidRPr="006F4258" w:rsidRDefault="006F4258" w:rsidP="006F4258">
      <w:pPr>
        <w:rPr>
          <w:b/>
          <w:sz w:val="22"/>
          <w:u w:val="single"/>
        </w:rPr>
      </w:pPr>
    </w:p>
    <w:p w14:paraId="28058504" w14:textId="77777777" w:rsidR="006F4258" w:rsidRPr="006F4258" w:rsidRDefault="006F4258" w:rsidP="006F4258">
      <w:pPr>
        <w:keepNext/>
        <w:rPr>
          <w:sz w:val="22"/>
        </w:rPr>
      </w:pPr>
      <w:r w:rsidRPr="006F4258">
        <w:rPr>
          <w:b/>
          <w:sz w:val="22"/>
          <w:u w:val="single"/>
        </w:rPr>
        <w:t>Measure</w:t>
      </w:r>
      <w:r w:rsidRPr="006F4258">
        <w:rPr>
          <w:b/>
          <w:sz w:val="22"/>
        </w:rPr>
        <w:t>:</w:t>
      </w:r>
      <w:r w:rsidRPr="006F4258">
        <w:rPr>
          <w:sz w:val="22"/>
        </w:rPr>
        <w:t xml:space="preserve"> </w:t>
      </w:r>
      <w:r w:rsidRPr="006F4258">
        <w:rPr>
          <w:b/>
          <w:i/>
          <w:sz w:val="22"/>
        </w:rPr>
        <w:t>ENC - Dependency on Natural Capital expressed as a % of the GDP.</w:t>
      </w:r>
    </w:p>
    <w:p w14:paraId="76CCAF4F" w14:textId="77777777" w:rsidR="006F4258" w:rsidRPr="006F4258" w:rsidRDefault="006F4258" w:rsidP="006F4258">
      <w:pPr>
        <w:rPr>
          <w:sz w:val="22"/>
        </w:rPr>
      </w:pPr>
      <w:r w:rsidRPr="006F4258">
        <w:rPr>
          <w:b/>
          <w:sz w:val="22"/>
          <w:u w:val="single"/>
        </w:rPr>
        <w:t>Description</w:t>
      </w:r>
      <w:r w:rsidRPr="006F4258">
        <w:rPr>
          <w:sz w:val="22"/>
        </w:rPr>
        <w:t>:  Based on Natural Capital accounting project of the World Bank.  This measure seeks to account for the use of natural capital in national accounting by including information on the change in natural capital such as mineral resources, forest stocks etc.  In this measure only those elements related to ecosystem services are counted.  These are crop, pasture, forest (timber), forest (non-timber) and protected areas.  Sub-surface capital such as oil, gas and mineral reserves are not included in this measure for GAIN.</w:t>
      </w:r>
    </w:p>
    <w:p w14:paraId="256E6722" w14:textId="77777777" w:rsidR="006F4258" w:rsidRPr="006F4258" w:rsidRDefault="006F4258" w:rsidP="006F4258">
      <w:pPr>
        <w:rPr>
          <w:sz w:val="22"/>
        </w:rPr>
      </w:pPr>
      <w:r w:rsidRPr="006F4258">
        <w:rPr>
          <w:b/>
          <w:sz w:val="22"/>
          <w:u w:val="single"/>
        </w:rPr>
        <w:t>Rationale</w:t>
      </w:r>
      <w:r w:rsidRPr="006F4258">
        <w:rPr>
          <w:sz w:val="22"/>
        </w:rPr>
        <w:t xml:space="preserve">:  This measure captures a country’s reliance on ecosystem services, which are themselves exposed to disruption by climate change.  </w:t>
      </w:r>
    </w:p>
    <w:p w14:paraId="17773987" w14:textId="77777777" w:rsidR="006F4258" w:rsidRPr="006F4258" w:rsidRDefault="006F4258" w:rsidP="006F4258">
      <w:pPr>
        <w:rPr>
          <w:sz w:val="22"/>
        </w:rPr>
      </w:pPr>
      <w:r w:rsidRPr="006F4258">
        <w:rPr>
          <w:b/>
          <w:sz w:val="22"/>
          <w:u w:val="single"/>
        </w:rPr>
        <w:t>Source</w:t>
      </w:r>
      <w:r w:rsidRPr="006F4258">
        <w:rPr>
          <w:sz w:val="22"/>
        </w:rPr>
        <w:t xml:space="preserve">: See “The Changing Wealth of Nations : Measuring Sustainable Development in the New Millennium.” World Bank 2011, ISBN 978-0-8213-8554-8 (electronic). </w:t>
      </w:r>
      <w:hyperlink r:id="rId11" w:history="1">
        <w:r w:rsidRPr="006F4258">
          <w:rPr>
            <w:rStyle w:val="Hyperlink"/>
            <w:sz w:val="22"/>
          </w:rPr>
          <w:t>http://data.worldbank.org/sites/default/files/total_and_per_capita_wealth_of_nations.xls</w:t>
        </w:r>
      </w:hyperlink>
      <w:r w:rsidRPr="006F4258">
        <w:rPr>
          <w:sz w:val="22"/>
        </w:rPr>
        <w:t xml:space="preserve"> </w:t>
      </w:r>
    </w:p>
    <w:p w14:paraId="53E6B008" w14:textId="05A53206" w:rsidR="006F4258" w:rsidRPr="006F4258" w:rsidRDefault="006F4258" w:rsidP="006F4258">
      <w:pPr>
        <w:rPr>
          <w:sz w:val="22"/>
        </w:rPr>
      </w:pPr>
      <w:r w:rsidRPr="006F4258">
        <w:rPr>
          <w:b/>
          <w:sz w:val="22"/>
          <w:u w:val="single"/>
        </w:rPr>
        <w:t>Coverage</w:t>
      </w:r>
      <w:r w:rsidRPr="006F4258">
        <w:rPr>
          <w:sz w:val="22"/>
        </w:rPr>
        <w:t xml:space="preserve">: </w:t>
      </w:r>
      <w:r w:rsidR="008177E4">
        <w:rPr>
          <w:sz w:val="22"/>
        </w:rPr>
        <w:t>148 countries</w:t>
      </w:r>
      <w:r w:rsidRPr="006F4258">
        <w:rPr>
          <w:sz w:val="22"/>
        </w:rPr>
        <w:t>.</w:t>
      </w:r>
    </w:p>
    <w:p w14:paraId="53FC0164" w14:textId="77777777" w:rsidR="006F4258" w:rsidRPr="006F4258" w:rsidRDefault="006F4258" w:rsidP="006F4258">
      <w:pPr>
        <w:rPr>
          <w:sz w:val="22"/>
        </w:rPr>
      </w:pPr>
      <w:r w:rsidRPr="006F4258">
        <w:rPr>
          <w:b/>
          <w:sz w:val="22"/>
          <w:u w:val="single"/>
        </w:rPr>
        <w:t>Time Series</w:t>
      </w:r>
      <w:r w:rsidRPr="006F4258">
        <w:rPr>
          <w:sz w:val="22"/>
        </w:rPr>
        <w:t>: Three estimates; 1995, 2000, 2005</w:t>
      </w:r>
    </w:p>
    <w:p w14:paraId="05CE350B" w14:textId="74D61041" w:rsidR="006F4258" w:rsidRDefault="006F4258" w:rsidP="006F4258">
      <w:pPr>
        <w:rPr>
          <w:sz w:val="22"/>
        </w:rPr>
      </w:pPr>
      <w:r w:rsidRPr="006F4258">
        <w:rPr>
          <w:b/>
          <w:sz w:val="22"/>
          <w:u w:val="single"/>
        </w:rPr>
        <w:t>Issues</w:t>
      </w:r>
      <w:r w:rsidR="00644931">
        <w:rPr>
          <w:sz w:val="22"/>
        </w:rPr>
        <w:t xml:space="preserve">: (i) </w:t>
      </w:r>
      <w:r w:rsidRPr="006F4258">
        <w:rPr>
          <w:sz w:val="22"/>
        </w:rPr>
        <w:t>This is a comprehensive treatment with strong academic input and institutional support but it is not widely used elsewhere probably due to its complexity.  The most recent estimate appeared this year but reflects data of 2005.  Although work on similar measures continues and is accelerating under the “green accounting” umbrella, it is not certain that another comparable update will occur.</w:t>
      </w:r>
    </w:p>
    <w:p w14:paraId="0EE942E5" w14:textId="25B80AA8" w:rsidR="007C271F" w:rsidRPr="006F4258" w:rsidRDefault="007C271F" w:rsidP="006F4258">
      <w:pPr>
        <w:rPr>
          <w:sz w:val="22"/>
        </w:rPr>
      </w:pPr>
      <w:r>
        <w:rPr>
          <w:sz w:val="22"/>
        </w:rPr>
        <w:t>(ii) With only 148 countries, this is one of the vulnerability measures with the weakest coverage.</w:t>
      </w:r>
    </w:p>
    <w:p w14:paraId="52D5A70F" w14:textId="3D579D5D" w:rsidR="006F4258" w:rsidRPr="006F4258" w:rsidRDefault="006F4258" w:rsidP="006F4258">
      <w:pPr>
        <w:rPr>
          <w:sz w:val="22"/>
        </w:rPr>
      </w:pPr>
      <w:r w:rsidRPr="006F4258">
        <w:rPr>
          <w:sz w:val="22"/>
        </w:rPr>
        <w:t>(ii</w:t>
      </w:r>
      <w:r w:rsidR="007C271F">
        <w:rPr>
          <w:sz w:val="22"/>
        </w:rPr>
        <w:t>i</w:t>
      </w:r>
      <w:r w:rsidR="00644931">
        <w:rPr>
          <w:sz w:val="22"/>
        </w:rPr>
        <w:t xml:space="preserve">) </w:t>
      </w:r>
      <w:r w:rsidRPr="006F4258">
        <w:rPr>
          <w:sz w:val="22"/>
        </w:rPr>
        <w:t xml:space="preserve">This measure includes GDP in its calculation as </w:t>
      </w:r>
      <w:r w:rsidR="00AE3FFC">
        <w:rPr>
          <w:sz w:val="22"/>
        </w:rPr>
        <w:t>the natural capital</w:t>
      </w:r>
      <w:r w:rsidRPr="006F4258">
        <w:rPr>
          <w:sz w:val="22"/>
        </w:rPr>
        <w:t xml:space="preserve"> is expressed as the </w:t>
      </w:r>
      <w:r w:rsidR="00AE3FFC">
        <w:rPr>
          <w:sz w:val="22"/>
        </w:rPr>
        <w:t>net present</w:t>
      </w:r>
      <w:r w:rsidRPr="006F4258">
        <w:rPr>
          <w:sz w:val="22"/>
        </w:rPr>
        <w:t xml:space="preserve"> value of the </w:t>
      </w:r>
      <w:r w:rsidR="00AE3FFC">
        <w:rPr>
          <w:sz w:val="22"/>
        </w:rPr>
        <w:t>particular</w:t>
      </w:r>
      <w:r w:rsidRPr="006F4258">
        <w:rPr>
          <w:sz w:val="22"/>
        </w:rPr>
        <w:t xml:space="preserve"> capital as a percentage of the GDP – something we have tried to avoid given it can impose a double jeopardy on poor countries.  However, its correlation with ln(GDP per capita) is R</w:t>
      </w:r>
      <w:r w:rsidRPr="006F4258">
        <w:rPr>
          <w:sz w:val="22"/>
          <w:vertAlign w:val="superscript"/>
        </w:rPr>
        <w:t>2</w:t>
      </w:r>
      <w:r w:rsidRPr="006F4258">
        <w:rPr>
          <w:sz w:val="22"/>
        </w:rPr>
        <w:t>=0.54 with a wide scatter a</w:t>
      </w:r>
      <w:r w:rsidR="00562C01">
        <w:rPr>
          <w:sz w:val="22"/>
        </w:rPr>
        <w:t>mong the poorer countries (Fig. 6</w:t>
      </w:r>
      <w:r w:rsidRPr="006F4258">
        <w:rPr>
          <w:sz w:val="22"/>
        </w:rPr>
        <w:t>)</w:t>
      </w:r>
      <w:r w:rsidR="00AE3FFC">
        <w:rPr>
          <w:sz w:val="22"/>
        </w:rPr>
        <w:t xml:space="preserve"> showing that it provides additional information</w:t>
      </w:r>
      <w:r w:rsidRPr="006F4258">
        <w:rPr>
          <w:sz w:val="22"/>
        </w:rPr>
        <w:t>.</w:t>
      </w:r>
    </w:p>
    <w:p w14:paraId="6976CFE6" w14:textId="77777777" w:rsidR="006F4258" w:rsidRPr="006F4258" w:rsidRDefault="006F4258" w:rsidP="006F4258">
      <w:pPr>
        <w:rPr>
          <w:sz w:val="22"/>
        </w:rPr>
      </w:pPr>
    </w:p>
    <w:p w14:paraId="0E12A883" w14:textId="77777777" w:rsidR="006F4258" w:rsidRPr="006F4258" w:rsidRDefault="006F4258" w:rsidP="006F4258">
      <w:pPr>
        <w:rPr>
          <w:sz w:val="22"/>
        </w:rPr>
      </w:pPr>
      <w:r w:rsidRPr="006F4258">
        <w:rPr>
          <w:b/>
          <w:sz w:val="22"/>
          <w:u w:val="single"/>
        </w:rPr>
        <w:t>Measure</w:t>
      </w:r>
      <w:r w:rsidRPr="006F4258">
        <w:rPr>
          <w:b/>
          <w:sz w:val="22"/>
        </w:rPr>
        <w:t>:</w:t>
      </w:r>
      <w:r w:rsidRPr="006F4258">
        <w:rPr>
          <w:sz w:val="22"/>
        </w:rPr>
        <w:t xml:space="preserve"> </w:t>
      </w:r>
      <w:r w:rsidRPr="006F4258">
        <w:rPr>
          <w:b/>
          <w:i/>
          <w:sz w:val="22"/>
        </w:rPr>
        <w:t>ETS -</w:t>
      </w:r>
      <w:r w:rsidRPr="006F4258">
        <w:rPr>
          <w:sz w:val="22"/>
        </w:rPr>
        <w:t xml:space="preserve"> </w:t>
      </w:r>
      <w:r w:rsidRPr="006F4258">
        <w:rPr>
          <w:b/>
          <w:i/>
          <w:sz w:val="22"/>
        </w:rPr>
        <w:t>Threatened Species.</w:t>
      </w:r>
    </w:p>
    <w:p w14:paraId="7CD76A06" w14:textId="77777777" w:rsidR="006F4258" w:rsidRPr="006F4258" w:rsidRDefault="006F4258" w:rsidP="006F4258">
      <w:pPr>
        <w:rPr>
          <w:sz w:val="22"/>
        </w:rPr>
      </w:pPr>
      <w:r w:rsidRPr="006F4258">
        <w:rPr>
          <w:b/>
          <w:sz w:val="22"/>
          <w:u w:val="single"/>
        </w:rPr>
        <w:t>Description</w:t>
      </w:r>
      <w:r w:rsidRPr="006F4258">
        <w:rPr>
          <w:sz w:val="22"/>
        </w:rPr>
        <w:t>:  Composite measure made up of (1) the percentage of mammal species recorded as threatened; (2) the percentage of plant species threatened; and (3) the number of bird species threatened.  These three groups (mammals, plants and birds) represent a good, but incomplete, coverage of the state of ecosystems.  Birds have to be treated differently from mammals and plants because the number of bird species within a country is difficult to determine as many are migratory over long distances and the source of the threat of extinction may arise from causes far distant from the country.</w:t>
      </w:r>
    </w:p>
    <w:p w14:paraId="6F0B7079" w14:textId="77777777" w:rsidR="006F4258" w:rsidRPr="006F4258" w:rsidRDefault="006F4258" w:rsidP="006F4258">
      <w:pPr>
        <w:rPr>
          <w:sz w:val="22"/>
        </w:rPr>
      </w:pPr>
      <w:r w:rsidRPr="006F4258">
        <w:rPr>
          <w:b/>
          <w:sz w:val="22"/>
          <w:u w:val="single"/>
        </w:rPr>
        <w:t>Rationale</w:t>
      </w:r>
      <w:r w:rsidRPr="006F4258">
        <w:rPr>
          <w:sz w:val="22"/>
        </w:rPr>
        <w:t>: Threats of extinction arise from many pressures currently unrelated to climate change.  Further climate change is likely to exacerbate these pressures in many cases and thus this measure is an indication of the sensitivity of a country’s ecosystems services to change in the future.</w:t>
      </w:r>
    </w:p>
    <w:p w14:paraId="24E6BB62" w14:textId="77777777" w:rsidR="006F4258" w:rsidRPr="006F4258" w:rsidRDefault="006F4258" w:rsidP="006F4258">
      <w:pPr>
        <w:rPr>
          <w:sz w:val="22"/>
        </w:rPr>
      </w:pPr>
      <w:r w:rsidRPr="006F4258">
        <w:rPr>
          <w:b/>
          <w:sz w:val="22"/>
          <w:u w:val="single"/>
        </w:rPr>
        <w:t>Source</w:t>
      </w:r>
      <w:r w:rsidRPr="006F4258">
        <w:rPr>
          <w:sz w:val="22"/>
        </w:rPr>
        <w:t>: IUCN Red Book and related data.</w:t>
      </w:r>
    </w:p>
    <w:p w14:paraId="42AF67F5" w14:textId="7869596A" w:rsidR="006F4258" w:rsidRPr="006F4258" w:rsidRDefault="006F4258" w:rsidP="006F4258">
      <w:pPr>
        <w:rPr>
          <w:sz w:val="22"/>
        </w:rPr>
      </w:pPr>
      <w:r w:rsidRPr="006F4258">
        <w:rPr>
          <w:b/>
          <w:sz w:val="22"/>
          <w:u w:val="single"/>
        </w:rPr>
        <w:t>Coverage</w:t>
      </w:r>
      <w:r w:rsidRPr="006F4258">
        <w:rPr>
          <w:sz w:val="22"/>
        </w:rPr>
        <w:t xml:space="preserve">: </w:t>
      </w:r>
      <w:r w:rsidR="008177E4">
        <w:rPr>
          <w:sz w:val="22"/>
        </w:rPr>
        <w:t>187 countries</w:t>
      </w:r>
      <w:r w:rsidRPr="006F4258">
        <w:rPr>
          <w:sz w:val="22"/>
        </w:rPr>
        <w:t>.</w:t>
      </w:r>
    </w:p>
    <w:p w14:paraId="5E33F52C" w14:textId="77777777" w:rsidR="006F4258" w:rsidRPr="006F4258" w:rsidRDefault="006F4258" w:rsidP="006F4258">
      <w:pPr>
        <w:rPr>
          <w:sz w:val="22"/>
        </w:rPr>
      </w:pPr>
      <w:r w:rsidRPr="006F4258">
        <w:rPr>
          <w:b/>
          <w:sz w:val="22"/>
          <w:u w:val="single"/>
        </w:rPr>
        <w:t>Time Series</w:t>
      </w:r>
      <w:r w:rsidRPr="006F4258">
        <w:rPr>
          <w:sz w:val="22"/>
        </w:rPr>
        <w:t>: Single estimate only.</w:t>
      </w:r>
    </w:p>
    <w:p w14:paraId="0A518AA7" w14:textId="77777777" w:rsidR="006F4258" w:rsidRPr="006F4258" w:rsidRDefault="006F4258" w:rsidP="006F4258">
      <w:pPr>
        <w:rPr>
          <w:sz w:val="22"/>
        </w:rPr>
      </w:pPr>
      <w:r w:rsidRPr="006F4258">
        <w:rPr>
          <w:b/>
          <w:sz w:val="22"/>
          <w:u w:val="single"/>
        </w:rPr>
        <w:t>Issues</w:t>
      </w:r>
      <w:r w:rsidRPr="006F4258">
        <w:rPr>
          <w:sz w:val="22"/>
        </w:rPr>
        <w:t xml:space="preserve">:  (i) There is some overlap with a country’s capacity to manage its natural resources.  </w:t>
      </w:r>
    </w:p>
    <w:p w14:paraId="7540F132" w14:textId="4AF93E58" w:rsidR="006F4258" w:rsidRPr="006F4258" w:rsidRDefault="006F4258" w:rsidP="006F4258">
      <w:pPr>
        <w:rPr>
          <w:sz w:val="22"/>
        </w:rPr>
      </w:pPr>
      <w:r w:rsidRPr="006F4258">
        <w:rPr>
          <w:sz w:val="22"/>
        </w:rPr>
        <w:t>(ii) The measure does not include species that have passed from threatened to extinct.  There are data that could be used but they would have to be rescaled to be incorporated.  Extinction data also raised issues of equity; for example regions rec</w:t>
      </w:r>
      <w:r w:rsidR="00644931">
        <w:rPr>
          <w:sz w:val="22"/>
        </w:rPr>
        <w:t>ently settled by technological</w:t>
      </w:r>
      <w:r w:rsidRPr="006F4258">
        <w:rPr>
          <w:sz w:val="22"/>
        </w:rPr>
        <w:t xml:space="preserve"> societies such as North America and Australia will score disproportionately high while extinctions </w:t>
      </w:r>
      <w:r w:rsidR="00644931">
        <w:rPr>
          <w:sz w:val="22"/>
        </w:rPr>
        <w:t>for</w:t>
      </w:r>
      <w:r w:rsidRPr="006F4258">
        <w:rPr>
          <w:sz w:val="22"/>
        </w:rPr>
        <w:t xml:space="preserve"> areas with longer settlement of this type (e.g. Europe and China) </w:t>
      </w:r>
      <w:r w:rsidR="00644931">
        <w:rPr>
          <w:sz w:val="22"/>
        </w:rPr>
        <w:t xml:space="preserve">many extinction would </w:t>
      </w:r>
      <w:r w:rsidRPr="006F4258">
        <w:rPr>
          <w:sz w:val="22"/>
        </w:rPr>
        <w:t>go unrecorded.</w:t>
      </w:r>
    </w:p>
    <w:p w14:paraId="577204C6" w14:textId="77777777" w:rsidR="006F4258" w:rsidRPr="006F4258" w:rsidRDefault="006F4258" w:rsidP="006F4258">
      <w:pPr>
        <w:rPr>
          <w:sz w:val="22"/>
        </w:rPr>
      </w:pPr>
    </w:p>
    <w:p w14:paraId="4C2DF247" w14:textId="77777777" w:rsidR="006F4258" w:rsidRPr="006F4258" w:rsidRDefault="006F4258" w:rsidP="006F4258">
      <w:pPr>
        <w:rPr>
          <w:sz w:val="22"/>
        </w:rPr>
      </w:pPr>
      <w:r w:rsidRPr="006F4258">
        <w:rPr>
          <w:b/>
          <w:sz w:val="22"/>
          <w:u w:val="single"/>
        </w:rPr>
        <w:t>Measure</w:t>
      </w:r>
      <w:r w:rsidRPr="006F4258">
        <w:rPr>
          <w:b/>
          <w:sz w:val="22"/>
        </w:rPr>
        <w:t>:</w:t>
      </w:r>
      <w:r w:rsidRPr="006F4258">
        <w:rPr>
          <w:sz w:val="22"/>
        </w:rPr>
        <w:t xml:space="preserve"> </w:t>
      </w:r>
      <w:r w:rsidRPr="006F4258">
        <w:rPr>
          <w:b/>
          <w:i/>
          <w:sz w:val="22"/>
        </w:rPr>
        <w:t>EIC -</w:t>
      </w:r>
      <w:r w:rsidRPr="006F4258">
        <w:rPr>
          <w:sz w:val="22"/>
        </w:rPr>
        <w:t xml:space="preserve"> </w:t>
      </w:r>
      <w:r w:rsidRPr="006F4258">
        <w:rPr>
          <w:b/>
          <w:i/>
          <w:sz w:val="22"/>
        </w:rPr>
        <w:t>Engagement in International Environmental Conventions</w:t>
      </w:r>
    </w:p>
    <w:p w14:paraId="19B4592C" w14:textId="77777777" w:rsidR="006F4258" w:rsidRPr="006F4258" w:rsidRDefault="006F4258" w:rsidP="006F4258">
      <w:pPr>
        <w:rPr>
          <w:sz w:val="22"/>
        </w:rPr>
      </w:pPr>
      <w:r w:rsidRPr="006F4258">
        <w:rPr>
          <w:b/>
          <w:sz w:val="22"/>
          <w:u w:val="single"/>
        </w:rPr>
        <w:t>Description</w:t>
      </w:r>
      <w:r w:rsidRPr="006F4258">
        <w:rPr>
          <w:sz w:val="22"/>
        </w:rPr>
        <w:t>:  A measure based on the country’s participation in international forums, which is taken as an indicator its capacity to engage in multilateral negotiations and to reach agreement on appropriate actions internally.</w:t>
      </w:r>
    </w:p>
    <w:p w14:paraId="36CDBC7C" w14:textId="77777777" w:rsidR="006F4258" w:rsidRPr="006F4258" w:rsidRDefault="006F4258" w:rsidP="006F4258">
      <w:pPr>
        <w:rPr>
          <w:sz w:val="22"/>
        </w:rPr>
      </w:pPr>
      <w:r w:rsidRPr="006F4258">
        <w:rPr>
          <w:b/>
          <w:sz w:val="22"/>
          <w:u w:val="single"/>
        </w:rPr>
        <w:t>Rationale</w:t>
      </w:r>
      <w:r w:rsidRPr="006F4258">
        <w:rPr>
          <w:sz w:val="22"/>
        </w:rPr>
        <w:t>: Although not a direct measure of capacity, the failure to take part in such forums is usually associated with either lack of technical capacity to deal with the issues and/or lack of political ability to reach decisions over appropriate engagement.</w:t>
      </w:r>
    </w:p>
    <w:p w14:paraId="0DC4B02D" w14:textId="77777777" w:rsidR="006F4258" w:rsidRPr="006F4258" w:rsidRDefault="006F4258" w:rsidP="006F4258">
      <w:pPr>
        <w:rPr>
          <w:sz w:val="22"/>
        </w:rPr>
      </w:pPr>
      <w:r w:rsidRPr="006F4258">
        <w:rPr>
          <w:b/>
          <w:sz w:val="22"/>
          <w:u w:val="single"/>
        </w:rPr>
        <w:t>Source</w:t>
      </w:r>
      <w:r w:rsidRPr="006F4258">
        <w:rPr>
          <w:sz w:val="22"/>
        </w:rPr>
        <w:t xml:space="preserve">: From </w:t>
      </w:r>
      <w:hyperlink r:id="rId12" w:history="1">
        <w:r w:rsidRPr="006F4258">
          <w:rPr>
            <w:rStyle w:val="Hyperlink"/>
            <w:sz w:val="22"/>
          </w:rPr>
          <w:t>http://sedac.ciesin.columbia.edu/entri/index.jsp</w:t>
        </w:r>
      </w:hyperlink>
      <w:r w:rsidRPr="006F4258">
        <w:rPr>
          <w:sz w:val="22"/>
        </w:rPr>
        <w:t xml:space="preserve"> </w:t>
      </w:r>
    </w:p>
    <w:p w14:paraId="4DA75AA1" w14:textId="77777777" w:rsidR="006F4258" w:rsidRPr="006F4258" w:rsidRDefault="006F4258" w:rsidP="006F4258">
      <w:pPr>
        <w:rPr>
          <w:sz w:val="22"/>
        </w:rPr>
      </w:pPr>
      <w:r w:rsidRPr="006F4258">
        <w:rPr>
          <w:b/>
          <w:sz w:val="22"/>
          <w:u w:val="single"/>
        </w:rPr>
        <w:t>Coverage</w:t>
      </w:r>
      <w:r w:rsidRPr="006F4258">
        <w:rPr>
          <w:sz w:val="22"/>
        </w:rPr>
        <w:t>: 198 countries</w:t>
      </w:r>
    </w:p>
    <w:p w14:paraId="284CB9BE" w14:textId="77777777" w:rsidR="006F4258" w:rsidRPr="006F4258" w:rsidRDefault="006F4258" w:rsidP="006F4258">
      <w:pPr>
        <w:rPr>
          <w:sz w:val="22"/>
        </w:rPr>
      </w:pPr>
      <w:r w:rsidRPr="006F4258">
        <w:rPr>
          <w:b/>
          <w:sz w:val="22"/>
          <w:u w:val="single"/>
        </w:rPr>
        <w:t>Time Series</w:t>
      </w:r>
      <w:r w:rsidRPr="006F4258">
        <w:rPr>
          <w:sz w:val="22"/>
        </w:rPr>
        <w:t>: Annual since 1995 based on the continually increasing number of conventions etc and the time lags in countries signing and ratifying the agreements.</w:t>
      </w:r>
    </w:p>
    <w:p w14:paraId="227E6D0A" w14:textId="5C101E83" w:rsidR="006F4258" w:rsidRPr="006F4258" w:rsidRDefault="006F4258" w:rsidP="006F4258">
      <w:pPr>
        <w:rPr>
          <w:sz w:val="22"/>
        </w:rPr>
      </w:pPr>
      <w:r w:rsidRPr="006F4258">
        <w:rPr>
          <w:b/>
          <w:sz w:val="22"/>
          <w:u w:val="single"/>
        </w:rPr>
        <w:t>Issues</w:t>
      </w:r>
      <w:r w:rsidR="00644931">
        <w:rPr>
          <w:sz w:val="22"/>
        </w:rPr>
        <w:t xml:space="preserve">:  (i) </w:t>
      </w:r>
      <w:r w:rsidRPr="006F4258">
        <w:rPr>
          <w:sz w:val="22"/>
        </w:rPr>
        <w:t>The outcome for this measure is strongly dependent on the process of selecting the agreements to be included</w:t>
      </w:r>
      <w:r w:rsidR="00562C01">
        <w:rPr>
          <w:sz w:val="22"/>
        </w:rPr>
        <w:t xml:space="preserve"> (Table 1)</w:t>
      </w:r>
      <w:r w:rsidRPr="006F4258">
        <w:rPr>
          <w:sz w:val="22"/>
        </w:rPr>
        <w:t>.  We sought to include "environmental treaties" in their broadest sense while avoiding any to do with military/warfare; gross marine pollution, safety at sea and other shipping controls.  We also excluded treaties directly setting up International organizations such as the World Bank etc.  We also excluded agreements with less than 20 signatories.</w:t>
      </w:r>
    </w:p>
    <w:p w14:paraId="6729E941" w14:textId="5A684FFC" w:rsidR="006F4258" w:rsidRPr="006F4258" w:rsidRDefault="00644931" w:rsidP="006F4258">
      <w:pPr>
        <w:rPr>
          <w:sz w:val="22"/>
        </w:rPr>
      </w:pPr>
      <w:r>
        <w:rPr>
          <w:sz w:val="22"/>
        </w:rPr>
        <w:t xml:space="preserve">(ii) </w:t>
      </w:r>
      <w:r w:rsidR="006F4258" w:rsidRPr="006F4258">
        <w:rPr>
          <w:sz w:val="22"/>
        </w:rPr>
        <w:t>Some agreements have a limited regional scope (e.g. dealing with Atlantic tuna).  We could have excluded them, but this would have limited the list (16 out of 54 have clear regional scope of application), but many are signed by countries beyond the region (e.g those with fishing fleets in the Atlantic).  Many (17 out of 54) also deal with the agreements on oceans and this may disadvantage land-locked countries, however, land-locked countries are sometimes signatories to such conventions (e.g. those relating to whaling).  It could similarly be argued that some agreements are not relevant to many countries on other grounds (e.g. those to do with desertification).  Thus we chose to retain a wide set of agreements rather than begin a culling process that would have reduced the list to only 10 to 20 or so.</w:t>
      </w:r>
    </w:p>
    <w:p w14:paraId="4DE64D89" w14:textId="77777777" w:rsidR="006F4258" w:rsidRPr="006F4258" w:rsidRDefault="006F4258" w:rsidP="006F4258">
      <w:pPr>
        <w:rPr>
          <w:sz w:val="22"/>
        </w:rPr>
      </w:pPr>
    </w:p>
    <w:p w14:paraId="17396254" w14:textId="77777777" w:rsidR="006F4258" w:rsidRPr="006F4258" w:rsidRDefault="006F4258" w:rsidP="006F4258">
      <w:pPr>
        <w:jc w:val="center"/>
        <w:rPr>
          <w:sz w:val="22"/>
        </w:rPr>
      </w:pPr>
      <w:r w:rsidRPr="006F4258">
        <w:rPr>
          <w:sz w:val="22"/>
        </w:rPr>
        <w:t>_________________________________________________________________________________</w:t>
      </w:r>
    </w:p>
    <w:p w14:paraId="0F7DF707" w14:textId="77777777" w:rsidR="006F4258" w:rsidRPr="006F4258" w:rsidRDefault="006F4258" w:rsidP="006F4258">
      <w:pPr>
        <w:rPr>
          <w:b/>
          <w:sz w:val="22"/>
          <w:u w:val="single"/>
        </w:rPr>
      </w:pPr>
    </w:p>
    <w:p w14:paraId="6E7A7818" w14:textId="77777777" w:rsidR="006F4258" w:rsidRPr="006F4258" w:rsidRDefault="006F4258" w:rsidP="006F4258">
      <w:pPr>
        <w:pStyle w:val="Heading3"/>
      </w:pPr>
      <w:r w:rsidRPr="006F4258">
        <w:t>Urban</w:t>
      </w:r>
    </w:p>
    <w:p w14:paraId="6B5E2588" w14:textId="77777777" w:rsidR="006F4258" w:rsidRPr="006F4258" w:rsidRDefault="006F4258" w:rsidP="006F4258">
      <w:pPr>
        <w:rPr>
          <w:sz w:val="22"/>
        </w:rPr>
      </w:pPr>
      <w:r w:rsidRPr="006F4258">
        <w:rPr>
          <w:b/>
          <w:sz w:val="22"/>
          <w:u w:val="single"/>
        </w:rPr>
        <w:t>Measure</w:t>
      </w:r>
      <w:r w:rsidRPr="006F4258">
        <w:rPr>
          <w:b/>
          <w:sz w:val="22"/>
        </w:rPr>
        <w:t>:</w:t>
      </w:r>
      <w:r w:rsidRPr="006F4258">
        <w:rPr>
          <w:sz w:val="22"/>
        </w:rPr>
        <w:t xml:space="preserve"> </w:t>
      </w:r>
      <w:r w:rsidRPr="006F4258">
        <w:rPr>
          <w:b/>
          <w:i/>
          <w:sz w:val="22"/>
        </w:rPr>
        <w:t>UUC - Urban Concentration</w:t>
      </w:r>
    </w:p>
    <w:p w14:paraId="15D2B324" w14:textId="77777777" w:rsidR="006F4258" w:rsidRPr="006F4258" w:rsidRDefault="006F4258" w:rsidP="006F4258">
      <w:pPr>
        <w:rPr>
          <w:sz w:val="22"/>
        </w:rPr>
      </w:pPr>
      <w:r w:rsidRPr="006F4258">
        <w:rPr>
          <w:b/>
          <w:sz w:val="22"/>
          <w:u w:val="single"/>
        </w:rPr>
        <w:t>Description</w:t>
      </w:r>
      <w:r w:rsidRPr="006F4258">
        <w:rPr>
          <w:sz w:val="22"/>
        </w:rPr>
        <w:t>:  Percentage of the population living in the largest city.</w:t>
      </w:r>
    </w:p>
    <w:p w14:paraId="4F2F32BC" w14:textId="77777777" w:rsidR="006F4258" w:rsidRPr="006F4258" w:rsidRDefault="006F4258" w:rsidP="006F4258">
      <w:pPr>
        <w:rPr>
          <w:sz w:val="22"/>
        </w:rPr>
      </w:pPr>
      <w:r w:rsidRPr="006F4258">
        <w:rPr>
          <w:b/>
          <w:sz w:val="22"/>
          <w:u w:val="single"/>
        </w:rPr>
        <w:t>Rationale</w:t>
      </w:r>
      <w:r w:rsidRPr="006F4258">
        <w:rPr>
          <w:sz w:val="22"/>
        </w:rPr>
        <w:t>: A high concentration of people in one city creates challenges in adapting to climate change.  The concentration suggests stressed services, few choices for displaced rural poor and vulnerability to major losses in a single extreme climate event.</w:t>
      </w:r>
    </w:p>
    <w:p w14:paraId="637C0D60" w14:textId="05880674" w:rsidR="006F4258" w:rsidRPr="00397454" w:rsidRDefault="006F4258" w:rsidP="006F4258">
      <w:pPr>
        <w:rPr>
          <w:rFonts w:ascii="Calibri" w:eastAsia="Times New Roman" w:hAnsi="Calibri" w:cs="Times New Roman"/>
          <w:color w:val="000000"/>
          <w:sz w:val="20"/>
          <w:szCs w:val="22"/>
          <w:lang w:val="en-AU"/>
        </w:rPr>
      </w:pPr>
      <w:r w:rsidRPr="006F4258">
        <w:rPr>
          <w:b/>
          <w:sz w:val="22"/>
          <w:u w:val="single"/>
        </w:rPr>
        <w:t>Source</w:t>
      </w:r>
      <w:r w:rsidRPr="006F4258">
        <w:rPr>
          <w:sz w:val="22"/>
        </w:rPr>
        <w:t xml:space="preserve">: World Bank, World Development Indicators, </w:t>
      </w:r>
      <w:r w:rsidRPr="006F4258">
        <w:rPr>
          <w:rFonts w:ascii="Calibri" w:eastAsia="Times New Roman" w:hAnsi="Calibri" w:cs="Times New Roman"/>
          <w:color w:val="000000"/>
          <w:sz w:val="20"/>
          <w:szCs w:val="22"/>
          <w:lang w:val="en-AU"/>
        </w:rPr>
        <w:t>EN.URB.LCTY.UR.ZS</w:t>
      </w:r>
    </w:p>
    <w:p w14:paraId="2919FD49" w14:textId="77777777" w:rsidR="006F4258" w:rsidRPr="006F4258" w:rsidRDefault="006F4258" w:rsidP="006F4258">
      <w:pPr>
        <w:rPr>
          <w:sz w:val="22"/>
        </w:rPr>
      </w:pPr>
      <w:r w:rsidRPr="006F4258">
        <w:rPr>
          <w:b/>
          <w:sz w:val="22"/>
          <w:u w:val="single"/>
        </w:rPr>
        <w:t>Coverage</w:t>
      </w:r>
      <w:r w:rsidRPr="006F4258">
        <w:rPr>
          <w:sz w:val="22"/>
        </w:rPr>
        <w:t>: 183 countries</w:t>
      </w:r>
    </w:p>
    <w:p w14:paraId="65169217" w14:textId="77777777" w:rsidR="006F4258" w:rsidRPr="006F4258" w:rsidRDefault="006F4258" w:rsidP="006F4258">
      <w:pPr>
        <w:rPr>
          <w:sz w:val="22"/>
        </w:rPr>
      </w:pPr>
      <w:r w:rsidRPr="006F4258">
        <w:rPr>
          <w:b/>
          <w:sz w:val="22"/>
          <w:u w:val="single"/>
        </w:rPr>
        <w:t>Time Series</w:t>
      </w:r>
      <w:r w:rsidRPr="006F4258">
        <w:rPr>
          <w:sz w:val="22"/>
        </w:rPr>
        <w:t>: Annual since 1995</w:t>
      </w:r>
    </w:p>
    <w:p w14:paraId="2DEF5B84" w14:textId="277F049C" w:rsidR="006F4258" w:rsidRDefault="006F4258" w:rsidP="006F4258">
      <w:pPr>
        <w:rPr>
          <w:sz w:val="22"/>
        </w:rPr>
      </w:pPr>
      <w:r w:rsidRPr="006F4258">
        <w:rPr>
          <w:b/>
          <w:sz w:val="22"/>
          <w:u w:val="single"/>
        </w:rPr>
        <w:t>Issues</w:t>
      </w:r>
      <w:r w:rsidRPr="006F4258">
        <w:rPr>
          <w:sz w:val="22"/>
        </w:rPr>
        <w:t xml:space="preserve">:  (i) An alternative measure is the proportion of the population living in cities with a population of </w:t>
      </w:r>
      <w:r w:rsidR="00D50427">
        <w:rPr>
          <w:sz w:val="22"/>
        </w:rPr>
        <w:t>0.75</w:t>
      </w:r>
      <w:r w:rsidRPr="006F4258">
        <w:rPr>
          <w:sz w:val="22"/>
        </w:rPr>
        <w:t xml:space="preserve"> million or more</w:t>
      </w:r>
      <w:r w:rsidR="00D50427">
        <w:rPr>
          <w:sz w:val="22"/>
        </w:rPr>
        <w:t xml:space="preserve"> (this is the threshold used by UNESA)</w:t>
      </w:r>
      <w:r w:rsidRPr="006F4258">
        <w:rPr>
          <w:sz w:val="22"/>
        </w:rPr>
        <w:t xml:space="preserve">.  </w:t>
      </w:r>
      <w:r w:rsidR="00D50427">
        <w:rPr>
          <w:sz w:val="22"/>
        </w:rPr>
        <w:t xml:space="preserve">But this approach would </w:t>
      </w:r>
      <w:r w:rsidRPr="006F4258">
        <w:rPr>
          <w:sz w:val="22"/>
        </w:rPr>
        <w:t xml:space="preserve">exclude </w:t>
      </w:r>
      <w:r w:rsidR="00D50427">
        <w:rPr>
          <w:sz w:val="22"/>
        </w:rPr>
        <w:t xml:space="preserve">the 71 </w:t>
      </w:r>
      <w:r w:rsidRPr="006F4258">
        <w:rPr>
          <w:sz w:val="22"/>
        </w:rPr>
        <w:t xml:space="preserve">countries with </w:t>
      </w:r>
      <w:r w:rsidR="00D50427">
        <w:rPr>
          <w:sz w:val="22"/>
        </w:rPr>
        <w:t>no city reaching the UNESA threshold</w:t>
      </w:r>
      <w:r w:rsidRPr="006F4258">
        <w:rPr>
          <w:sz w:val="22"/>
        </w:rPr>
        <w:t>.</w:t>
      </w:r>
    </w:p>
    <w:p w14:paraId="19B318EF" w14:textId="77777777" w:rsidR="00E11083" w:rsidRDefault="00E11083" w:rsidP="006F4258">
      <w:pPr>
        <w:rPr>
          <w:sz w:val="22"/>
        </w:rPr>
      </w:pPr>
    </w:p>
    <w:p w14:paraId="7484768B" w14:textId="2654C7D2" w:rsidR="00E11083" w:rsidRPr="006F4258" w:rsidRDefault="00E11083" w:rsidP="00E11083">
      <w:pPr>
        <w:rPr>
          <w:sz w:val="22"/>
        </w:rPr>
      </w:pPr>
      <w:r w:rsidRPr="006F4258">
        <w:rPr>
          <w:b/>
          <w:sz w:val="22"/>
          <w:u w:val="single"/>
        </w:rPr>
        <w:t>Measure</w:t>
      </w:r>
      <w:r w:rsidRPr="006F4258">
        <w:rPr>
          <w:b/>
          <w:sz w:val="22"/>
        </w:rPr>
        <w:t>:</w:t>
      </w:r>
      <w:r w:rsidRPr="006F4258">
        <w:rPr>
          <w:sz w:val="22"/>
        </w:rPr>
        <w:t xml:space="preserve"> </w:t>
      </w:r>
      <w:r w:rsidRPr="006F4258">
        <w:rPr>
          <w:b/>
          <w:i/>
          <w:sz w:val="22"/>
        </w:rPr>
        <w:t>U</w:t>
      </w:r>
      <w:r w:rsidR="00D50427">
        <w:rPr>
          <w:b/>
          <w:i/>
          <w:sz w:val="22"/>
        </w:rPr>
        <w:t>RP - Urban Risk Profile</w:t>
      </w:r>
    </w:p>
    <w:p w14:paraId="18C4B6D2" w14:textId="34B0F895" w:rsidR="00E11083" w:rsidRPr="006F4258" w:rsidRDefault="00E11083" w:rsidP="00E11083">
      <w:pPr>
        <w:rPr>
          <w:sz w:val="22"/>
        </w:rPr>
      </w:pPr>
      <w:r w:rsidRPr="006F4258">
        <w:rPr>
          <w:b/>
          <w:sz w:val="22"/>
          <w:u w:val="single"/>
        </w:rPr>
        <w:t>Description</w:t>
      </w:r>
      <w:r w:rsidRPr="006F4258">
        <w:rPr>
          <w:sz w:val="22"/>
        </w:rPr>
        <w:t xml:space="preserve">:  </w:t>
      </w:r>
      <w:r w:rsidR="00042D65">
        <w:rPr>
          <w:sz w:val="22"/>
        </w:rPr>
        <w:t xml:space="preserve">A natural disaster </w:t>
      </w:r>
      <w:r w:rsidR="00D50427">
        <w:rPr>
          <w:sz w:val="22"/>
        </w:rPr>
        <w:t>risk</w:t>
      </w:r>
      <w:r w:rsidR="00042D65">
        <w:rPr>
          <w:sz w:val="22"/>
        </w:rPr>
        <w:t xml:space="preserve"> index for populations living in large cities (i.e. &gt;0.75M people)</w:t>
      </w:r>
      <w:r w:rsidRPr="006F4258">
        <w:rPr>
          <w:sz w:val="22"/>
        </w:rPr>
        <w:t>.</w:t>
      </w:r>
    </w:p>
    <w:p w14:paraId="4DA667BC" w14:textId="2312E30B" w:rsidR="00E11083" w:rsidRPr="006F4258" w:rsidRDefault="00E11083" w:rsidP="00E11083">
      <w:pPr>
        <w:rPr>
          <w:sz w:val="22"/>
        </w:rPr>
      </w:pPr>
      <w:r w:rsidRPr="006F4258">
        <w:rPr>
          <w:b/>
          <w:sz w:val="22"/>
          <w:u w:val="single"/>
        </w:rPr>
        <w:t>Rationale</w:t>
      </w:r>
      <w:r w:rsidRPr="006F4258">
        <w:rPr>
          <w:sz w:val="22"/>
        </w:rPr>
        <w:t xml:space="preserve">: </w:t>
      </w:r>
      <w:r w:rsidR="00042D65">
        <w:rPr>
          <w:sz w:val="22"/>
        </w:rPr>
        <w:t>The large cities of a country are the centres of attraction for rural to urban migration and the economic drivers in most countries.  Severe human suffering and social and economic disruption can occur if these cities are struck by natural disasters.  This measure seeks to capture that risk based on a data set from the UNESA statistical data.  See the Annex for a detailed description of its derivation.</w:t>
      </w:r>
    </w:p>
    <w:p w14:paraId="576366F0" w14:textId="0D579B5B" w:rsidR="008E6A12" w:rsidRPr="008E6A12" w:rsidRDefault="00E11083" w:rsidP="00E11083">
      <w:pPr>
        <w:rPr>
          <w:sz w:val="22"/>
        </w:rPr>
      </w:pPr>
      <w:r w:rsidRPr="006F4258">
        <w:rPr>
          <w:b/>
          <w:sz w:val="22"/>
          <w:u w:val="single"/>
        </w:rPr>
        <w:t>Source</w:t>
      </w:r>
      <w:r w:rsidRPr="006F4258">
        <w:rPr>
          <w:sz w:val="22"/>
        </w:rPr>
        <w:t xml:space="preserve">: </w:t>
      </w:r>
      <w:r w:rsidR="00042D65">
        <w:rPr>
          <w:sz w:val="22"/>
        </w:rPr>
        <w:t xml:space="preserve">UN </w:t>
      </w:r>
      <w:r w:rsidR="008E6A12">
        <w:rPr>
          <w:sz w:val="22"/>
        </w:rPr>
        <w:t xml:space="preserve">Dept Economic &amp; Social Affairs; </w:t>
      </w:r>
      <w:hyperlink r:id="rId13" w:history="1">
        <w:r w:rsidR="008E6A12" w:rsidRPr="00AE3EBB">
          <w:rPr>
            <w:rStyle w:val="Hyperlink"/>
            <w:sz w:val="22"/>
          </w:rPr>
          <w:t>http://esa.un.org/unup/CD-ROM/Urban-Agglomerations.htm</w:t>
        </w:r>
      </w:hyperlink>
      <w:r w:rsidR="008E6A12">
        <w:rPr>
          <w:sz w:val="22"/>
        </w:rPr>
        <w:t xml:space="preserve"> </w:t>
      </w:r>
    </w:p>
    <w:p w14:paraId="3D1BA008" w14:textId="5899D593" w:rsidR="00E11083" w:rsidRPr="006F4258" w:rsidRDefault="00E11083" w:rsidP="00E11083">
      <w:pPr>
        <w:rPr>
          <w:sz w:val="22"/>
        </w:rPr>
      </w:pPr>
      <w:r w:rsidRPr="006F4258">
        <w:rPr>
          <w:b/>
          <w:sz w:val="22"/>
          <w:u w:val="single"/>
        </w:rPr>
        <w:t>Coverage</w:t>
      </w:r>
      <w:r w:rsidRPr="006F4258">
        <w:rPr>
          <w:sz w:val="22"/>
        </w:rPr>
        <w:t xml:space="preserve">: </w:t>
      </w:r>
      <w:r w:rsidR="004316E8">
        <w:rPr>
          <w:sz w:val="22"/>
        </w:rPr>
        <w:t xml:space="preserve">192 countries; </w:t>
      </w:r>
      <w:r w:rsidRPr="006F4258">
        <w:rPr>
          <w:sz w:val="22"/>
        </w:rPr>
        <w:t>1</w:t>
      </w:r>
      <w:r w:rsidR="008E6A12">
        <w:rPr>
          <w:sz w:val="22"/>
        </w:rPr>
        <w:t>21</w:t>
      </w:r>
      <w:r w:rsidRPr="006F4258">
        <w:rPr>
          <w:sz w:val="22"/>
        </w:rPr>
        <w:t xml:space="preserve"> countries</w:t>
      </w:r>
      <w:r w:rsidR="008E6A12">
        <w:rPr>
          <w:sz w:val="22"/>
        </w:rPr>
        <w:t xml:space="preserve"> have ci</w:t>
      </w:r>
      <w:r w:rsidR="004316E8">
        <w:rPr>
          <w:sz w:val="22"/>
        </w:rPr>
        <w:t>ties meeting the size criterion and</w:t>
      </w:r>
      <w:r w:rsidR="008E6A12">
        <w:rPr>
          <w:sz w:val="22"/>
        </w:rPr>
        <w:t xml:space="preserve"> the remaining countries are given a default risk of zero.</w:t>
      </w:r>
    </w:p>
    <w:p w14:paraId="67D71D88" w14:textId="3C54AA4A" w:rsidR="00E11083" w:rsidRPr="006F4258" w:rsidRDefault="00E11083" w:rsidP="00E11083">
      <w:pPr>
        <w:rPr>
          <w:sz w:val="22"/>
        </w:rPr>
      </w:pPr>
      <w:r w:rsidRPr="006F4258">
        <w:rPr>
          <w:b/>
          <w:sz w:val="22"/>
          <w:u w:val="single"/>
        </w:rPr>
        <w:t>Time Series</w:t>
      </w:r>
      <w:r w:rsidRPr="006F4258">
        <w:rPr>
          <w:sz w:val="22"/>
        </w:rPr>
        <w:t xml:space="preserve">: </w:t>
      </w:r>
      <w:r w:rsidR="008E6A12">
        <w:rPr>
          <w:sz w:val="22"/>
        </w:rPr>
        <w:t>Single estimate</w:t>
      </w:r>
      <w:r w:rsidR="00F02140">
        <w:rPr>
          <w:sz w:val="22"/>
        </w:rPr>
        <w:t xml:space="preserve"> of the risk profile itself</w:t>
      </w:r>
      <w:r w:rsidR="008E6A12">
        <w:rPr>
          <w:sz w:val="22"/>
        </w:rPr>
        <w:t xml:space="preserve">, although </w:t>
      </w:r>
      <w:r w:rsidR="00F02140">
        <w:rPr>
          <w:sz w:val="22"/>
        </w:rPr>
        <w:t>the population weightings</w:t>
      </w:r>
      <w:r w:rsidR="008E6A12">
        <w:rPr>
          <w:sz w:val="22"/>
        </w:rPr>
        <w:t xml:space="preserve"> could be updated as populations change, but the effect would be very small over the next 5 to 10 years.</w:t>
      </w:r>
    </w:p>
    <w:p w14:paraId="4294E750" w14:textId="73D6B527" w:rsidR="00E11083" w:rsidRDefault="00E11083" w:rsidP="00E11083">
      <w:pPr>
        <w:rPr>
          <w:sz w:val="22"/>
        </w:rPr>
      </w:pPr>
      <w:r w:rsidRPr="006F4258">
        <w:rPr>
          <w:b/>
          <w:sz w:val="22"/>
          <w:u w:val="single"/>
        </w:rPr>
        <w:t>Issues</w:t>
      </w:r>
      <w:r w:rsidRPr="006F4258">
        <w:rPr>
          <w:sz w:val="22"/>
        </w:rPr>
        <w:t xml:space="preserve">:  </w:t>
      </w:r>
      <w:r w:rsidR="008E6A12">
        <w:rPr>
          <w:sz w:val="22"/>
        </w:rPr>
        <w:t>(i) See the Annex for issues associated with its derivation.</w:t>
      </w:r>
    </w:p>
    <w:p w14:paraId="29207374" w14:textId="1BF9A1BB" w:rsidR="00BF06AC" w:rsidRDefault="00BF06AC" w:rsidP="00E11083">
      <w:pPr>
        <w:rPr>
          <w:sz w:val="22"/>
        </w:rPr>
      </w:pPr>
      <w:r>
        <w:rPr>
          <w:sz w:val="22"/>
        </w:rPr>
        <w:t>(ii)  The data used in this measure indirectly brings in information from the databases of recent frequency and impacts of disasters.  We have tried to exclude these data as much as possible from the GAIN Index as we wanted to maintain them as a largely independent source of corroborative data for assessing the validity of the Index.</w:t>
      </w:r>
    </w:p>
    <w:p w14:paraId="06D05149" w14:textId="2FA45FE6" w:rsidR="00E11083" w:rsidRPr="006F4258" w:rsidRDefault="008E6A12" w:rsidP="006F4258">
      <w:pPr>
        <w:rPr>
          <w:sz w:val="22"/>
        </w:rPr>
      </w:pPr>
      <w:r>
        <w:rPr>
          <w:sz w:val="22"/>
        </w:rPr>
        <w:t>(ii) What value be given to should countries without a city of 0.75 million people?  Here the default is zero, since we are trying to measure the threat to large conurbations and all</w:t>
      </w:r>
      <w:r w:rsidR="004316E8">
        <w:rPr>
          <w:sz w:val="22"/>
        </w:rPr>
        <w:t xml:space="preserve"> that depend on them. </w:t>
      </w:r>
    </w:p>
    <w:p w14:paraId="5296A4A7" w14:textId="77777777" w:rsidR="006F4258" w:rsidRPr="006F4258" w:rsidRDefault="006F4258" w:rsidP="006F4258">
      <w:pPr>
        <w:rPr>
          <w:sz w:val="22"/>
        </w:rPr>
      </w:pPr>
    </w:p>
    <w:p w14:paraId="7837825E" w14:textId="77777777" w:rsidR="006F4258" w:rsidRPr="006F4258" w:rsidRDefault="006F4258" w:rsidP="006F4258">
      <w:pPr>
        <w:rPr>
          <w:sz w:val="22"/>
        </w:rPr>
      </w:pPr>
      <w:r w:rsidRPr="006F4258">
        <w:rPr>
          <w:b/>
          <w:sz w:val="22"/>
          <w:u w:val="single"/>
        </w:rPr>
        <w:t>Measure</w:t>
      </w:r>
      <w:r w:rsidRPr="006F4258">
        <w:rPr>
          <w:b/>
          <w:sz w:val="22"/>
        </w:rPr>
        <w:t>:</w:t>
      </w:r>
      <w:r w:rsidRPr="006F4258">
        <w:rPr>
          <w:sz w:val="22"/>
        </w:rPr>
        <w:t xml:space="preserve"> </w:t>
      </w:r>
      <w:r w:rsidRPr="006F4258">
        <w:rPr>
          <w:b/>
          <w:i/>
          <w:sz w:val="22"/>
        </w:rPr>
        <w:t>UUS - Urban Population Living in Slums</w:t>
      </w:r>
    </w:p>
    <w:p w14:paraId="049138FA" w14:textId="77777777" w:rsidR="006F4258" w:rsidRPr="006F4258" w:rsidRDefault="006F4258" w:rsidP="006F4258">
      <w:pPr>
        <w:pStyle w:val="NormalWeb"/>
        <w:spacing w:before="0" w:beforeAutospacing="0" w:after="0" w:afterAutospacing="0"/>
        <w:rPr>
          <w:rFonts w:ascii="Tahoma" w:hAnsi="Tahoma" w:cs="Tahoma"/>
          <w:color w:val="333333"/>
          <w:sz w:val="16"/>
          <w:szCs w:val="18"/>
        </w:rPr>
      </w:pPr>
      <w:r w:rsidRPr="006F4258">
        <w:rPr>
          <w:b/>
          <w:sz w:val="18"/>
          <w:u w:val="single"/>
        </w:rPr>
        <w:t>Description</w:t>
      </w:r>
      <w:r w:rsidRPr="006F4258">
        <w:rPr>
          <w:sz w:val="18"/>
        </w:rPr>
        <w:t xml:space="preserve">:  </w:t>
      </w:r>
      <w:r w:rsidRPr="006F4258">
        <w:rPr>
          <w:rFonts w:asciiTheme="minorHAnsi" w:hAnsiTheme="minorHAnsi" w:cstheme="minorBidi"/>
          <w:sz w:val="22"/>
          <w:szCs w:val="24"/>
          <w:lang w:val="en-US"/>
        </w:rPr>
        <w:t>A slum household is defined as a group of individuals living under the same roof lacking one or more1 of the following conditions: Access to improved water; Access to improved sanitation; Sufficient-living area; Durability of housing (Tenure is included as a 5th element, but insufficient data is available).</w:t>
      </w:r>
    </w:p>
    <w:p w14:paraId="524386CA" w14:textId="77777777" w:rsidR="006F4258" w:rsidRPr="006F4258" w:rsidRDefault="006F4258" w:rsidP="006F4258">
      <w:pPr>
        <w:rPr>
          <w:sz w:val="22"/>
        </w:rPr>
      </w:pPr>
      <w:r w:rsidRPr="006F4258">
        <w:rPr>
          <w:b/>
          <w:sz w:val="22"/>
          <w:u w:val="single"/>
        </w:rPr>
        <w:t>Rationale</w:t>
      </w:r>
      <w:r w:rsidRPr="006F4258">
        <w:rPr>
          <w:sz w:val="22"/>
        </w:rPr>
        <w:t>: Slums impose a great challenge to successful adaptation especially in cities.</w:t>
      </w:r>
    </w:p>
    <w:p w14:paraId="0396E787" w14:textId="77777777" w:rsidR="006F4258" w:rsidRPr="006F4258" w:rsidRDefault="006F4258" w:rsidP="006F4258">
      <w:pPr>
        <w:rPr>
          <w:sz w:val="22"/>
        </w:rPr>
      </w:pPr>
      <w:r w:rsidRPr="006F4258">
        <w:rPr>
          <w:b/>
          <w:sz w:val="22"/>
          <w:u w:val="single"/>
        </w:rPr>
        <w:t>Source</w:t>
      </w:r>
      <w:r w:rsidRPr="006F4258">
        <w:rPr>
          <w:sz w:val="22"/>
        </w:rPr>
        <w:t xml:space="preserve">: UN Millennium Development Goals Data - 7.10 Proportion of urban population living in slums.  </w:t>
      </w:r>
      <w:hyperlink r:id="rId14" w:history="1">
        <w:r w:rsidRPr="006F4258">
          <w:rPr>
            <w:rStyle w:val="Hyperlink"/>
            <w:sz w:val="22"/>
          </w:rPr>
          <w:t>http://mdgs.un.org/unsd/mdg/Metadata.aspx?IndicatorId=0&amp;SeriesId=710</w:t>
        </w:r>
      </w:hyperlink>
      <w:r w:rsidRPr="006F4258">
        <w:rPr>
          <w:sz w:val="22"/>
        </w:rPr>
        <w:t xml:space="preserve"> </w:t>
      </w:r>
    </w:p>
    <w:p w14:paraId="4F3CC7FC" w14:textId="0B8808B2" w:rsidR="006F4258" w:rsidRPr="006F4258" w:rsidRDefault="006F4258" w:rsidP="006F4258">
      <w:pPr>
        <w:rPr>
          <w:sz w:val="22"/>
        </w:rPr>
      </w:pPr>
      <w:r w:rsidRPr="006F4258">
        <w:rPr>
          <w:b/>
          <w:sz w:val="22"/>
          <w:u w:val="single"/>
        </w:rPr>
        <w:t>Coverage</w:t>
      </w:r>
      <w:r w:rsidRPr="006F4258">
        <w:rPr>
          <w:sz w:val="22"/>
        </w:rPr>
        <w:t>: 87 countries</w:t>
      </w:r>
      <w:r w:rsidR="008177E4">
        <w:rPr>
          <w:sz w:val="22"/>
        </w:rPr>
        <w:t xml:space="preserve"> in the original set but expanded to</w:t>
      </w:r>
      <w:r w:rsidRPr="006F4258">
        <w:rPr>
          <w:sz w:val="22"/>
        </w:rPr>
        <w:t>159 after assumption that wealthier countries have a default score of 0</w:t>
      </w:r>
    </w:p>
    <w:p w14:paraId="69D0F340" w14:textId="77777777" w:rsidR="006F4258" w:rsidRPr="006F4258" w:rsidRDefault="006F4258" w:rsidP="006F4258">
      <w:pPr>
        <w:rPr>
          <w:sz w:val="22"/>
        </w:rPr>
      </w:pPr>
      <w:r w:rsidRPr="006F4258">
        <w:rPr>
          <w:b/>
          <w:sz w:val="22"/>
          <w:u w:val="single"/>
        </w:rPr>
        <w:t>Time Series</w:t>
      </w:r>
      <w:r w:rsidRPr="006F4258">
        <w:rPr>
          <w:sz w:val="22"/>
        </w:rPr>
        <w:t>: 1990, 1995, 2000, 2005, 2007, 2009; best for 2005</w:t>
      </w:r>
    </w:p>
    <w:p w14:paraId="1010BCE3" w14:textId="738943A5" w:rsidR="006F4258" w:rsidRPr="006F4258" w:rsidRDefault="006F4258" w:rsidP="006F4258">
      <w:pPr>
        <w:rPr>
          <w:sz w:val="22"/>
        </w:rPr>
      </w:pPr>
      <w:r w:rsidRPr="006F4258">
        <w:rPr>
          <w:b/>
          <w:sz w:val="22"/>
          <w:u w:val="single"/>
        </w:rPr>
        <w:t>Issues</w:t>
      </w:r>
      <w:r w:rsidR="00644931">
        <w:rPr>
          <w:sz w:val="22"/>
        </w:rPr>
        <w:t xml:space="preserve">:  (i) </w:t>
      </w:r>
      <w:r w:rsidRPr="006F4258">
        <w:rPr>
          <w:sz w:val="22"/>
        </w:rPr>
        <w:t>This is an indirect estimate and includes some measures that overlap with those used elsewhere in the Index.  However correlation analysis shows that correlations are low.  It is related to GDP/cap but still conveys useful information especially at interme</w:t>
      </w:r>
      <w:r w:rsidR="00562C01">
        <w:rPr>
          <w:sz w:val="22"/>
        </w:rPr>
        <w:t>diate levels of GDP/cap (Fig 7</w:t>
      </w:r>
      <w:r w:rsidRPr="006F4258">
        <w:rPr>
          <w:sz w:val="22"/>
        </w:rPr>
        <w:t>).</w:t>
      </w:r>
    </w:p>
    <w:p w14:paraId="6D2B13BF" w14:textId="1A801720" w:rsidR="006F4258" w:rsidRPr="006F4258" w:rsidRDefault="00644931" w:rsidP="006F4258">
      <w:pPr>
        <w:rPr>
          <w:sz w:val="22"/>
        </w:rPr>
      </w:pPr>
      <w:r>
        <w:rPr>
          <w:sz w:val="22"/>
        </w:rPr>
        <w:t xml:space="preserve">(ii) </w:t>
      </w:r>
      <w:r w:rsidR="006F4258" w:rsidRPr="006F4258">
        <w:rPr>
          <w:sz w:val="22"/>
        </w:rPr>
        <w:t>The assumption that wealthy countries (not estimated as part of the MDG) have no people in slums is probably technically correct by the UN MDG definition, but an underestimate in practice.</w:t>
      </w:r>
    </w:p>
    <w:p w14:paraId="28A18AF0" w14:textId="77777777" w:rsidR="006F4258" w:rsidRPr="006F4258" w:rsidRDefault="006F4258" w:rsidP="006F4258">
      <w:pPr>
        <w:rPr>
          <w:sz w:val="22"/>
        </w:rPr>
      </w:pPr>
    </w:p>
    <w:p w14:paraId="585BD91A" w14:textId="77777777" w:rsidR="006F4258" w:rsidRPr="006F4258" w:rsidRDefault="006F4258" w:rsidP="006F4258">
      <w:pPr>
        <w:rPr>
          <w:sz w:val="22"/>
        </w:rPr>
      </w:pPr>
      <w:r w:rsidRPr="006F4258">
        <w:rPr>
          <w:b/>
          <w:sz w:val="22"/>
          <w:u w:val="single"/>
        </w:rPr>
        <w:t>Measure</w:t>
      </w:r>
      <w:r w:rsidRPr="006F4258">
        <w:rPr>
          <w:b/>
          <w:sz w:val="22"/>
        </w:rPr>
        <w:t>:</w:t>
      </w:r>
      <w:r w:rsidRPr="006F4258">
        <w:rPr>
          <w:sz w:val="22"/>
        </w:rPr>
        <w:t xml:space="preserve"> </w:t>
      </w:r>
      <w:r w:rsidRPr="006F4258">
        <w:rPr>
          <w:b/>
          <w:i/>
          <w:sz w:val="22"/>
        </w:rPr>
        <w:t>UEX - Excess Urban Population Growth</w:t>
      </w:r>
    </w:p>
    <w:p w14:paraId="0F479D7C" w14:textId="0C85AD4E" w:rsidR="00F168E2" w:rsidRDefault="006F4258" w:rsidP="006F4258">
      <w:pPr>
        <w:rPr>
          <w:sz w:val="22"/>
        </w:rPr>
      </w:pPr>
      <w:r w:rsidRPr="006F4258">
        <w:rPr>
          <w:b/>
          <w:sz w:val="22"/>
          <w:u w:val="single"/>
        </w:rPr>
        <w:t>Description</w:t>
      </w:r>
      <w:r w:rsidRPr="006F4258">
        <w:rPr>
          <w:sz w:val="22"/>
        </w:rPr>
        <w:t xml:space="preserve">:  </w:t>
      </w:r>
      <w:r w:rsidR="004704C3">
        <w:rPr>
          <w:sz w:val="22"/>
        </w:rPr>
        <w:t>Excess rate of population growth in urban centres compared with the population growth rate in the whole country.</w:t>
      </w:r>
    </w:p>
    <w:p w14:paraId="09B31D74" w14:textId="7F56328B" w:rsidR="00F168E2" w:rsidRDefault="00F168E2" w:rsidP="006F4258">
      <w:pPr>
        <w:rPr>
          <w:sz w:val="22"/>
        </w:rPr>
      </w:pPr>
      <w:r>
        <w:rPr>
          <w:sz w:val="22"/>
        </w:rPr>
        <w:t>Formulae</w:t>
      </w:r>
      <w:r w:rsidR="004704C3">
        <w:rPr>
          <w:sz w:val="22"/>
        </w:rPr>
        <w:t>:</w:t>
      </w:r>
    </w:p>
    <w:p w14:paraId="56A491F6" w14:textId="377DA7D5" w:rsidR="006F4258" w:rsidRPr="00644931" w:rsidRDefault="00F168E2" w:rsidP="00031154">
      <w:pPr>
        <w:ind w:firstLine="720"/>
        <w:rPr>
          <w:sz w:val="18"/>
        </w:rPr>
      </w:pPr>
      <w:r w:rsidRPr="00644931">
        <w:rPr>
          <w:sz w:val="18"/>
          <w:u w:val="single"/>
        </w:rPr>
        <w:t>Expected urban popn growth</w:t>
      </w:r>
      <w:r w:rsidRPr="00644931">
        <w:rPr>
          <w:sz w:val="18"/>
        </w:rPr>
        <w:t xml:space="preserve"> = </w:t>
      </w:r>
      <w:r w:rsidRPr="00644931">
        <w:rPr>
          <w:sz w:val="18"/>
          <w:u w:val="single"/>
        </w:rPr>
        <w:t>Urban popn</w:t>
      </w:r>
      <w:r w:rsidRPr="00644931">
        <w:rPr>
          <w:sz w:val="18"/>
        </w:rPr>
        <w:t xml:space="preserve"> * </w:t>
      </w:r>
      <w:r w:rsidRPr="00644931">
        <w:rPr>
          <w:sz w:val="18"/>
          <w:u w:val="single"/>
        </w:rPr>
        <w:t>Country Popn growth</w:t>
      </w:r>
      <w:r w:rsidRPr="00644931">
        <w:rPr>
          <w:sz w:val="18"/>
        </w:rPr>
        <w:t xml:space="preserve"> </w:t>
      </w:r>
    </w:p>
    <w:p w14:paraId="4B9AB8DF" w14:textId="3283C9C1" w:rsidR="00F168E2" w:rsidRPr="00644931" w:rsidRDefault="00F168E2" w:rsidP="00031154">
      <w:pPr>
        <w:ind w:left="720"/>
        <w:rPr>
          <w:sz w:val="18"/>
        </w:rPr>
      </w:pPr>
      <w:r w:rsidRPr="00644931">
        <w:rPr>
          <w:sz w:val="18"/>
          <w:u w:val="single"/>
        </w:rPr>
        <w:t>Excess urban popn growth</w:t>
      </w:r>
      <w:r w:rsidRPr="00644931">
        <w:rPr>
          <w:sz w:val="18"/>
        </w:rPr>
        <w:t xml:space="preserve"> = (</w:t>
      </w:r>
      <w:r w:rsidRPr="00644931">
        <w:rPr>
          <w:sz w:val="18"/>
          <w:u w:val="single"/>
        </w:rPr>
        <w:t>Urban Popn</w:t>
      </w:r>
      <w:r w:rsidRPr="00644931">
        <w:rPr>
          <w:sz w:val="18"/>
        </w:rPr>
        <w:t xml:space="preserve"> * </w:t>
      </w:r>
      <w:r w:rsidRPr="00644931">
        <w:rPr>
          <w:sz w:val="18"/>
          <w:u w:val="single"/>
        </w:rPr>
        <w:t>Urban Popn growth</w:t>
      </w:r>
      <w:r w:rsidRPr="00644931">
        <w:rPr>
          <w:sz w:val="18"/>
        </w:rPr>
        <w:t xml:space="preserve"> – </w:t>
      </w:r>
      <w:r w:rsidRPr="00644931">
        <w:rPr>
          <w:sz w:val="18"/>
          <w:u w:val="single"/>
        </w:rPr>
        <w:t xml:space="preserve">Expected urban popn growth) / </w:t>
      </w:r>
      <w:r w:rsidR="00031154">
        <w:rPr>
          <w:sz w:val="18"/>
          <w:u w:val="single"/>
        </w:rPr>
        <w:br/>
      </w:r>
      <w:r w:rsidRPr="00644931">
        <w:rPr>
          <w:sz w:val="18"/>
          <w:u w:val="single"/>
        </w:rPr>
        <w:t xml:space="preserve"> </w:t>
      </w:r>
      <w:r w:rsidR="00031154">
        <w:rPr>
          <w:sz w:val="18"/>
          <w:u w:val="single"/>
        </w:rPr>
        <w:tab/>
      </w:r>
      <w:r w:rsidR="00031154">
        <w:rPr>
          <w:sz w:val="18"/>
          <w:u w:val="single"/>
        </w:rPr>
        <w:tab/>
      </w:r>
      <w:r w:rsidRPr="00644931">
        <w:rPr>
          <w:sz w:val="18"/>
          <w:u w:val="single"/>
        </w:rPr>
        <w:t>Expected urban popn growth</w:t>
      </w:r>
    </w:p>
    <w:p w14:paraId="02806A34" w14:textId="2C66CCDA" w:rsidR="006F4258" w:rsidRPr="006F4258" w:rsidRDefault="006F4258" w:rsidP="006F4258">
      <w:pPr>
        <w:rPr>
          <w:sz w:val="22"/>
        </w:rPr>
      </w:pPr>
      <w:r w:rsidRPr="006F4258">
        <w:rPr>
          <w:b/>
          <w:sz w:val="22"/>
          <w:u w:val="single"/>
        </w:rPr>
        <w:t>Rationale</w:t>
      </w:r>
      <w:r w:rsidRPr="006F4258">
        <w:rPr>
          <w:sz w:val="22"/>
        </w:rPr>
        <w:t xml:space="preserve">: </w:t>
      </w:r>
      <w:r w:rsidR="004704C3">
        <w:rPr>
          <w:sz w:val="22"/>
        </w:rPr>
        <w:t xml:space="preserve">If the urban population is growing considerably faster than </w:t>
      </w:r>
      <w:r w:rsidR="00F04DFA">
        <w:rPr>
          <w:sz w:val="22"/>
        </w:rPr>
        <w:t>the country as a whole, this is likely to be putting additional strain on urban services and making it difficult for city managers to also consider and plan for the effects of climate change.</w:t>
      </w:r>
    </w:p>
    <w:p w14:paraId="13770C95" w14:textId="2B4EE3CB" w:rsidR="006F4258" w:rsidRPr="006F4258" w:rsidRDefault="006F4258" w:rsidP="006F4258">
      <w:pPr>
        <w:rPr>
          <w:sz w:val="22"/>
        </w:rPr>
      </w:pPr>
      <w:r w:rsidRPr="006F4258">
        <w:rPr>
          <w:b/>
          <w:sz w:val="22"/>
          <w:u w:val="single"/>
        </w:rPr>
        <w:t>Source</w:t>
      </w:r>
      <w:r w:rsidRPr="006F4258">
        <w:rPr>
          <w:sz w:val="22"/>
        </w:rPr>
        <w:t xml:space="preserve">: </w:t>
      </w:r>
      <w:r w:rsidR="004704C3">
        <w:rPr>
          <w:sz w:val="22"/>
        </w:rPr>
        <w:t>World Bank, World Development Indicators; SP.URB.TOTL; SP.URB.GROW; SP.POP.GROW</w:t>
      </w:r>
    </w:p>
    <w:p w14:paraId="592A72BE" w14:textId="7ECD8396" w:rsidR="006F4258" w:rsidRPr="006F4258" w:rsidRDefault="006F4258" w:rsidP="006F4258">
      <w:pPr>
        <w:rPr>
          <w:sz w:val="22"/>
        </w:rPr>
      </w:pPr>
      <w:r w:rsidRPr="006F4258">
        <w:rPr>
          <w:b/>
          <w:sz w:val="22"/>
          <w:u w:val="single"/>
        </w:rPr>
        <w:t>Coverage</w:t>
      </w:r>
      <w:r w:rsidRPr="006F4258">
        <w:rPr>
          <w:sz w:val="22"/>
        </w:rPr>
        <w:t xml:space="preserve">: </w:t>
      </w:r>
      <w:r w:rsidR="00F04DFA">
        <w:rPr>
          <w:sz w:val="22"/>
        </w:rPr>
        <w:t>186 countries</w:t>
      </w:r>
    </w:p>
    <w:p w14:paraId="4C80BFDC" w14:textId="2D3DFAC5" w:rsidR="006F4258" w:rsidRPr="006F4258" w:rsidRDefault="006F4258" w:rsidP="006F4258">
      <w:pPr>
        <w:rPr>
          <w:sz w:val="22"/>
        </w:rPr>
      </w:pPr>
      <w:r w:rsidRPr="006F4258">
        <w:rPr>
          <w:b/>
          <w:sz w:val="22"/>
          <w:u w:val="single"/>
        </w:rPr>
        <w:t>Time Series</w:t>
      </w:r>
      <w:r w:rsidRPr="006F4258">
        <w:rPr>
          <w:sz w:val="22"/>
        </w:rPr>
        <w:t xml:space="preserve">: </w:t>
      </w:r>
      <w:r w:rsidR="00F04DFA">
        <w:rPr>
          <w:sz w:val="22"/>
        </w:rPr>
        <w:t>Since 1995</w:t>
      </w:r>
    </w:p>
    <w:p w14:paraId="024D36CA" w14:textId="3DCA12FC" w:rsidR="006F4258" w:rsidRPr="006F4258" w:rsidRDefault="006F4258" w:rsidP="006F4258">
      <w:pPr>
        <w:rPr>
          <w:sz w:val="22"/>
        </w:rPr>
      </w:pPr>
      <w:r w:rsidRPr="006F4258">
        <w:rPr>
          <w:b/>
          <w:sz w:val="22"/>
          <w:u w:val="single"/>
        </w:rPr>
        <w:t>Issues</w:t>
      </w:r>
      <w:r w:rsidRPr="006F4258">
        <w:rPr>
          <w:sz w:val="22"/>
        </w:rPr>
        <w:t xml:space="preserve">:  </w:t>
      </w:r>
      <w:r w:rsidR="00F04DFA">
        <w:rPr>
          <w:sz w:val="22"/>
        </w:rPr>
        <w:t>None???</w:t>
      </w:r>
    </w:p>
    <w:p w14:paraId="673B8B05" w14:textId="77777777" w:rsidR="006F4258" w:rsidRPr="006F4258" w:rsidRDefault="006F4258" w:rsidP="006F4258">
      <w:pPr>
        <w:rPr>
          <w:sz w:val="22"/>
        </w:rPr>
      </w:pPr>
    </w:p>
    <w:p w14:paraId="683A6F5F" w14:textId="68A16C11" w:rsidR="00DF27B8" w:rsidRPr="00DF27B8" w:rsidRDefault="00DF27B8" w:rsidP="00DF27B8">
      <w:pPr>
        <w:rPr>
          <w:b/>
          <w:i/>
          <w:sz w:val="22"/>
        </w:rPr>
      </w:pPr>
      <w:r w:rsidRPr="006F4258">
        <w:rPr>
          <w:b/>
          <w:sz w:val="22"/>
          <w:u w:val="single"/>
        </w:rPr>
        <w:t>Measure</w:t>
      </w:r>
      <w:r w:rsidRPr="006F4258">
        <w:rPr>
          <w:b/>
          <w:sz w:val="22"/>
        </w:rPr>
        <w:t>:</w:t>
      </w:r>
      <w:r w:rsidRPr="006F4258">
        <w:rPr>
          <w:sz w:val="22"/>
        </w:rPr>
        <w:t xml:space="preserve"> </w:t>
      </w:r>
      <w:r w:rsidRPr="00DF27B8">
        <w:rPr>
          <w:b/>
          <w:i/>
          <w:sz w:val="22"/>
        </w:rPr>
        <w:t xml:space="preserve">UEA - Value lost due to electrical outages </w:t>
      </w:r>
    </w:p>
    <w:p w14:paraId="29ECE90D" w14:textId="13BBB6A0" w:rsidR="00DF27B8" w:rsidRPr="00644931" w:rsidRDefault="00DF27B8" w:rsidP="00DF27B8">
      <w:pPr>
        <w:rPr>
          <w:sz w:val="18"/>
        </w:rPr>
      </w:pPr>
      <w:r w:rsidRPr="006F4258">
        <w:rPr>
          <w:b/>
          <w:sz w:val="22"/>
          <w:u w:val="single"/>
        </w:rPr>
        <w:t>Description</w:t>
      </w:r>
      <w:r w:rsidRPr="006F4258">
        <w:rPr>
          <w:sz w:val="22"/>
        </w:rPr>
        <w:t xml:space="preserve">:  </w:t>
      </w:r>
      <w:r>
        <w:rPr>
          <w:sz w:val="22"/>
        </w:rPr>
        <w:t>Percentage of sale lost due to electrical outages.</w:t>
      </w:r>
    </w:p>
    <w:p w14:paraId="00B56880" w14:textId="10DB0B18" w:rsidR="00DF27B8" w:rsidRPr="006F4258" w:rsidRDefault="00DF27B8" w:rsidP="00DF27B8">
      <w:pPr>
        <w:rPr>
          <w:sz w:val="22"/>
        </w:rPr>
      </w:pPr>
      <w:r w:rsidRPr="006F4258">
        <w:rPr>
          <w:b/>
          <w:sz w:val="22"/>
          <w:u w:val="single"/>
        </w:rPr>
        <w:t>Rationale</w:t>
      </w:r>
      <w:r w:rsidRPr="006F4258">
        <w:rPr>
          <w:sz w:val="22"/>
        </w:rPr>
        <w:t xml:space="preserve">: </w:t>
      </w:r>
      <w:r>
        <w:rPr>
          <w:sz w:val="22"/>
        </w:rPr>
        <w:t xml:space="preserve">This is a measure of the capacity to provide a stable </w:t>
      </w:r>
      <w:r w:rsidR="00F9559D">
        <w:rPr>
          <w:sz w:val="22"/>
        </w:rPr>
        <w:t xml:space="preserve">supply of electricity, which is fundamental </w:t>
      </w:r>
      <w:r w:rsidR="00884D1E">
        <w:rPr>
          <w:sz w:val="22"/>
        </w:rPr>
        <w:t>to</w:t>
      </w:r>
      <w:r w:rsidR="00F9559D">
        <w:rPr>
          <w:sz w:val="22"/>
        </w:rPr>
        <w:t xml:space="preserve"> production, life support and comfort.</w:t>
      </w:r>
      <w:r w:rsidR="00884D1E">
        <w:rPr>
          <w:sz w:val="22"/>
        </w:rPr>
        <w:t xml:space="preserve">  It is likely to be indicative of the capacity to provide other essential services. Analysis of other possible measures relating to the provision of services (e.g. road provision, travel times, the efficiency various business transactions etc) show them to be correlated with electrical outages but not as comprehensively reported in many cases, or used elsewhere in the Readiness Axis.</w:t>
      </w:r>
    </w:p>
    <w:p w14:paraId="4A76A2A2" w14:textId="1E83C792" w:rsidR="00DF27B8" w:rsidRPr="006F4258" w:rsidRDefault="00DF27B8" w:rsidP="00DF27B8">
      <w:pPr>
        <w:rPr>
          <w:sz w:val="22"/>
        </w:rPr>
      </w:pPr>
      <w:r w:rsidRPr="006F4258">
        <w:rPr>
          <w:b/>
          <w:sz w:val="22"/>
          <w:u w:val="single"/>
        </w:rPr>
        <w:t>Source</w:t>
      </w:r>
      <w:r w:rsidRPr="006F4258">
        <w:rPr>
          <w:sz w:val="22"/>
        </w:rPr>
        <w:t xml:space="preserve">: </w:t>
      </w:r>
      <w:r>
        <w:rPr>
          <w:sz w:val="22"/>
        </w:rPr>
        <w:t xml:space="preserve">World Bank, World Development Indicators; </w:t>
      </w:r>
      <w:r w:rsidR="00F9559D">
        <w:rPr>
          <w:sz w:val="22"/>
        </w:rPr>
        <w:t>IC.FRM.OUTG.ZS</w:t>
      </w:r>
    </w:p>
    <w:p w14:paraId="4449FA2B" w14:textId="64103060" w:rsidR="00DF27B8" w:rsidRPr="006F4258" w:rsidRDefault="00DF27B8" w:rsidP="00DF27B8">
      <w:pPr>
        <w:rPr>
          <w:sz w:val="22"/>
        </w:rPr>
      </w:pPr>
      <w:r w:rsidRPr="006F4258">
        <w:rPr>
          <w:b/>
          <w:sz w:val="22"/>
          <w:u w:val="single"/>
        </w:rPr>
        <w:t>Coverage</w:t>
      </w:r>
      <w:r w:rsidRPr="006F4258">
        <w:rPr>
          <w:sz w:val="22"/>
        </w:rPr>
        <w:t xml:space="preserve">: </w:t>
      </w:r>
      <w:r w:rsidR="00051EBD">
        <w:rPr>
          <w:sz w:val="22"/>
        </w:rPr>
        <w:t>150 countries</w:t>
      </w:r>
    </w:p>
    <w:p w14:paraId="650F1657" w14:textId="2EFB057B" w:rsidR="00DF27B8" w:rsidRPr="006F4258" w:rsidRDefault="00DF27B8" w:rsidP="00DF27B8">
      <w:pPr>
        <w:rPr>
          <w:sz w:val="22"/>
        </w:rPr>
      </w:pPr>
      <w:r w:rsidRPr="006F4258">
        <w:rPr>
          <w:b/>
          <w:sz w:val="22"/>
          <w:u w:val="single"/>
        </w:rPr>
        <w:t>Time Series</w:t>
      </w:r>
      <w:r w:rsidRPr="006F4258">
        <w:rPr>
          <w:sz w:val="22"/>
        </w:rPr>
        <w:t xml:space="preserve">: </w:t>
      </w:r>
      <w:r w:rsidR="001C56C6">
        <w:rPr>
          <w:sz w:val="22"/>
        </w:rPr>
        <w:t>Scattered 2002 to 2010 with most reporting countries having 2 or 3 values</w:t>
      </w:r>
    </w:p>
    <w:p w14:paraId="0ED8F5D4" w14:textId="3AF494EB" w:rsidR="00DF27B8" w:rsidRPr="006F4258" w:rsidRDefault="00DF27B8" w:rsidP="00DF27B8">
      <w:pPr>
        <w:rPr>
          <w:sz w:val="22"/>
        </w:rPr>
      </w:pPr>
      <w:r w:rsidRPr="006F4258">
        <w:rPr>
          <w:b/>
          <w:sz w:val="22"/>
          <w:u w:val="single"/>
        </w:rPr>
        <w:t>Issues</w:t>
      </w:r>
      <w:r w:rsidRPr="006F4258">
        <w:rPr>
          <w:sz w:val="22"/>
        </w:rPr>
        <w:t xml:space="preserve">:  </w:t>
      </w:r>
    </w:p>
    <w:p w14:paraId="2AA5AAB9" w14:textId="77777777" w:rsidR="00DF27B8" w:rsidRDefault="00DF27B8"/>
    <w:p w14:paraId="309357F8" w14:textId="77777777" w:rsidR="00DF27B8" w:rsidRDefault="00DF27B8"/>
    <w:p w14:paraId="1FA299FD" w14:textId="04934122" w:rsidR="00DF27B8" w:rsidRPr="006F4258" w:rsidRDefault="00DF27B8" w:rsidP="00DF27B8">
      <w:pPr>
        <w:rPr>
          <w:sz w:val="22"/>
        </w:rPr>
      </w:pPr>
      <w:r w:rsidRPr="006F4258">
        <w:rPr>
          <w:b/>
          <w:sz w:val="22"/>
          <w:u w:val="single"/>
        </w:rPr>
        <w:t>Measure</w:t>
      </w:r>
      <w:r w:rsidRPr="006F4258">
        <w:rPr>
          <w:b/>
          <w:sz w:val="22"/>
        </w:rPr>
        <w:t>:</w:t>
      </w:r>
      <w:r w:rsidRPr="006F4258">
        <w:rPr>
          <w:sz w:val="22"/>
        </w:rPr>
        <w:t xml:space="preserve"> </w:t>
      </w:r>
      <w:r w:rsidR="00884D1E" w:rsidRPr="00366015">
        <w:rPr>
          <w:b/>
          <w:i/>
          <w:sz w:val="22"/>
        </w:rPr>
        <w:t>UQI - Quality of trade and transport-related infrastructure</w:t>
      </w:r>
    </w:p>
    <w:p w14:paraId="3BFA5108" w14:textId="1B1F44FA" w:rsidR="00DF27B8" w:rsidRPr="00455A3A" w:rsidRDefault="00366015" w:rsidP="00DF27B8">
      <w:pPr>
        <w:rPr>
          <w:sz w:val="22"/>
        </w:rPr>
      </w:pPr>
      <w:r w:rsidRPr="00366015">
        <w:rPr>
          <w:b/>
          <w:i/>
          <w:sz w:val="22"/>
          <w:u w:val="single"/>
        </w:rPr>
        <w:t>Description:</w:t>
      </w:r>
      <w:r>
        <w:rPr>
          <w:sz w:val="22"/>
        </w:rPr>
        <w:t xml:space="preserve"> </w:t>
      </w:r>
      <w:r w:rsidRPr="00366015">
        <w:rPr>
          <w:sz w:val="22"/>
        </w:rPr>
        <w:t xml:space="preserve"> Logistics professionals' perception of country's quality of trade and transport related infrastructure (e.g. ports, railroads, roads, information technology), on a rating ranging from 1 (very low) to 5 (very high). Scores are averaged across all respondents</w:t>
      </w:r>
      <w:r>
        <w:rPr>
          <w:sz w:val="22"/>
        </w:rPr>
        <w:t xml:space="preserve">.  </w:t>
      </w:r>
    </w:p>
    <w:p w14:paraId="0D037CBF" w14:textId="47680FF6" w:rsidR="00DF27B8" w:rsidRPr="006F4258" w:rsidRDefault="00DF27B8" w:rsidP="00DF27B8">
      <w:pPr>
        <w:rPr>
          <w:sz w:val="22"/>
        </w:rPr>
      </w:pPr>
      <w:r w:rsidRPr="006F4258">
        <w:rPr>
          <w:b/>
          <w:sz w:val="22"/>
          <w:u w:val="single"/>
        </w:rPr>
        <w:t>Rationale</w:t>
      </w:r>
      <w:r w:rsidRPr="006F4258">
        <w:rPr>
          <w:sz w:val="22"/>
        </w:rPr>
        <w:t xml:space="preserve">: </w:t>
      </w:r>
      <w:r w:rsidR="00455A3A">
        <w:rPr>
          <w:sz w:val="22"/>
        </w:rPr>
        <w:t>The quality of this infrastructure is indicative of capacity to effectively supply and manage essential infrastructure by the public and private sectors.  It is assumed here that same capacity is indicative of a capacity to sustain that infrastructure in the face of future changes, including climate change.</w:t>
      </w:r>
    </w:p>
    <w:p w14:paraId="59D560E2" w14:textId="27E519E6" w:rsidR="00DF27B8" w:rsidRPr="006F4258" w:rsidRDefault="00DF27B8" w:rsidP="00DF27B8">
      <w:pPr>
        <w:rPr>
          <w:sz w:val="22"/>
        </w:rPr>
      </w:pPr>
      <w:r w:rsidRPr="006F4258">
        <w:rPr>
          <w:b/>
          <w:sz w:val="22"/>
          <w:u w:val="single"/>
        </w:rPr>
        <w:t>Source</w:t>
      </w:r>
      <w:r w:rsidRPr="006F4258">
        <w:rPr>
          <w:sz w:val="22"/>
        </w:rPr>
        <w:t xml:space="preserve">: </w:t>
      </w:r>
      <w:r>
        <w:rPr>
          <w:sz w:val="22"/>
        </w:rPr>
        <w:t xml:space="preserve">World Bank, World Development Indicators; </w:t>
      </w:r>
      <w:r w:rsidR="00366015">
        <w:rPr>
          <w:sz w:val="22"/>
        </w:rPr>
        <w:t>LP.LPI</w:t>
      </w:r>
      <w:r w:rsidR="00455A3A">
        <w:rPr>
          <w:sz w:val="22"/>
        </w:rPr>
        <w:t>.INFRA.XQ</w:t>
      </w:r>
    </w:p>
    <w:p w14:paraId="69F2B277" w14:textId="7E391885" w:rsidR="00DF27B8" w:rsidRPr="006F4258" w:rsidRDefault="00DF27B8" w:rsidP="00DF27B8">
      <w:pPr>
        <w:rPr>
          <w:sz w:val="22"/>
        </w:rPr>
      </w:pPr>
      <w:r w:rsidRPr="006F4258">
        <w:rPr>
          <w:b/>
          <w:sz w:val="22"/>
          <w:u w:val="single"/>
        </w:rPr>
        <w:t>Coverage</w:t>
      </w:r>
      <w:r w:rsidRPr="006F4258">
        <w:rPr>
          <w:sz w:val="22"/>
        </w:rPr>
        <w:t xml:space="preserve">: </w:t>
      </w:r>
      <w:r w:rsidR="00455A3A">
        <w:rPr>
          <w:sz w:val="22"/>
        </w:rPr>
        <w:t>159 countries</w:t>
      </w:r>
    </w:p>
    <w:p w14:paraId="1EB55C72" w14:textId="1F5585CE" w:rsidR="00DF27B8" w:rsidRPr="006F4258" w:rsidRDefault="00DF27B8" w:rsidP="00DF27B8">
      <w:pPr>
        <w:rPr>
          <w:sz w:val="22"/>
        </w:rPr>
      </w:pPr>
      <w:r w:rsidRPr="006F4258">
        <w:rPr>
          <w:b/>
          <w:sz w:val="22"/>
          <w:u w:val="single"/>
        </w:rPr>
        <w:t>Time Series</w:t>
      </w:r>
      <w:r w:rsidRPr="006F4258">
        <w:rPr>
          <w:sz w:val="22"/>
        </w:rPr>
        <w:t xml:space="preserve">: </w:t>
      </w:r>
      <w:r w:rsidR="001C56C6">
        <w:rPr>
          <w:sz w:val="22"/>
        </w:rPr>
        <w:t>2006 &amp; 2009 for most countries</w:t>
      </w:r>
    </w:p>
    <w:p w14:paraId="2EA83365" w14:textId="03FF736C" w:rsidR="00DF27B8" w:rsidRPr="006F4258" w:rsidRDefault="00DF27B8" w:rsidP="00DF27B8">
      <w:pPr>
        <w:rPr>
          <w:sz w:val="22"/>
        </w:rPr>
      </w:pPr>
      <w:r w:rsidRPr="006F4258">
        <w:rPr>
          <w:b/>
          <w:sz w:val="22"/>
          <w:u w:val="single"/>
        </w:rPr>
        <w:t>Issues</w:t>
      </w:r>
      <w:r w:rsidRPr="006F4258">
        <w:rPr>
          <w:sz w:val="22"/>
        </w:rPr>
        <w:t xml:space="preserve">:  </w:t>
      </w:r>
      <w:r w:rsidR="00455A3A">
        <w:rPr>
          <w:sz w:val="22"/>
        </w:rPr>
        <w:t>(i) This measure is close to some of those used directly or indirectly in the Readiness axis, which is indicative of the overlap between ‘capacity’ and ‘readiness’ as we have discussed before.</w:t>
      </w:r>
    </w:p>
    <w:p w14:paraId="2A117645" w14:textId="2EBE2000" w:rsidR="001F58B0" w:rsidRDefault="001F58B0">
      <w:r>
        <w:br w:type="page"/>
      </w:r>
    </w:p>
    <w:p w14:paraId="21DAC6D5" w14:textId="0BBE7BB7" w:rsidR="00001CBA" w:rsidRDefault="00001CBA" w:rsidP="00001CBA">
      <w:pPr>
        <w:pStyle w:val="Heading2"/>
      </w:pPr>
      <w:r>
        <w:t>Figures</w:t>
      </w:r>
    </w:p>
    <w:p w14:paraId="52A8B31C" w14:textId="77777777" w:rsidR="001F58B0" w:rsidRDefault="001F58B0" w:rsidP="006F4258"/>
    <w:p w14:paraId="7A45AD5E" w14:textId="3BF23A2F" w:rsidR="001F58B0" w:rsidRDefault="007C271F" w:rsidP="001F58B0">
      <w:r>
        <w:t xml:space="preserve">Figure 1. </w:t>
      </w:r>
      <w:r w:rsidR="001F58B0">
        <w:t xml:space="preserve">  New Summary of the matrix of measures</w:t>
      </w:r>
      <w:r w:rsidR="00031154">
        <w:t xml:space="preserve"> (in blue)</w:t>
      </w:r>
    </w:p>
    <w:tbl>
      <w:tblPr>
        <w:tblW w:w="9000" w:type="dxa"/>
        <w:tblCellMar>
          <w:left w:w="0" w:type="dxa"/>
          <w:right w:w="0" w:type="dxa"/>
        </w:tblCellMar>
        <w:tblLook w:val="0420" w:firstRow="1" w:lastRow="0" w:firstColumn="0" w:lastColumn="0" w:noHBand="0" w:noVBand="1"/>
      </w:tblPr>
      <w:tblGrid>
        <w:gridCol w:w="2780"/>
        <w:gridCol w:w="2060"/>
        <w:gridCol w:w="2200"/>
        <w:gridCol w:w="1960"/>
      </w:tblGrid>
      <w:tr w:rsidR="001F58B0" w:rsidRPr="00F1536F" w14:paraId="1EF47794" w14:textId="77777777" w:rsidTr="001F58B0">
        <w:trPr>
          <w:trHeight w:val="340"/>
        </w:trPr>
        <w:tc>
          <w:tcPr>
            <w:tcW w:w="2780" w:type="dxa"/>
            <w:tcBorders>
              <w:top w:val="single" w:sz="8" w:space="0" w:color="FFFFFF"/>
              <w:left w:val="single" w:sz="8" w:space="0" w:color="FFFFFF"/>
              <w:bottom w:val="single" w:sz="24" w:space="0" w:color="FFFFFF"/>
              <w:right w:val="single" w:sz="8" w:space="0" w:color="FFFFFF"/>
            </w:tcBorders>
            <w:shd w:val="clear" w:color="auto" w:fill="80B606"/>
            <w:tcMar>
              <w:top w:w="72" w:type="dxa"/>
              <w:left w:w="144" w:type="dxa"/>
              <w:bottom w:w="72" w:type="dxa"/>
              <w:right w:w="144" w:type="dxa"/>
            </w:tcMar>
            <w:hideMark/>
          </w:tcPr>
          <w:p w14:paraId="5E18E589" w14:textId="77777777" w:rsidR="001F58B0" w:rsidRPr="00F1536F" w:rsidRDefault="001F58B0" w:rsidP="001F58B0">
            <w:pPr>
              <w:rPr>
                <w:lang w:val="en-AU"/>
              </w:rPr>
            </w:pPr>
            <w:r w:rsidRPr="00F1536F">
              <w:rPr>
                <w:b/>
                <w:bCs/>
              </w:rPr>
              <w:t>Sector</w:t>
            </w:r>
          </w:p>
        </w:tc>
        <w:tc>
          <w:tcPr>
            <w:tcW w:w="2060" w:type="dxa"/>
            <w:tcBorders>
              <w:top w:val="single" w:sz="8" w:space="0" w:color="FFFFFF"/>
              <w:left w:val="single" w:sz="8" w:space="0" w:color="FFFFFF"/>
              <w:bottom w:val="single" w:sz="24" w:space="0" w:color="FFFFFF"/>
              <w:right w:val="single" w:sz="8" w:space="0" w:color="FFFFFF"/>
            </w:tcBorders>
            <w:shd w:val="clear" w:color="auto" w:fill="80B606"/>
            <w:tcMar>
              <w:top w:w="72" w:type="dxa"/>
              <w:left w:w="144" w:type="dxa"/>
              <w:bottom w:w="72" w:type="dxa"/>
              <w:right w:w="144" w:type="dxa"/>
            </w:tcMar>
            <w:hideMark/>
          </w:tcPr>
          <w:p w14:paraId="7C2A924E" w14:textId="77777777" w:rsidR="001F58B0" w:rsidRPr="00F1536F" w:rsidRDefault="001F58B0" w:rsidP="001F58B0">
            <w:pPr>
              <w:rPr>
                <w:lang w:val="en-AU"/>
              </w:rPr>
            </w:pPr>
            <w:r w:rsidRPr="00F1536F">
              <w:rPr>
                <w:b/>
                <w:bCs/>
              </w:rPr>
              <w:t>Exposure</w:t>
            </w:r>
          </w:p>
        </w:tc>
        <w:tc>
          <w:tcPr>
            <w:tcW w:w="2200" w:type="dxa"/>
            <w:tcBorders>
              <w:top w:val="single" w:sz="8" w:space="0" w:color="FFFFFF"/>
              <w:left w:val="single" w:sz="8" w:space="0" w:color="FFFFFF"/>
              <w:bottom w:val="single" w:sz="24" w:space="0" w:color="FFFFFF"/>
              <w:right w:val="single" w:sz="8" w:space="0" w:color="FFFFFF"/>
            </w:tcBorders>
            <w:shd w:val="clear" w:color="auto" w:fill="80B606"/>
            <w:tcMar>
              <w:top w:w="72" w:type="dxa"/>
              <w:left w:w="144" w:type="dxa"/>
              <w:bottom w:w="72" w:type="dxa"/>
              <w:right w:w="144" w:type="dxa"/>
            </w:tcMar>
            <w:hideMark/>
          </w:tcPr>
          <w:p w14:paraId="083BBCDD" w14:textId="77777777" w:rsidR="001F58B0" w:rsidRPr="00F1536F" w:rsidRDefault="001F58B0" w:rsidP="001F58B0">
            <w:pPr>
              <w:rPr>
                <w:lang w:val="en-AU"/>
              </w:rPr>
            </w:pPr>
            <w:r w:rsidRPr="00F1536F">
              <w:rPr>
                <w:b/>
                <w:bCs/>
              </w:rPr>
              <w:t>Sensitivity</w:t>
            </w:r>
          </w:p>
        </w:tc>
        <w:tc>
          <w:tcPr>
            <w:tcW w:w="1960" w:type="dxa"/>
            <w:tcBorders>
              <w:top w:val="single" w:sz="8" w:space="0" w:color="FFFFFF"/>
              <w:left w:val="single" w:sz="8" w:space="0" w:color="FFFFFF"/>
              <w:bottom w:val="single" w:sz="24" w:space="0" w:color="FFFFFF"/>
              <w:right w:val="single" w:sz="8" w:space="0" w:color="FFFFFF"/>
            </w:tcBorders>
            <w:shd w:val="clear" w:color="auto" w:fill="80B606"/>
            <w:tcMar>
              <w:top w:w="72" w:type="dxa"/>
              <w:left w:w="144" w:type="dxa"/>
              <w:bottom w:w="72" w:type="dxa"/>
              <w:right w:w="144" w:type="dxa"/>
            </w:tcMar>
            <w:hideMark/>
          </w:tcPr>
          <w:p w14:paraId="76C92DF1" w14:textId="77777777" w:rsidR="001F58B0" w:rsidRPr="00F1536F" w:rsidRDefault="001F58B0" w:rsidP="001F58B0">
            <w:pPr>
              <w:rPr>
                <w:lang w:val="en-AU"/>
              </w:rPr>
            </w:pPr>
            <w:r w:rsidRPr="00F1536F">
              <w:rPr>
                <w:b/>
                <w:bCs/>
              </w:rPr>
              <w:t>Capacity</w:t>
            </w:r>
          </w:p>
        </w:tc>
      </w:tr>
      <w:tr w:rsidR="001F58B0" w:rsidRPr="00F1536F" w14:paraId="6EB83063" w14:textId="77777777" w:rsidTr="001F58B0">
        <w:trPr>
          <w:trHeight w:val="284"/>
        </w:trPr>
        <w:tc>
          <w:tcPr>
            <w:tcW w:w="2780" w:type="dxa"/>
            <w:tcBorders>
              <w:top w:val="single" w:sz="24"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239C3A84" w14:textId="77777777" w:rsidR="001F58B0" w:rsidRPr="00F1536F" w:rsidRDefault="001F58B0" w:rsidP="001F58B0">
            <w:pPr>
              <w:rPr>
                <w:b/>
                <w:lang w:val="en-AU"/>
              </w:rPr>
            </w:pPr>
            <w:r w:rsidRPr="00F1536F">
              <w:rPr>
                <w:b/>
              </w:rPr>
              <w:t>Water</w:t>
            </w:r>
          </w:p>
        </w:tc>
        <w:tc>
          <w:tcPr>
            <w:tcW w:w="2060" w:type="dxa"/>
            <w:tcBorders>
              <w:top w:val="single" w:sz="24"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3B7D93F3"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c>
          <w:tcPr>
            <w:tcW w:w="2200" w:type="dxa"/>
            <w:tcBorders>
              <w:top w:val="single" w:sz="24"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5BA19B61"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c>
          <w:tcPr>
            <w:tcW w:w="1960" w:type="dxa"/>
            <w:tcBorders>
              <w:top w:val="single" w:sz="24"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61D2CABA"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r>
      <w:tr w:rsidR="001F58B0" w:rsidRPr="00F1536F" w14:paraId="12BE3F80"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2B25389B" w14:textId="77777777" w:rsidR="001F58B0" w:rsidRPr="00F1536F" w:rsidRDefault="001F58B0" w:rsidP="001F58B0">
            <w:pPr>
              <w:rPr>
                <w:b/>
                <w:lang w:val="en-AU"/>
              </w:rPr>
            </w:pPr>
            <w:r w:rsidRPr="00F1536F">
              <w:rPr>
                <w:b/>
              </w:rPr>
              <w:t>Food</w:t>
            </w:r>
          </w:p>
        </w:tc>
        <w:tc>
          <w:tcPr>
            <w:tcW w:w="20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4DF968DA"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c>
          <w:tcPr>
            <w:tcW w:w="220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7438452A"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c>
          <w:tcPr>
            <w:tcW w:w="19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2DC25186"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r>
      <w:tr w:rsidR="001F58B0" w:rsidRPr="00F1536F" w14:paraId="36CC9C20"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2796BF5C" w14:textId="77777777" w:rsidR="001F58B0" w:rsidRPr="00F1536F" w:rsidRDefault="001F58B0" w:rsidP="001F58B0">
            <w:pPr>
              <w:rPr>
                <w:b/>
                <w:lang w:val="en-AU"/>
              </w:rPr>
            </w:pPr>
            <w:r w:rsidRPr="00F1536F">
              <w:rPr>
                <w:b/>
              </w:rPr>
              <w:t>Health</w:t>
            </w:r>
          </w:p>
        </w:tc>
        <w:tc>
          <w:tcPr>
            <w:tcW w:w="206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5D37E631"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c>
          <w:tcPr>
            <w:tcW w:w="220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4486C15D"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c>
          <w:tcPr>
            <w:tcW w:w="196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00B4E548"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r>
      <w:tr w:rsidR="007E325F" w:rsidRPr="00F1536F" w14:paraId="09AB3435"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tcPr>
          <w:p w14:paraId="13DA2E9C" w14:textId="07FE9146" w:rsidR="007E325F" w:rsidRPr="00F1536F" w:rsidRDefault="007E325F" w:rsidP="001F58B0">
            <w:pPr>
              <w:rPr>
                <w:b/>
              </w:rPr>
            </w:pPr>
            <w:r>
              <w:rPr>
                <w:b/>
              </w:rPr>
              <w:t>Human Habitat</w:t>
            </w:r>
          </w:p>
        </w:tc>
        <w:tc>
          <w:tcPr>
            <w:tcW w:w="20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tcPr>
          <w:p w14:paraId="343AC667" w14:textId="09547243" w:rsidR="007E325F" w:rsidRPr="00F1536F" w:rsidRDefault="007E325F" w:rsidP="001F58B0">
            <w:pPr>
              <w:rPr>
                <w:color w:val="0000FF"/>
              </w:rPr>
            </w:pPr>
            <w:r w:rsidRPr="00F1536F">
              <w:rPr>
                <w:color w:val="0000FF"/>
              </w:rPr>
              <w:sym w:font="Wingdings" w:char="00A2"/>
            </w:r>
            <w:r w:rsidRPr="00F1536F">
              <w:rPr>
                <w:color w:val="0000FF"/>
              </w:rPr>
              <w:t xml:space="preserve"> </w:t>
            </w:r>
            <w:r w:rsidRPr="00F1536F">
              <w:rPr>
                <w:color w:val="0000FF"/>
              </w:rPr>
              <w:sym w:font="Wingdings" w:char="00A4"/>
            </w:r>
          </w:p>
        </w:tc>
        <w:tc>
          <w:tcPr>
            <w:tcW w:w="220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tcPr>
          <w:p w14:paraId="4DDA2BF1" w14:textId="07B03502" w:rsidR="007E325F" w:rsidRPr="00F1536F" w:rsidRDefault="007E325F" w:rsidP="001F58B0">
            <w:pPr>
              <w:rPr>
                <w:color w:val="0000FF"/>
              </w:rPr>
            </w:pPr>
            <w:r w:rsidRPr="00F1536F">
              <w:rPr>
                <w:color w:val="0000FF"/>
              </w:rPr>
              <w:sym w:font="Wingdings" w:char="00A2"/>
            </w:r>
            <w:r w:rsidRPr="00F1536F">
              <w:rPr>
                <w:color w:val="0000FF"/>
              </w:rPr>
              <w:t xml:space="preserve"> </w:t>
            </w:r>
            <w:r w:rsidRPr="00F1536F">
              <w:rPr>
                <w:color w:val="0000FF"/>
              </w:rPr>
              <w:sym w:font="Wingdings" w:char="00A4"/>
            </w:r>
          </w:p>
        </w:tc>
        <w:tc>
          <w:tcPr>
            <w:tcW w:w="19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tcPr>
          <w:p w14:paraId="45D4A42D" w14:textId="0DEE37D7" w:rsidR="007E325F" w:rsidRPr="00F1536F" w:rsidRDefault="007E325F" w:rsidP="001F58B0">
            <w:pPr>
              <w:rPr>
                <w:color w:val="0000FF"/>
              </w:rPr>
            </w:pPr>
            <w:r w:rsidRPr="00F1536F">
              <w:rPr>
                <w:color w:val="0000FF"/>
              </w:rPr>
              <w:sym w:font="Wingdings" w:char="00A2"/>
            </w:r>
            <w:r w:rsidRPr="00F1536F">
              <w:rPr>
                <w:color w:val="0000FF"/>
              </w:rPr>
              <w:t xml:space="preserve"> </w:t>
            </w:r>
            <w:r w:rsidRPr="00F1536F">
              <w:rPr>
                <w:color w:val="0000FF"/>
              </w:rPr>
              <w:sym w:font="Wingdings" w:char="00A4"/>
            </w:r>
          </w:p>
        </w:tc>
      </w:tr>
      <w:tr w:rsidR="007E325F" w:rsidRPr="00F1536F" w14:paraId="5B25FA1D"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628E4E77" w14:textId="77777777" w:rsidR="007E325F" w:rsidRPr="00F1536F" w:rsidRDefault="007E325F" w:rsidP="001F58B0">
            <w:pPr>
              <w:rPr>
                <w:b/>
                <w:lang w:val="en-AU"/>
              </w:rPr>
            </w:pPr>
            <w:r w:rsidRPr="00F1536F">
              <w:rPr>
                <w:b/>
              </w:rPr>
              <w:t>Ecosystem Services</w:t>
            </w:r>
          </w:p>
        </w:tc>
        <w:tc>
          <w:tcPr>
            <w:tcW w:w="20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0865248B" w14:textId="77777777" w:rsidR="007E325F" w:rsidRPr="00F1536F" w:rsidRDefault="007E325F" w:rsidP="001F58B0">
            <w:pPr>
              <w:rPr>
                <w:color w:val="0000FF"/>
                <w:lang w:val="en-AU"/>
              </w:rPr>
            </w:pPr>
            <w:r w:rsidRPr="00F1536F">
              <w:rPr>
                <w:color w:val="0000FF"/>
              </w:rPr>
              <w:sym w:font="Wingdings" w:char="00A2"/>
            </w:r>
            <w:r w:rsidRPr="00F1536F">
              <w:rPr>
                <w:color w:val="0000FF"/>
              </w:rPr>
              <w:t xml:space="preserve"> </w:t>
            </w:r>
            <w:r w:rsidRPr="00F1536F">
              <w:rPr>
                <w:color w:val="0000FF"/>
              </w:rPr>
              <w:sym w:font="Wingdings" w:char="00A4"/>
            </w:r>
          </w:p>
        </w:tc>
        <w:tc>
          <w:tcPr>
            <w:tcW w:w="220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2B379EE5" w14:textId="77777777" w:rsidR="007E325F" w:rsidRPr="00F1536F" w:rsidRDefault="007E325F" w:rsidP="001F58B0">
            <w:pPr>
              <w:rPr>
                <w:color w:val="0000FF"/>
              </w:rPr>
            </w:pPr>
            <w:r w:rsidRPr="00F1536F">
              <w:rPr>
                <w:color w:val="0000FF"/>
              </w:rPr>
              <w:sym w:font="Wingdings" w:char="00A2"/>
            </w:r>
            <w:r w:rsidRPr="00F1536F">
              <w:rPr>
                <w:color w:val="0000FF"/>
              </w:rPr>
              <w:t xml:space="preserve"> </w:t>
            </w:r>
            <w:r w:rsidRPr="00F1536F">
              <w:rPr>
                <w:color w:val="0000FF"/>
              </w:rPr>
              <w:sym w:font="Wingdings" w:char="00A4"/>
            </w:r>
          </w:p>
        </w:tc>
        <w:tc>
          <w:tcPr>
            <w:tcW w:w="19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0FD78C17" w14:textId="77777777" w:rsidR="007E325F" w:rsidRPr="00F1536F" w:rsidRDefault="007E325F" w:rsidP="001F58B0">
            <w:pPr>
              <w:rPr>
                <w:color w:val="0000FF"/>
              </w:rPr>
            </w:pPr>
            <w:r w:rsidRPr="00F1536F">
              <w:rPr>
                <w:color w:val="0000FF"/>
              </w:rPr>
              <w:sym w:font="Wingdings" w:char="00A2"/>
            </w:r>
            <w:r w:rsidRPr="00F1536F">
              <w:rPr>
                <w:color w:val="0000FF"/>
              </w:rPr>
              <w:t xml:space="preserve"> </w:t>
            </w:r>
            <w:r w:rsidRPr="00F1536F">
              <w:rPr>
                <w:color w:val="0000FF"/>
              </w:rPr>
              <w:sym w:font="Wingdings" w:char="00A4"/>
            </w:r>
          </w:p>
        </w:tc>
      </w:tr>
      <w:tr w:rsidR="007E325F" w:rsidRPr="00F1536F" w14:paraId="5B8527D5"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5AF9075F" w14:textId="77777777" w:rsidR="007E325F" w:rsidRPr="00F1536F" w:rsidRDefault="007E325F" w:rsidP="001F58B0">
            <w:pPr>
              <w:rPr>
                <w:b/>
                <w:lang w:val="en-AU"/>
              </w:rPr>
            </w:pPr>
            <w:r w:rsidRPr="00F1536F">
              <w:rPr>
                <w:b/>
              </w:rPr>
              <w:t>Infrastructure</w:t>
            </w:r>
          </w:p>
        </w:tc>
        <w:tc>
          <w:tcPr>
            <w:tcW w:w="206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1E9CA360" w14:textId="77777777" w:rsidR="007E325F" w:rsidRPr="00F1536F" w:rsidRDefault="007E325F" w:rsidP="001F58B0">
            <w:pPr>
              <w:rPr>
                <w:lang w:val="en-AU"/>
              </w:rPr>
            </w:pPr>
          </w:p>
        </w:tc>
        <w:tc>
          <w:tcPr>
            <w:tcW w:w="220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7A3467DF" w14:textId="77777777" w:rsidR="007E325F" w:rsidRPr="00F1536F" w:rsidRDefault="007E325F" w:rsidP="001F58B0">
            <w:pPr>
              <w:rPr>
                <w:lang w:val="en-AU"/>
              </w:rPr>
            </w:pPr>
          </w:p>
        </w:tc>
        <w:tc>
          <w:tcPr>
            <w:tcW w:w="196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4781D996" w14:textId="77777777" w:rsidR="007E325F" w:rsidRPr="00F1536F" w:rsidRDefault="007E325F" w:rsidP="001F58B0">
            <w:pPr>
              <w:rPr>
                <w:lang w:val="en-AU"/>
              </w:rPr>
            </w:pPr>
          </w:p>
        </w:tc>
      </w:tr>
      <w:tr w:rsidR="007E325F" w:rsidRPr="00F1536F" w14:paraId="66C66AA4"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1E55F624" w14:textId="77777777" w:rsidR="007E325F" w:rsidRPr="00F1536F" w:rsidRDefault="007E325F" w:rsidP="001F58B0">
            <w:pPr>
              <w:rPr>
                <w:lang w:val="en-AU"/>
              </w:rPr>
            </w:pPr>
            <w:r w:rsidRPr="00F1536F">
              <w:t>Coastal</w:t>
            </w:r>
          </w:p>
        </w:tc>
        <w:tc>
          <w:tcPr>
            <w:tcW w:w="20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62D07BCC" w14:textId="77777777" w:rsidR="007E325F" w:rsidRPr="00F1536F" w:rsidRDefault="007E325F" w:rsidP="001F58B0">
            <w:pPr>
              <w:rPr>
                <w:lang w:val="en-AU"/>
              </w:rPr>
            </w:pPr>
            <w:r w:rsidRPr="00F1536F">
              <w:sym w:font="Wingdings" w:char="00A2"/>
            </w:r>
          </w:p>
        </w:tc>
        <w:tc>
          <w:tcPr>
            <w:tcW w:w="220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732A2E34" w14:textId="77777777" w:rsidR="007E325F" w:rsidRPr="00F1536F" w:rsidRDefault="007E325F" w:rsidP="001F58B0">
            <w:pPr>
              <w:rPr>
                <w:lang w:val="en-AU"/>
              </w:rPr>
            </w:pPr>
            <w:r w:rsidRPr="00F1536F">
              <w:sym w:font="Wingdings" w:char="00A2"/>
            </w:r>
          </w:p>
        </w:tc>
        <w:tc>
          <w:tcPr>
            <w:tcW w:w="19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343B6CB7" w14:textId="77777777" w:rsidR="007E325F" w:rsidRPr="00F1536F" w:rsidRDefault="007E325F" w:rsidP="001F58B0">
            <w:pPr>
              <w:rPr>
                <w:lang w:val="en-AU"/>
              </w:rPr>
            </w:pPr>
          </w:p>
        </w:tc>
      </w:tr>
      <w:tr w:rsidR="007E325F" w:rsidRPr="00F1536F" w14:paraId="52583C7C"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64F5FE53" w14:textId="77777777" w:rsidR="007E325F" w:rsidRPr="00F1536F" w:rsidRDefault="007E325F" w:rsidP="001F58B0">
            <w:pPr>
              <w:rPr>
                <w:lang w:val="en-AU"/>
              </w:rPr>
            </w:pPr>
            <w:r w:rsidRPr="00F1536F">
              <w:t>Energy</w:t>
            </w:r>
          </w:p>
        </w:tc>
        <w:tc>
          <w:tcPr>
            <w:tcW w:w="206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4C2AB3CF" w14:textId="77777777" w:rsidR="007E325F" w:rsidRPr="00F1536F" w:rsidRDefault="007E325F" w:rsidP="001F58B0">
            <w:pPr>
              <w:rPr>
                <w:lang w:val="en-AU"/>
              </w:rPr>
            </w:pPr>
            <w:r w:rsidRPr="00F1536F">
              <w:sym w:font="Wingdings" w:char="00A2"/>
            </w:r>
          </w:p>
        </w:tc>
        <w:tc>
          <w:tcPr>
            <w:tcW w:w="220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1D40D721" w14:textId="77777777" w:rsidR="007E325F" w:rsidRPr="00F1536F" w:rsidRDefault="007E325F" w:rsidP="001F58B0">
            <w:pPr>
              <w:rPr>
                <w:lang w:val="en-AU"/>
              </w:rPr>
            </w:pPr>
            <w:r w:rsidRPr="00F1536F">
              <w:sym w:font="Wingdings" w:char="00A2"/>
            </w:r>
          </w:p>
        </w:tc>
        <w:tc>
          <w:tcPr>
            <w:tcW w:w="196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5B89D90A" w14:textId="77777777" w:rsidR="007E325F" w:rsidRPr="00F1536F" w:rsidRDefault="007E325F" w:rsidP="001F58B0">
            <w:pPr>
              <w:rPr>
                <w:lang w:val="en-AU"/>
              </w:rPr>
            </w:pPr>
          </w:p>
        </w:tc>
      </w:tr>
      <w:tr w:rsidR="007E325F" w:rsidRPr="00F1536F" w14:paraId="0D10B688"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1E153173" w14:textId="77777777" w:rsidR="007E325F" w:rsidRPr="00F1536F" w:rsidRDefault="007E325F" w:rsidP="001F58B0">
            <w:pPr>
              <w:rPr>
                <w:lang w:val="en-AU"/>
              </w:rPr>
            </w:pPr>
            <w:r w:rsidRPr="00F1536F">
              <w:t>Transport</w:t>
            </w:r>
          </w:p>
        </w:tc>
        <w:tc>
          <w:tcPr>
            <w:tcW w:w="20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2E16B86F" w14:textId="77777777" w:rsidR="007E325F" w:rsidRPr="00F1536F" w:rsidRDefault="007E325F" w:rsidP="001F58B0">
            <w:pPr>
              <w:rPr>
                <w:lang w:val="en-AU"/>
              </w:rPr>
            </w:pPr>
            <w:r w:rsidRPr="00F1536F">
              <w:sym w:font="Wingdings" w:char="00A2"/>
            </w:r>
          </w:p>
        </w:tc>
        <w:tc>
          <w:tcPr>
            <w:tcW w:w="220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38AE41E2" w14:textId="77777777" w:rsidR="007E325F" w:rsidRPr="00F1536F" w:rsidRDefault="007E325F" w:rsidP="001F58B0">
            <w:pPr>
              <w:rPr>
                <w:lang w:val="en-AU"/>
              </w:rPr>
            </w:pPr>
            <w:r w:rsidRPr="00F1536F">
              <w:sym w:font="Wingdings" w:char="00A2"/>
            </w:r>
          </w:p>
        </w:tc>
        <w:tc>
          <w:tcPr>
            <w:tcW w:w="19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1022407D" w14:textId="77777777" w:rsidR="007E325F" w:rsidRPr="00F1536F" w:rsidRDefault="007E325F" w:rsidP="001F58B0">
            <w:pPr>
              <w:rPr>
                <w:lang w:val="en-AU"/>
              </w:rPr>
            </w:pPr>
          </w:p>
        </w:tc>
      </w:tr>
    </w:tbl>
    <w:p w14:paraId="210EA999" w14:textId="77777777" w:rsidR="001F58B0" w:rsidRDefault="001F58B0" w:rsidP="001F58B0"/>
    <w:p w14:paraId="4E41AA0B" w14:textId="77777777" w:rsidR="00864D8F" w:rsidRDefault="00864D8F" w:rsidP="00864D8F"/>
    <w:p w14:paraId="48253BD7" w14:textId="77777777" w:rsidR="00864D8F" w:rsidRDefault="00864D8F" w:rsidP="00864D8F"/>
    <w:p w14:paraId="6EBC70D6" w14:textId="77777777" w:rsidR="00864D8F" w:rsidRDefault="00864D8F" w:rsidP="00864D8F">
      <w:r>
        <w:t>New Listing of all the measures used in the Vulnerability Score of the GAIN Index</w:t>
      </w:r>
    </w:p>
    <w:p w14:paraId="21DD4037" w14:textId="77777777" w:rsidR="001F58B0" w:rsidRDefault="001F58B0" w:rsidP="001F58B0"/>
    <w:tbl>
      <w:tblPr>
        <w:tblW w:w="9216" w:type="dxa"/>
        <w:tblLayout w:type="fixed"/>
        <w:tblCellMar>
          <w:left w:w="0" w:type="dxa"/>
          <w:right w:w="0" w:type="dxa"/>
        </w:tblCellMar>
        <w:tblLook w:val="0420" w:firstRow="1" w:lastRow="0" w:firstColumn="0" w:lastColumn="0" w:noHBand="0" w:noVBand="1"/>
      </w:tblPr>
      <w:tblGrid>
        <w:gridCol w:w="1704"/>
        <w:gridCol w:w="1134"/>
        <w:gridCol w:w="1823"/>
        <w:gridCol w:w="1965"/>
        <w:gridCol w:w="2590"/>
      </w:tblGrid>
      <w:tr w:rsidR="00153672" w:rsidRPr="007A01C5" w14:paraId="3C151A1F" w14:textId="77777777" w:rsidTr="00153672">
        <w:trPr>
          <w:trHeight w:val="364"/>
        </w:trPr>
        <w:tc>
          <w:tcPr>
            <w:tcW w:w="283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AB5088" w14:textId="77777777" w:rsidR="00153672" w:rsidRPr="007A01C5" w:rsidRDefault="00153672" w:rsidP="00153672">
            <w:pPr>
              <w:rPr>
                <w:sz w:val="20"/>
                <w:lang w:val="en-AU"/>
              </w:rPr>
            </w:pPr>
            <w:r w:rsidRPr="007A01C5">
              <w:rPr>
                <w:b/>
                <w:bCs/>
                <w:sz w:val="20"/>
              </w:rPr>
              <w:t>Sector</w:t>
            </w:r>
          </w:p>
        </w:tc>
        <w:tc>
          <w:tcPr>
            <w:tcW w:w="18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3D49D3" w14:textId="77777777" w:rsidR="00153672" w:rsidRPr="007A01C5" w:rsidRDefault="00153672" w:rsidP="00153672">
            <w:pPr>
              <w:rPr>
                <w:sz w:val="20"/>
                <w:lang w:val="en-AU"/>
              </w:rPr>
            </w:pPr>
            <w:r w:rsidRPr="007A01C5">
              <w:rPr>
                <w:b/>
                <w:bCs/>
                <w:sz w:val="20"/>
              </w:rPr>
              <w:t>Exposure</w:t>
            </w:r>
          </w:p>
        </w:tc>
        <w:tc>
          <w:tcPr>
            <w:tcW w:w="19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45E405" w14:textId="77777777" w:rsidR="00153672" w:rsidRPr="007A01C5" w:rsidRDefault="00153672" w:rsidP="00153672">
            <w:pPr>
              <w:rPr>
                <w:sz w:val="20"/>
                <w:lang w:val="en-AU"/>
              </w:rPr>
            </w:pPr>
            <w:r w:rsidRPr="007A01C5">
              <w:rPr>
                <w:b/>
                <w:bCs/>
                <w:sz w:val="20"/>
              </w:rPr>
              <w:t>Sensitivity</w:t>
            </w:r>
          </w:p>
        </w:tc>
        <w:tc>
          <w:tcPr>
            <w:tcW w:w="25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49486A" w14:textId="77777777" w:rsidR="00153672" w:rsidRDefault="00153672" w:rsidP="00153672">
            <w:pPr>
              <w:rPr>
                <w:b/>
                <w:bCs/>
                <w:sz w:val="20"/>
              </w:rPr>
            </w:pPr>
            <w:r w:rsidRPr="007A01C5">
              <w:rPr>
                <w:b/>
                <w:bCs/>
                <w:sz w:val="20"/>
              </w:rPr>
              <w:t xml:space="preserve">Capacity </w:t>
            </w:r>
          </w:p>
          <w:p w14:paraId="0F6BF7FB" w14:textId="77777777" w:rsidR="00153672" w:rsidRPr="007A01C5" w:rsidRDefault="00153672" w:rsidP="00153672">
            <w:pPr>
              <w:rPr>
                <w:sz w:val="20"/>
                <w:lang w:val="en-AU"/>
              </w:rPr>
            </w:pPr>
            <w:r w:rsidRPr="00630DBB">
              <w:rPr>
                <w:b/>
                <w:bCs/>
                <w:sz w:val="18"/>
              </w:rPr>
              <w:t>(Low capacity contributes to vulnerability)</w:t>
            </w:r>
          </w:p>
        </w:tc>
      </w:tr>
      <w:tr w:rsidR="00153672" w:rsidRPr="007A01C5" w14:paraId="2F234E77" w14:textId="77777777" w:rsidTr="00153672">
        <w:trPr>
          <w:trHeight w:val="260"/>
        </w:trPr>
        <w:tc>
          <w:tcPr>
            <w:tcW w:w="9216" w:type="dxa"/>
            <w:gridSpan w:val="5"/>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1097EB1C" w14:textId="77777777" w:rsidR="00153672" w:rsidRPr="007A01C5" w:rsidRDefault="00153672" w:rsidP="00153672">
            <w:pPr>
              <w:jc w:val="center"/>
              <w:rPr>
                <w:b/>
                <w:bCs/>
                <w:sz w:val="20"/>
              </w:rPr>
            </w:pPr>
            <w:r>
              <w:rPr>
                <w:b/>
                <w:bCs/>
                <w:sz w:val="20"/>
              </w:rPr>
              <w:t>Life Support Sectors</w:t>
            </w:r>
          </w:p>
        </w:tc>
      </w:tr>
      <w:tr w:rsidR="00153672" w:rsidRPr="007A01C5" w14:paraId="5BE7F0B0" w14:textId="77777777" w:rsidTr="00153672">
        <w:trPr>
          <w:trHeight w:val="1094"/>
        </w:trPr>
        <w:tc>
          <w:tcPr>
            <w:tcW w:w="1704" w:type="dxa"/>
            <w:vMerge w:val="restart"/>
            <w:tcBorders>
              <w:top w:val="single" w:sz="8" w:space="0" w:color="000000"/>
              <w:left w:val="single" w:sz="8" w:space="0" w:color="000000"/>
              <w:bottom w:val="single" w:sz="8" w:space="0" w:color="000000"/>
              <w:right w:val="single" w:sz="8" w:space="0" w:color="000000"/>
            </w:tcBorders>
            <w:shd w:val="clear" w:color="auto" w:fill="BBD7F8"/>
            <w:tcMar>
              <w:top w:w="72" w:type="dxa"/>
              <w:left w:w="144" w:type="dxa"/>
              <w:bottom w:w="72" w:type="dxa"/>
              <w:right w:w="144" w:type="dxa"/>
            </w:tcMar>
            <w:vAlign w:val="center"/>
            <w:hideMark/>
          </w:tcPr>
          <w:p w14:paraId="7885F508" w14:textId="77777777" w:rsidR="00153672" w:rsidRPr="007A01C5" w:rsidRDefault="00153672" w:rsidP="00153672">
            <w:pPr>
              <w:rPr>
                <w:sz w:val="20"/>
                <w:lang w:val="en-AU"/>
              </w:rPr>
            </w:pPr>
            <w:r w:rsidRPr="007A01C5">
              <w:rPr>
                <w:b/>
                <w:bCs/>
                <w:sz w:val="20"/>
              </w:rPr>
              <w:t>Water</w:t>
            </w:r>
          </w:p>
        </w:tc>
        <w:tc>
          <w:tcPr>
            <w:tcW w:w="1134" w:type="dxa"/>
            <w:tcBorders>
              <w:top w:val="single" w:sz="8" w:space="0" w:color="000000"/>
              <w:left w:val="single" w:sz="8" w:space="0" w:color="000000"/>
              <w:bottom w:val="single" w:sz="8" w:space="0" w:color="000000"/>
              <w:right w:val="single" w:sz="8" w:space="0" w:color="000000"/>
            </w:tcBorders>
            <w:shd w:val="clear" w:color="auto" w:fill="BBD7F8"/>
            <w:tcMar>
              <w:top w:w="15" w:type="dxa"/>
              <w:left w:w="108" w:type="dxa"/>
              <w:bottom w:w="0" w:type="dxa"/>
              <w:right w:w="108" w:type="dxa"/>
            </w:tcMar>
            <w:vAlign w:val="center"/>
            <w:hideMark/>
          </w:tcPr>
          <w:p w14:paraId="461630E3" w14:textId="77777777" w:rsidR="00153672" w:rsidRPr="007A01C5" w:rsidRDefault="00153672" w:rsidP="00153672">
            <w:pPr>
              <w:rPr>
                <w:sz w:val="20"/>
                <w:lang w:val="en-AU"/>
              </w:rPr>
            </w:pPr>
            <w:r w:rsidRPr="007A01C5">
              <w:rPr>
                <w:b/>
                <w:bCs/>
                <w:sz w:val="20"/>
              </w:rPr>
              <w:t xml:space="preserve">Quantity </w:t>
            </w:r>
          </w:p>
        </w:tc>
        <w:tc>
          <w:tcPr>
            <w:tcW w:w="1823" w:type="dxa"/>
            <w:tcBorders>
              <w:top w:val="single" w:sz="8" w:space="0" w:color="000000"/>
              <w:left w:val="single" w:sz="8" w:space="0" w:color="000000"/>
              <w:bottom w:val="single" w:sz="8" w:space="0" w:color="000000"/>
              <w:right w:val="single" w:sz="8" w:space="0" w:color="000000"/>
            </w:tcBorders>
            <w:shd w:val="clear" w:color="auto" w:fill="BBD7F8"/>
            <w:tcMar>
              <w:top w:w="15" w:type="dxa"/>
              <w:left w:w="108" w:type="dxa"/>
              <w:bottom w:w="0" w:type="dxa"/>
              <w:right w:w="108" w:type="dxa"/>
            </w:tcMar>
            <w:hideMark/>
          </w:tcPr>
          <w:p w14:paraId="5C5E4D67" w14:textId="77777777" w:rsidR="00153672" w:rsidRPr="007A01C5" w:rsidRDefault="00153672" w:rsidP="00153672">
            <w:pPr>
              <w:rPr>
                <w:sz w:val="20"/>
                <w:lang w:val="en-AU"/>
              </w:rPr>
            </w:pPr>
            <w:r>
              <w:rPr>
                <w:b/>
                <w:color w:val="632423" w:themeColor="accent2" w:themeShade="80"/>
                <w:sz w:val="20"/>
              </w:rPr>
              <w:t xml:space="preserve">High </w:t>
            </w:r>
            <w:r w:rsidRPr="007A01C5">
              <w:rPr>
                <w:sz w:val="20"/>
              </w:rPr>
              <w:t xml:space="preserve">Projected change in precipitation </w:t>
            </w:r>
          </w:p>
        </w:tc>
        <w:tc>
          <w:tcPr>
            <w:tcW w:w="1965" w:type="dxa"/>
            <w:tcBorders>
              <w:top w:val="single" w:sz="8" w:space="0" w:color="000000"/>
              <w:left w:val="single" w:sz="8" w:space="0" w:color="000000"/>
              <w:bottom w:val="single" w:sz="8" w:space="0" w:color="000000"/>
              <w:right w:val="single" w:sz="8" w:space="0" w:color="000000"/>
            </w:tcBorders>
            <w:shd w:val="clear" w:color="auto" w:fill="BBD7F8"/>
            <w:tcMar>
              <w:top w:w="15" w:type="dxa"/>
              <w:left w:w="108" w:type="dxa"/>
              <w:bottom w:w="0" w:type="dxa"/>
              <w:right w:w="108" w:type="dxa"/>
            </w:tcMar>
            <w:hideMark/>
          </w:tcPr>
          <w:p w14:paraId="28CC5990" w14:textId="77777777" w:rsidR="00153672" w:rsidRPr="007A01C5" w:rsidRDefault="00153672" w:rsidP="00153672">
            <w:pPr>
              <w:rPr>
                <w:sz w:val="20"/>
                <w:lang w:val="en-AU"/>
              </w:rPr>
            </w:pPr>
            <w:r>
              <w:rPr>
                <w:b/>
                <w:color w:val="632423" w:themeColor="accent2" w:themeShade="80"/>
                <w:sz w:val="20"/>
              </w:rPr>
              <w:t xml:space="preserve">High </w:t>
            </w:r>
            <w:r w:rsidRPr="007A01C5">
              <w:rPr>
                <w:sz w:val="20"/>
              </w:rPr>
              <w:t>Internal and external freshwater water extracted for all uses</w:t>
            </w:r>
          </w:p>
        </w:tc>
        <w:tc>
          <w:tcPr>
            <w:tcW w:w="2590" w:type="dxa"/>
            <w:tcBorders>
              <w:top w:val="single" w:sz="8" w:space="0" w:color="000000"/>
              <w:left w:val="single" w:sz="8" w:space="0" w:color="000000"/>
              <w:bottom w:val="single" w:sz="8" w:space="0" w:color="000000"/>
              <w:right w:val="single" w:sz="8" w:space="0" w:color="000000"/>
            </w:tcBorders>
            <w:shd w:val="clear" w:color="auto" w:fill="BBD7F8"/>
            <w:tcMar>
              <w:top w:w="15" w:type="dxa"/>
              <w:left w:w="108" w:type="dxa"/>
              <w:bottom w:w="0" w:type="dxa"/>
              <w:right w:w="108" w:type="dxa"/>
            </w:tcMar>
            <w:hideMark/>
          </w:tcPr>
          <w:p w14:paraId="4294A76E" w14:textId="77777777" w:rsidR="00153672" w:rsidRPr="007A01C5" w:rsidRDefault="00153672" w:rsidP="00153672">
            <w:pPr>
              <w:rPr>
                <w:sz w:val="20"/>
                <w:lang w:val="en-AU"/>
              </w:rPr>
            </w:pPr>
            <w:r w:rsidRPr="00630DBB">
              <w:rPr>
                <w:b/>
                <w:color w:val="632423" w:themeColor="accent2" w:themeShade="80"/>
                <w:sz w:val="20"/>
              </w:rPr>
              <w:t>Low</w:t>
            </w:r>
            <w:r>
              <w:rPr>
                <w:sz w:val="20"/>
              </w:rPr>
              <w:t xml:space="preserve"> </w:t>
            </w:r>
            <w:r w:rsidRPr="007A01C5">
              <w:rPr>
                <w:sz w:val="20"/>
              </w:rPr>
              <w:t>Population with access to improved water supply</w:t>
            </w:r>
          </w:p>
        </w:tc>
      </w:tr>
      <w:tr w:rsidR="00153672" w:rsidRPr="007A01C5" w14:paraId="14CDEB77" w14:textId="77777777" w:rsidTr="00153672">
        <w:trPr>
          <w:trHeight w:val="1094"/>
        </w:trPr>
        <w:tc>
          <w:tcPr>
            <w:tcW w:w="1704" w:type="dxa"/>
            <w:vMerge/>
            <w:tcBorders>
              <w:top w:val="single" w:sz="8" w:space="0" w:color="000000"/>
              <w:left w:val="single" w:sz="8" w:space="0" w:color="000000"/>
              <w:bottom w:val="single" w:sz="8" w:space="0" w:color="000000"/>
              <w:right w:val="single" w:sz="8" w:space="0" w:color="000000"/>
            </w:tcBorders>
            <w:vAlign w:val="center"/>
            <w:hideMark/>
          </w:tcPr>
          <w:p w14:paraId="6C0985F2" w14:textId="77777777" w:rsidR="00153672" w:rsidRPr="007A01C5" w:rsidRDefault="00153672" w:rsidP="00153672">
            <w:pPr>
              <w:rPr>
                <w:sz w:val="20"/>
                <w:lang w:val="en-AU"/>
              </w:rPr>
            </w:pPr>
          </w:p>
        </w:tc>
        <w:tc>
          <w:tcPr>
            <w:tcW w:w="1134" w:type="dxa"/>
            <w:tcBorders>
              <w:top w:val="single" w:sz="8" w:space="0" w:color="000000"/>
              <w:left w:val="single" w:sz="8" w:space="0" w:color="000000"/>
              <w:bottom w:val="single" w:sz="8" w:space="0" w:color="000000"/>
              <w:right w:val="single" w:sz="8" w:space="0" w:color="000000"/>
            </w:tcBorders>
            <w:shd w:val="clear" w:color="auto" w:fill="BBD7F8"/>
            <w:tcMar>
              <w:top w:w="15" w:type="dxa"/>
              <w:left w:w="108" w:type="dxa"/>
              <w:bottom w:w="0" w:type="dxa"/>
              <w:right w:w="108" w:type="dxa"/>
            </w:tcMar>
            <w:vAlign w:val="center"/>
            <w:hideMark/>
          </w:tcPr>
          <w:p w14:paraId="44649857" w14:textId="77777777" w:rsidR="00153672" w:rsidRPr="007A01C5" w:rsidRDefault="00153672" w:rsidP="00153672">
            <w:pPr>
              <w:rPr>
                <w:sz w:val="20"/>
                <w:lang w:val="en-AU"/>
              </w:rPr>
            </w:pPr>
            <w:r w:rsidRPr="007A01C5">
              <w:rPr>
                <w:b/>
                <w:bCs/>
                <w:sz w:val="20"/>
              </w:rPr>
              <w:t xml:space="preserve">Quality </w:t>
            </w:r>
          </w:p>
        </w:tc>
        <w:tc>
          <w:tcPr>
            <w:tcW w:w="1823" w:type="dxa"/>
            <w:tcBorders>
              <w:top w:val="single" w:sz="8" w:space="0" w:color="000000"/>
              <w:left w:val="single" w:sz="8" w:space="0" w:color="000000"/>
              <w:bottom w:val="single" w:sz="8" w:space="0" w:color="000000"/>
              <w:right w:val="single" w:sz="8" w:space="0" w:color="000000"/>
            </w:tcBorders>
            <w:shd w:val="clear" w:color="auto" w:fill="BBD7F8"/>
            <w:tcMar>
              <w:top w:w="15" w:type="dxa"/>
              <w:left w:w="108" w:type="dxa"/>
              <w:bottom w:w="0" w:type="dxa"/>
              <w:right w:w="108" w:type="dxa"/>
            </w:tcMar>
            <w:hideMark/>
          </w:tcPr>
          <w:p w14:paraId="62350C28" w14:textId="77777777" w:rsidR="00153672" w:rsidRPr="007A01C5" w:rsidRDefault="00153672" w:rsidP="00153672">
            <w:pPr>
              <w:rPr>
                <w:sz w:val="20"/>
                <w:lang w:val="en-AU"/>
              </w:rPr>
            </w:pPr>
            <w:r>
              <w:rPr>
                <w:b/>
                <w:color w:val="632423" w:themeColor="accent2" w:themeShade="80"/>
                <w:sz w:val="20"/>
              </w:rPr>
              <w:t xml:space="preserve">High </w:t>
            </w:r>
            <w:r w:rsidRPr="007A01C5">
              <w:rPr>
                <w:sz w:val="20"/>
              </w:rPr>
              <w:t>Projected change in temperature</w:t>
            </w:r>
          </w:p>
        </w:tc>
        <w:tc>
          <w:tcPr>
            <w:tcW w:w="1965" w:type="dxa"/>
            <w:tcBorders>
              <w:top w:val="single" w:sz="8" w:space="0" w:color="000000"/>
              <w:left w:val="single" w:sz="8" w:space="0" w:color="000000"/>
              <w:bottom w:val="single" w:sz="8" w:space="0" w:color="000000"/>
              <w:right w:val="single" w:sz="8" w:space="0" w:color="000000"/>
            </w:tcBorders>
            <w:shd w:val="clear" w:color="auto" w:fill="BBD7F8"/>
            <w:tcMar>
              <w:top w:w="15" w:type="dxa"/>
              <w:left w:w="108" w:type="dxa"/>
              <w:bottom w:w="0" w:type="dxa"/>
              <w:right w:w="108" w:type="dxa"/>
            </w:tcMar>
            <w:hideMark/>
          </w:tcPr>
          <w:p w14:paraId="28205078" w14:textId="77777777" w:rsidR="00153672" w:rsidRPr="007A01C5" w:rsidRDefault="00153672" w:rsidP="00153672">
            <w:pPr>
              <w:rPr>
                <w:sz w:val="20"/>
                <w:lang w:val="en-AU"/>
              </w:rPr>
            </w:pPr>
            <w:r>
              <w:rPr>
                <w:b/>
                <w:color w:val="632423" w:themeColor="accent2" w:themeShade="80"/>
                <w:sz w:val="20"/>
              </w:rPr>
              <w:t xml:space="preserve">High </w:t>
            </w:r>
            <w:r>
              <w:rPr>
                <w:sz w:val="20"/>
              </w:rPr>
              <w:t>Mortality among under 5 yr</w:t>
            </w:r>
            <w:r w:rsidRPr="007A01C5">
              <w:rPr>
                <w:sz w:val="20"/>
              </w:rPr>
              <w:t>-olds due to water-borne diseases</w:t>
            </w:r>
          </w:p>
        </w:tc>
        <w:tc>
          <w:tcPr>
            <w:tcW w:w="2590" w:type="dxa"/>
            <w:tcBorders>
              <w:top w:val="single" w:sz="8" w:space="0" w:color="000000"/>
              <w:left w:val="single" w:sz="8" w:space="0" w:color="000000"/>
              <w:bottom w:val="single" w:sz="8" w:space="0" w:color="000000"/>
              <w:right w:val="single" w:sz="8" w:space="0" w:color="000000"/>
            </w:tcBorders>
            <w:shd w:val="clear" w:color="auto" w:fill="BBD7F8"/>
            <w:tcMar>
              <w:top w:w="15" w:type="dxa"/>
              <w:left w:w="108" w:type="dxa"/>
              <w:bottom w:w="0" w:type="dxa"/>
              <w:right w:w="108" w:type="dxa"/>
            </w:tcMar>
            <w:hideMark/>
          </w:tcPr>
          <w:p w14:paraId="7ABBE1AF" w14:textId="77777777" w:rsidR="00153672" w:rsidRPr="007A01C5" w:rsidRDefault="00153672" w:rsidP="00153672">
            <w:pPr>
              <w:rPr>
                <w:sz w:val="20"/>
                <w:lang w:val="en-AU"/>
              </w:rPr>
            </w:pPr>
            <w:r w:rsidRPr="00630DBB">
              <w:rPr>
                <w:b/>
                <w:color w:val="632423" w:themeColor="accent2" w:themeShade="80"/>
                <w:sz w:val="20"/>
              </w:rPr>
              <w:t>Low</w:t>
            </w:r>
            <w:r>
              <w:rPr>
                <w:sz w:val="20"/>
              </w:rPr>
              <w:t xml:space="preserve"> </w:t>
            </w:r>
            <w:r w:rsidRPr="007A01C5">
              <w:rPr>
                <w:sz w:val="20"/>
              </w:rPr>
              <w:t>Population with access to improved sanitation</w:t>
            </w:r>
          </w:p>
        </w:tc>
      </w:tr>
      <w:tr w:rsidR="00153672" w:rsidRPr="007A01C5" w14:paraId="3C977A6E" w14:textId="77777777" w:rsidTr="00153672">
        <w:trPr>
          <w:trHeight w:val="821"/>
        </w:trPr>
        <w:tc>
          <w:tcPr>
            <w:tcW w:w="1704" w:type="dxa"/>
            <w:vMerge w:val="restart"/>
            <w:tcBorders>
              <w:top w:val="single" w:sz="8" w:space="0" w:color="000000"/>
              <w:left w:val="single" w:sz="8" w:space="0" w:color="000000"/>
              <w:bottom w:val="single" w:sz="8" w:space="0" w:color="000000"/>
              <w:right w:val="single" w:sz="8" w:space="0" w:color="000000"/>
            </w:tcBorders>
            <w:shd w:val="clear" w:color="auto" w:fill="F9ECD2"/>
            <w:tcMar>
              <w:top w:w="72" w:type="dxa"/>
              <w:left w:w="144" w:type="dxa"/>
              <w:bottom w:w="72" w:type="dxa"/>
              <w:right w:w="144" w:type="dxa"/>
            </w:tcMar>
            <w:vAlign w:val="center"/>
            <w:hideMark/>
          </w:tcPr>
          <w:p w14:paraId="3ACEF57E" w14:textId="77777777" w:rsidR="00153672" w:rsidRPr="007A01C5" w:rsidRDefault="00153672" w:rsidP="00153672">
            <w:pPr>
              <w:rPr>
                <w:sz w:val="20"/>
                <w:lang w:val="en-AU"/>
              </w:rPr>
            </w:pPr>
            <w:r w:rsidRPr="007A01C5">
              <w:rPr>
                <w:b/>
                <w:bCs/>
                <w:sz w:val="20"/>
              </w:rPr>
              <w:t>Food</w:t>
            </w:r>
          </w:p>
        </w:tc>
        <w:tc>
          <w:tcPr>
            <w:tcW w:w="1134" w:type="dxa"/>
            <w:tcBorders>
              <w:top w:val="single" w:sz="8" w:space="0" w:color="000000"/>
              <w:left w:val="single" w:sz="8" w:space="0" w:color="000000"/>
              <w:bottom w:val="single" w:sz="8" w:space="0" w:color="000000"/>
              <w:right w:val="single" w:sz="8" w:space="0" w:color="000000"/>
            </w:tcBorders>
            <w:shd w:val="clear" w:color="auto" w:fill="F9ECD2"/>
            <w:tcMar>
              <w:top w:w="15" w:type="dxa"/>
              <w:left w:w="108" w:type="dxa"/>
              <w:bottom w:w="0" w:type="dxa"/>
              <w:right w:w="108" w:type="dxa"/>
            </w:tcMar>
            <w:vAlign w:val="center"/>
            <w:hideMark/>
          </w:tcPr>
          <w:p w14:paraId="30ACC4A2" w14:textId="77777777" w:rsidR="00153672" w:rsidRPr="007A01C5" w:rsidRDefault="00153672" w:rsidP="00153672">
            <w:pPr>
              <w:rPr>
                <w:sz w:val="20"/>
                <w:lang w:val="en-AU"/>
              </w:rPr>
            </w:pPr>
            <w:r w:rsidRPr="007A01C5">
              <w:rPr>
                <w:b/>
                <w:bCs/>
                <w:sz w:val="20"/>
              </w:rPr>
              <w:t xml:space="preserve">Quantity </w:t>
            </w:r>
          </w:p>
        </w:tc>
        <w:tc>
          <w:tcPr>
            <w:tcW w:w="1823" w:type="dxa"/>
            <w:tcBorders>
              <w:top w:val="single" w:sz="8" w:space="0" w:color="000000"/>
              <w:left w:val="single" w:sz="8" w:space="0" w:color="000000"/>
              <w:bottom w:val="single" w:sz="8" w:space="0" w:color="000000"/>
              <w:right w:val="single" w:sz="8" w:space="0" w:color="000000"/>
            </w:tcBorders>
            <w:shd w:val="clear" w:color="auto" w:fill="F9ECD2"/>
            <w:tcMar>
              <w:top w:w="15" w:type="dxa"/>
              <w:left w:w="108" w:type="dxa"/>
              <w:bottom w:w="0" w:type="dxa"/>
              <w:right w:w="108" w:type="dxa"/>
            </w:tcMar>
            <w:hideMark/>
          </w:tcPr>
          <w:p w14:paraId="6F0036DE" w14:textId="77777777" w:rsidR="00153672" w:rsidRPr="007A01C5" w:rsidRDefault="00153672" w:rsidP="00153672">
            <w:pPr>
              <w:rPr>
                <w:sz w:val="20"/>
                <w:lang w:val="en-AU"/>
              </w:rPr>
            </w:pPr>
            <w:r>
              <w:rPr>
                <w:b/>
                <w:color w:val="632423" w:themeColor="accent2" w:themeShade="80"/>
                <w:sz w:val="20"/>
              </w:rPr>
              <w:t xml:space="preserve">High </w:t>
            </w:r>
            <w:r w:rsidRPr="007A01C5">
              <w:rPr>
                <w:sz w:val="20"/>
              </w:rPr>
              <w:t>Projected change in agricultural (cereal) yield</w:t>
            </w:r>
          </w:p>
        </w:tc>
        <w:tc>
          <w:tcPr>
            <w:tcW w:w="1965" w:type="dxa"/>
            <w:tcBorders>
              <w:top w:val="single" w:sz="8" w:space="0" w:color="000000"/>
              <w:left w:val="single" w:sz="8" w:space="0" w:color="000000"/>
              <w:bottom w:val="single" w:sz="8" w:space="0" w:color="000000"/>
              <w:right w:val="single" w:sz="8" w:space="0" w:color="000000"/>
            </w:tcBorders>
            <w:shd w:val="clear" w:color="auto" w:fill="F9ECD2"/>
            <w:tcMar>
              <w:top w:w="15" w:type="dxa"/>
              <w:left w:w="108" w:type="dxa"/>
              <w:bottom w:w="0" w:type="dxa"/>
              <w:right w:w="108" w:type="dxa"/>
            </w:tcMar>
            <w:hideMark/>
          </w:tcPr>
          <w:p w14:paraId="7645CF71" w14:textId="77777777" w:rsidR="00153672" w:rsidRPr="007A01C5" w:rsidRDefault="00153672" w:rsidP="00153672">
            <w:pPr>
              <w:rPr>
                <w:sz w:val="20"/>
                <w:lang w:val="en-AU"/>
              </w:rPr>
            </w:pPr>
            <w:r>
              <w:rPr>
                <w:b/>
                <w:color w:val="632423" w:themeColor="accent2" w:themeShade="80"/>
                <w:sz w:val="20"/>
              </w:rPr>
              <w:t xml:space="preserve">High </w:t>
            </w:r>
            <w:r w:rsidRPr="007A01C5">
              <w:rPr>
                <w:sz w:val="20"/>
              </w:rPr>
              <w:t>P</w:t>
            </w:r>
            <w:r>
              <w:rPr>
                <w:sz w:val="20"/>
              </w:rPr>
              <w:t>roportion of the p</w:t>
            </w:r>
            <w:r w:rsidRPr="007A01C5">
              <w:rPr>
                <w:sz w:val="20"/>
              </w:rPr>
              <w:t>opulation living in rural areas</w:t>
            </w:r>
          </w:p>
        </w:tc>
        <w:tc>
          <w:tcPr>
            <w:tcW w:w="2590" w:type="dxa"/>
            <w:tcBorders>
              <w:top w:val="single" w:sz="8" w:space="0" w:color="000000"/>
              <w:left w:val="single" w:sz="8" w:space="0" w:color="000000"/>
              <w:bottom w:val="single" w:sz="8" w:space="0" w:color="000000"/>
              <w:right w:val="single" w:sz="8" w:space="0" w:color="000000"/>
            </w:tcBorders>
            <w:shd w:val="clear" w:color="auto" w:fill="F9ECD2"/>
            <w:tcMar>
              <w:top w:w="15" w:type="dxa"/>
              <w:left w:w="108" w:type="dxa"/>
              <w:bottom w:w="0" w:type="dxa"/>
              <w:right w:w="108" w:type="dxa"/>
            </w:tcMar>
            <w:hideMark/>
          </w:tcPr>
          <w:p w14:paraId="6F34185C" w14:textId="77777777" w:rsidR="00153672" w:rsidRPr="007A01C5" w:rsidRDefault="00153672" w:rsidP="00153672">
            <w:pPr>
              <w:rPr>
                <w:sz w:val="20"/>
                <w:lang w:val="en-AU"/>
              </w:rPr>
            </w:pPr>
            <w:r w:rsidRPr="00630DBB">
              <w:rPr>
                <w:b/>
                <w:color w:val="632423" w:themeColor="accent2" w:themeShade="80"/>
                <w:sz w:val="20"/>
              </w:rPr>
              <w:t>Low</w:t>
            </w:r>
            <w:r>
              <w:rPr>
                <w:sz w:val="20"/>
              </w:rPr>
              <w:t xml:space="preserve"> </w:t>
            </w:r>
            <w:r w:rsidRPr="007A01C5">
              <w:rPr>
                <w:sz w:val="20"/>
              </w:rPr>
              <w:t>Agricultural capacity</w:t>
            </w:r>
          </w:p>
        </w:tc>
      </w:tr>
      <w:tr w:rsidR="00153672" w:rsidRPr="007A01C5" w14:paraId="28AEE4F3" w14:textId="77777777" w:rsidTr="00153672">
        <w:trPr>
          <w:trHeight w:val="821"/>
        </w:trPr>
        <w:tc>
          <w:tcPr>
            <w:tcW w:w="1704" w:type="dxa"/>
            <w:vMerge/>
            <w:tcBorders>
              <w:top w:val="single" w:sz="8" w:space="0" w:color="000000"/>
              <w:left w:val="single" w:sz="8" w:space="0" w:color="000000"/>
              <w:bottom w:val="single" w:sz="8" w:space="0" w:color="000000"/>
              <w:right w:val="single" w:sz="8" w:space="0" w:color="000000"/>
            </w:tcBorders>
            <w:vAlign w:val="center"/>
            <w:hideMark/>
          </w:tcPr>
          <w:p w14:paraId="1A40B54A" w14:textId="77777777" w:rsidR="00153672" w:rsidRPr="007A01C5" w:rsidRDefault="00153672" w:rsidP="00153672">
            <w:pPr>
              <w:rPr>
                <w:sz w:val="20"/>
                <w:lang w:val="en-AU"/>
              </w:rPr>
            </w:pPr>
          </w:p>
        </w:tc>
        <w:tc>
          <w:tcPr>
            <w:tcW w:w="1134" w:type="dxa"/>
            <w:tcBorders>
              <w:top w:val="single" w:sz="8" w:space="0" w:color="000000"/>
              <w:left w:val="single" w:sz="8" w:space="0" w:color="000000"/>
              <w:bottom w:val="single" w:sz="8" w:space="0" w:color="000000"/>
              <w:right w:val="single" w:sz="8" w:space="0" w:color="000000"/>
            </w:tcBorders>
            <w:shd w:val="clear" w:color="auto" w:fill="F9ECD2"/>
            <w:tcMar>
              <w:top w:w="15" w:type="dxa"/>
              <w:left w:w="108" w:type="dxa"/>
              <w:bottom w:w="0" w:type="dxa"/>
              <w:right w:w="108" w:type="dxa"/>
            </w:tcMar>
            <w:vAlign w:val="center"/>
            <w:hideMark/>
          </w:tcPr>
          <w:p w14:paraId="3F779DDE" w14:textId="77777777" w:rsidR="00153672" w:rsidRPr="007A01C5" w:rsidRDefault="00153672" w:rsidP="00153672">
            <w:pPr>
              <w:rPr>
                <w:sz w:val="20"/>
                <w:lang w:val="en-AU"/>
              </w:rPr>
            </w:pPr>
            <w:r w:rsidRPr="007A01C5">
              <w:rPr>
                <w:b/>
                <w:bCs/>
                <w:sz w:val="20"/>
              </w:rPr>
              <w:t>Quality</w:t>
            </w:r>
          </w:p>
        </w:tc>
        <w:tc>
          <w:tcPr>
            <w:tcW w:w="1823" w:type="dxa"/>
            <w:tcBorders>
              <w:top w:val="single" w:sz="8" w:space="0" w:color="000000"/>
              <w:left w:val="single" w:sz="8" w:space="0" w:color="000000"/>
              <w:bottom w:val="single" w:sz="8" w:space="0" w:color="000000"/>
              <w:right w:val="single" w:sz="8" w:space="0" w:color="000000"/>
            </w:tcBorders>
            <w:shd w:val="clear" w:color="auto" w:fill="F9ECD2"/>
            <w:tcMar>
              <w:top w:w="15" w:type="dxa"/>
              <w:left w:w="108" w:type="dxa"/>
              <w:bottom w:w="0" w:type="dxa"/>
              <w:right w:w="108" w:type="dxa"/>
            </w:tcMar>
            <w:hideMark/>
          </w:tcPr>
          <w:p w14:paraId="6AF01A26" w14:textId="77777777" w:rsidR="00153672" w:rsidRPr="007A01C5" w:rsidRDefault="00153672" w:rsidP="00153672">
            <w:pPr>
              <w:rPr>
                <w:sz w:val="20"/>
                <w:lang w:val="en-AU"/>
              </w:rPr>
            </w:pPr>
            <w:r>
              <w:rPr>
                <w:b/>
                <w:color w:val="632423" w:themeColor="accent2" w:themeShade="80"/>
                <w:sz w:val="20"/>
              </w:rPr>
              <w:t xml:space="preserve">High </w:t>
            </w:r>
            <w:r w:rsidRPr="007A01C5">
              <w:rPr>
                <w:sz w:val="20"/>
              </w:rPr>
              <w:t>Coefficient of variation</w:t>
            </w:r>
            <w:r>
              <w:rPr>
                <w:sz w:val="20"/>
              </w:rPr>
              <w:t xml:space="preserve"> </w:t>
            </w:r>
            <w:r w:rsidRPr="007A01C5">
              <w:rPr>
                <w:sz w:val="20"/>
              </w:rPr>
              <w:t>in cereal crop yields</w:t>
            </w:r>
          </w:p>
        </w:tc>
        <w:tc>
          <w:tcPr>
            <w:tcW w:w="1965" w:type="dxa"/>
            <w:tcBorders>
              <w:top w:val="single" w:sz="8" w:space="0" w:color="000000"/>
              <w:left w:val="single" w:sz="8" w:space="0" w:color="000000"/>
              <w:bottom w:val="single" w:sz="8" w:space="0" w:color="000000"/>
              <w:right w:val="single" w:sz="8" w:space="0" w:color="000000"/>
            </w:tcBorders>
            <w:shd w:val="clear" w:color="auto" w:fill="F9ECD2"/>
            <w:tcMar>
              <w:top w:w="15" w:type="dxa"/>
              <w:left w:w="108" w:type="dxa"/>
              <w:bottom w:w="0" w:type="dxa"/>
              <w:right w:w="108" w:type="dxa"/>
            </w:tcMar>
            <w:hideMark/>
          </w:tcPr>
          <w:p w14:paraId="18280F1B" w14:textId="77777777" w:rsidR="00153672" w:rsidRPr="007A01C5" w:rsidRDefault="00153672" w:rsidP="00153672">
            <w:pPr>
              <w:rPr>
                <w:sz w:val="20"/>
                <w:lang w:val="en-AU"/>
              </w:rPr>
            </w:pPr>
            <w:r>
              <w:rPr>
                <w:b/>
                <w:color w:val="632423" w:themeColor="accent2" w:themeShade="80"/>
                <w:sz w:val="20"/>
              </w:rPr>
              <w:t xml:space="preserve">High </w:t>
            </w:r>
            <w:r w:rsidRPr="007A01C5">
              <w:rPr>
                <w:sz w:val="20"/>
              </w:rPr>
              <w:t>Food import dependency</w:t>
            </w:r>
          </w:p>
        </w:tc>
        <w:tc>
          <w:tcPr>
            <w:tcW w:w="2590" w:type="dxa"/>
            <w:tcBorders>
              <w:top w:val="single" w:sz="8" w:space="0" w:color="000000"/>
              <w:left w:val="single" w:sz="8" w:space="0" w:color="000000"/>
              <w:bottom w:val="single" w:sz="8" w:space="0" w:color="000000"/>
              <w:right w:val="single" w:sz="8" w:space="0" w:color="000000"/>
            </w:tcBorders>
            <w:shd w:val="clear" w:color="auto" w:fill="F9ECD2"/>
            <w:tcMar>
              <w:top w:w="15" w:type="dxa"/>
              <w:left w:w="108" w:type="dxa"/>
              <w:bottom w:w="0" w:type="dxa"/>
              <w:right w:w="108" w:type="dxa"/>
            </w:tcMar>
            <w:hideMark/>
          </w:tcPr>
          <w:p w14:paraId="53D8367B" w14:textId="77777777" w:rsidR="00153672" w:rsidRPr="007A01C5" w:rsidRDefault="00153672" w:rsidP="00153672">
            <w:pPr>
              <w:rPr>
                <w:sz w:val="20"/>
                <w:lang w:val="en-AU"/>
              </w:rPr>
            </w:pPr>
            <w:r>
              <w:rPr>
                <w:b/>
                <w:color w:val="632423" w:themeColor="accent2" w:themeShade="80"/>
                <w:sz w:val="20"/>
              </w:rPr>
              <w:t xml:space="preserve">High </w:t>
            </w:r>
            <w:r w:rsidRPr="007A01C5">
              <w:rPr>
                <w:sz w:val="20"/>
              </w:rPr>
              <w:t>Children under 5 suffering from malnutrition</w:t>
            </w:r>
          </w:p>
        </w:tc>
      </w:tr>
      <w:tr w:rsidR="00153672" w:rsidRPr="007A01C5" w14:paraId="216511FB" w14:textId="77777777" w:rsidTr="00153672">
        <w:trPr>
          <w:trHeight w:val="1094"/>
        </w:trPr>
        <w:tc>
          <w:tcPr>
            <w:tcW w:w="1704" w:type="dxa"/>
            <w:vMerge w:val="restart"/>
            <w:tcBorders>
              <w:top w:val="single" w:sz="8" w:space="0" w:color="000000"/>
              <w:left w:val="single" w:sz="8" w:space="0" w:color="000000"/>
              <w:bottom w:val="single" w:sz="8" w:space="0" w:color="000000"/>
              <w:right w:val="single" w:sz="8" w:space="0" w:color="000000"/>
            </w:tcBorders>
            <w:shd w:val="clear" w:color="auto" w:fill="EAFDC1"/>
            <w:tcMar>
              <w:top w:w="72" w:type="dxa"/>
              <w:left w:w="144" w:type="dxa"/>
              <w:bottom w:w="72" w:type="dxa"/>
              <w:right w:w="144" w:type="dxa"/>
            </w:tcMar>
            <w:vAlign w:val="center"/>
            <w:hideMark/>
          </w:tcPr>
          <w:p w14:paraId="58921711" w14:textId="77777777" w:rsidR="00153672" w:rsidRPr="007A01C5" w:rsidRDefault="00153672" w:rsidP="00153672">
            <w:pPr>
              <w:rPr>
                <w:sz w:val="20"/>
                <w:lang w:val="en-AU"/>
              </w:rPr>
            </w:pPr>
            <w:r w:rsidRPr="007A01C5">
              <w:rPr>
                <w:b/>
                <w:bCs/>
                <w:sz w:val="20"/>
              </w:rPr>
              <w:t>Health</w:t>
            </w:r>
          </w:p>
        </w:tc>
        <w:tc>
          <w:tcPr>
            <w:tcW w:w="1134" w:type="dxa"/>
            <w:tcBorders>
              <w:top w:val="single" w:sz="8" w:space="0" w:color="000000"/>
              <w:left w:val="single" w:sz="8" w:space="0" w:color="000000"/>
              <w:bottom w:val="single" w:sz="8" w:space="0" w:color="000000"/>
              <w:right w:val="single" w:sz="8" w:space="0" w:color="000000"/>
            </w:tcBorders>
            <w:shd w:val="clear" w:color="auto" w:fill="EAFDC1"/>
            <w:tcMar>
              <w:top w:w="15" w:type="dxa"/>
              <w:left w:w="108" w:type="dxa"/>
              <w:bottom w:w="0" w:type="dxa"/>
              <w:right w:w="108" w:type="dxa"/>
            </w:tcMar>
            <w:vAlign w:val="center"/>
            <w:hideMark/>
          </w:tcPr>
          <w:p w14:paraId="778BCA61" w14:textId="77777777" w:rsidR="00153672" w:rsidRPr="007A01C5" w:rsidRDefault="00153672" w:rsidP="00153672">
            <w:pPr>
              <w:rPr>
                <w:sz w:val="20"/>
                <w:lang w:val="en-AU"/>
              </w:rPr>
            </w:pPr>
            <w:r w:rsidRPr="007A01C5">
              <w:rPr>
                <w:b/>
                <w:bCs/>
                <w:sz w:val="20"/>
              </w:rPr>
              <w:t xml:space="preserve">Quantity </w:t>
            </w:r>
          </w:p>
        </w:tc>
        <w:tc>
          <w:tcPr>
            <w:tcW w:w="1823" w:type="dxa"/>
            <w:tcBorders>
              <w:top w:val="single" w:sz="8" w:space="0" w:color="000000"/>
              <w:left w:val="single" w:sz="8" w:space="0" w:color="000000"/>
              <w:bottom w:val="single" w:sz="8" w:space="0" w:color="000000"/>
              <w:right w:val="single" w:sz="8" w:space="0" w:color="000000"/>
            </w:tcBorders>
            <w:shd w:val="clear" w:color="auto" w:fill="EAFDC1"/>
            <w:tcMar>
              <w:top w:w="15" w:type="dxa"/>
              <w:left w:w="108" w:type="dxa"/>
              <w:bottom w:w="0" w:type="dxa"/>
              <w:right w:w="108" w:type="dxa"/>
            </w:tcMar>
            <w:hideMark/>
          </w:tcPr>
          <w:p w14:paraId="48DFD7F6" w14:textId="77777777" w:rsidR="00153672" w:rsidRPr="007A01C5" w:rsidRDefault="00153672" w:rsidP="00153672">
            <w:pPr>
              <w:rPr>
                <w:sz w:val="20"/>
                <w:lang w:val="en-AU"/>
              </w:rPr>
            </w:pPr>
            <w:r>
              <w:rPr>
                <w:b/>
                <w:color w:val="632423" w:themeColor="accent2" w:themeShade="80"/>
                <w:sz w:val="20"/>
              </w:rPr>
              <w:t xml:space="preserve">High </w:t>
            </w:r>
            <w:r w:rsidRPr="007A01C5">
              <w:rPr>
                <w:sz w:val="20"/>
              </w:rPr>
              <w:t>Estimated impact of future climate change on deaths from disease</w:t>
            </w:r>
          </w:p>
        </w:tc>
        <w:tc>
          <w:tcPr>
            <w:tcW w:w="1965" w:type="dxa"/>
            <w:tcBorders>
              <w:top w:val="single" w:sz="8" w:space="0" w:color="000000"/>
              <w:left w:val="single" w:sz="8" w:space="0" w:color="000000"/>
              <w:bottom w:val="single" w:sz="8" w:space="0" w:color="000000"/>
              <w:right w:val="single" w:sz="8" w:space="0" w:color="000000"/>
            </w:tcBorders>
            <w:shd w:val="clear" w:color="auto" w:fill="EAFDC1"/>
            <w:tcMar>
              <w:top w:w="15" w:type="dxa"/>
              <w:left w:w="108" w:type="dxa"/>
              <w:bottom w:w="0" w:type="dxa"/>
              <w:right w:w="108" w:type="dxa"/>
            </w:tcMar>
            <w:hideMark/>
          </w:tcPr>
          <w:p w14:paraId="4E6CC16C" w14:textId="77777777" w:rsidR="00153672" w:rsidRPr="007A01C5" w:rsidRDefault="00153672" w:rsidP="00153672">
            <w:pPr>
              <w:rPr>
                <w:sz w:val="20"/>
                <w:lang w:val="en-AU"/>
              </w:rPr>
            </w:pPr>
            <w:r w:rsidRPr="00630DBB">
              <w:rPr>
                <w:b/>
                <w:color w:val="632423" w:themeColor="accent2" w:themeShade="80"/>
                <w:sz w:val="20"/>
              </w:rPr>
              <w:t>Low</w:t>
            </w:r>
            <w:r>
              <w:rPr>
                <w:sz w:val="20"/>
              </w:rPr>
              <w:t xml:space="preserve"> </w:t>
            </w:r>
            <w:r w:rsidRPr="007A01C5">
              <w:rPr>
                <w:sz w:val="20"/>
              </w:rPr>
              <w:t>Health workers</w:t>
            </w:r>
            <w:r>
              <w:rPr>
                <w:sz w:val="20"/>
              </w:rPr>
              <w:t xml:space="preserve"> </w:t>
            </w:r>
            <w:r w:rsidRPr="007A01C5">
              <w:rPr>
                <w:sz w:val="20"/>
              </w:rPr>
              <w:t>per capita</w:t>
            </w:r>
          </w:p>
        </w:tc>
        <w:tc>
          <w:tcPr>
            <w:tcW w:w="2590" w:type="dxa"/>
            <w:tcBorders>
              <w:top w:val="single" w:sz="8" w:space="0" w:color="000000"/>
              <w:left w:val="single" w:sz="8" w:space="0" w:color="000000"/>
              <w:bottom w:val="single" w:sz="8" w:space="0" w:color="000000"/>
              <w:right w:val="single" w:sz="8" w:space="0" w:color="000000"/>
            </w:tcBorders>
            <w:shd w:val="clear" w:color="auto" w:fill="EAFDC1"/>
            <w:tcMar>
              <w:top w:w="15" w:type="dxa"/>
              <w:left w:w="108" w:type="dxa"/>
              <w:bottom w:w="0" w:type="dxa"/>
              <w:right w:w="108" w:type="dxa"/>
            </w:tcMar>
            <w:hideMark/>
          </w:tcPr>
          <w:p w14:paraId="3D4529E5" w14:textId="77777777" w:rsidR="00153672" w:rsidRPr="007A01C5" w:rsidRDefault="00153672" w:rsidP="00153672">
            <w:pPr>
              <w:rPr>
                <w:sz w:val="20"/>
                <w:lang w:val="en-AU"/>
              </w:rPr>
            </w:pPr>
            <w:r w:rsidRPr="00630DBB">
              <w:rPr>
                <w:b/>
                <w:color w:val="632423" w:themeColor="accent2" w:themeShade="80"/>
                <w:sz w:val="20"/>
              </w:rPr>
              <w:t>Low</w:t>
            </w:r>
            <w:r>
              <w:rPr>
                <w:sz w:val="20"/>
              </w:rPr>
              <w:t xml:space="preserve"> </w:t>
            </w:r>
            <w:r w:rsidRPr="007A01C5">
              <w:rPr>
                <w:sz w:val="20"/>
              </w:rPr>
              <w:t>Longevity</w:t>
            </w:r>
          </w:p>
        </w:tc>
      </w:tr>
      <w:tr w:rsidR="00153672" w:rsidRPr="007A01C5" w14:paraId="1C8870FA" w14:textId="77777777" w:rsidTr="00153672">
        <w:trPr>
          <w:trHeight w:val="1185"/>
        </w:trPr>
        <w:tc>
          <w:tcPr>
            <w:tcW w:w="1704" w:type="dxa"/>
            <w:vMerge/>
            <w:tcBorders>
              <w:top w:val="single" w:sz="8" w:space="0" w:color="000000"/>
              <w:left w:val="single" w:sz="8" w:space="0" w:color="000000"/>
              <w:bottom w:val="single" w:sz="8" w:space="0" w:color="000000"/>
              <w:right w:val="single" w:sz="8" w:space="0" w:color="000000"/>
            </w:tcBorders>
            <w:vAlign w:val="center"/>
            <w:hideMark/>
          </w:tcPr>
          <w:p w14:paraId="3D6F9137" w14:textId="77777777" w:rsidR="00153672" w:rsidRPr="007A01C5" w:rsidRDefault="00153672" w:rsidP="00153672">
            <w:pPr>
              <w:rPr>
                <w:sz w:val="20"/>
                <w:lang w:val="en-AU"/>
              </w:rPr>
            </w:pPr>
          </w:p>
        </w:tc>
        <w:tc>
          <w:tcPr>
            <w:tcW w:w="1134" w:type="dxa"/>
            <w:tcBorders>
              <w:top w:val="single" w:sz="8" w:space="0" w:color="000000"/>
              <w:left w:val="single" w:sz="8" w:space="0" w:color="000000"/>
              <w:bottom w:val="single" w:sz="8" w:space="0" w:color="000000"/>
              <w:right w:val="single" w:sz="8" w:space="0" w:color="000000"/>
            </w:tcBorders>
            <w:shd w:val="clear" w:color="auto" w:fill="EAFDC1"/>
            <w:tcMar>
              <w:top w:w="15" w:type="dxa"/>
              <w:left w:w="108" w:type="dxa"/>
              <w:bottom w:w="0" w:type="dxa"/>
              <w:right w:w="108" w:type="dxa"/>
            </w:tcMar>
            <w:vAlign w:val="center"/>
            <w:hideMark/>
          </w:tcPr>
          <w:p w14:paraId="7C22CC4F" w14:textId="77777777" w:rsidR="00153672" w:rsidRPr="007A01C5" w:rsidRDefault="00153672" w:rsidP="00153672">
            <w:pPr>
              <w:rPr>
                <w:sz w:val="20"/>
                <w:lang w:val="en-AU"/>
              </w:rPr>
            </w:pPr>
            <w:r w:rsidRPr="007A01C5">
              <w:rPr>
                <w:b/>
                <w:bCs/>
                <w:sz w:val="20"/>
              </w:rPr>
              <w:t>Quality</w:t>
            </w:r>
          </w:p>
        </w:tc>
        <w:tc>
          <w:tcPr>
            <w:tcW w:w="1823" w:type="dxa"/>
            <w:tcBorders>
              <w:top w:val="single" w:sz="8" w:space="0" w:color="000000"/>
              <w:left w:val="single" w:sz="8" w:space="0" w:color="000000"/>
              <w:bottom w:val="single" w:sz="8" w:space="0" w:color="000000"/>
              <w:right w:val="single" w:sz="8" w:space="0" w:color="000000"/>
            </w:tcBorders>
            <w:shd w:val="clear" w:color="auto" w:fill="EAFDC1"/>
            <w:tcMar>
              <w:top w:w="15" w:type="dxa"/>
              <w:left w:w="108" w:type="dxa"/>
              <w:bottom w:w="0" w:type="dxa"/>
              <w:right w:w="108" w:type="dxa"/>
            </w:tcMar>
            <w:hideMark/>
          </w:tcPr>
          <w:p w14:paraId="5E04F107" w14:textId="77777777" w:rsidR="00153672" w:rsidRPr="007A01C5" w:rsidRDefault="00153672" w:rsidP="00153672">
            <w:pPr>
              <w:rPr>
                <w:sz w:val="20"/>
                <w:lang w:val="en-AU"/>
              </w:rPr>
            </w:pPr>
            <w:r>
              <w:rPr>
                <w:b/>
                <w:color w:val="632423" w:themeColor="accent2" w:themeShade="80"/>
                <w:sz w:val="20"/>
              </w:rPr>
              <w:t xml:space="preserve">High </w:t>
            </w:r>
            <w:r w:rsidRPr="007A01C5">
              <w:rPr>
                <w:sz w:val="20"/>
              </w:rPr>
              <w:t>Mortality due</w:t>
            </w:r>
            <w:r>
              <w:rPr>
                <w:sz w:val="20"/>
                <w:lang w:val="en-AU"/>
              </w:rPr>
              <w:t xml:space="preserve"> </w:t>
            </w:r>
            <w:r w:rsidRPr="007A01C5">
              <w:rPr>
                <w:sz w:val="20"/>
              </w:rPr>
              <w:t xml:space="preserve">to communicable (infectious) diseases </w:t>
            </w:r>
          </w:p>
        </w:tc>
        <w:tc>
          <w:tcPr>
            <w:tcW w:w="1965" w:type="dxa"/>
            <w:tcBorders>
              <w:top w:val="single" w:sz="8" w:space="0" w:color="000000"/>
              <w:left w:val="single" w:sz="8" w:space="0" w:color="000000"/>
              <w:bottom w:val="single" w:sz="8" w:space="0" w:color="000000"/>
              <w:right w:val="single" w:sz="8" w:space="0" w:color="000000"/>
            </w:tcBorders>
            <w:shd w:val="clear" w:color="auto" w:fill="EAFDC1"/>
            <w:tcMar>
              <w:top w:w="15" w:type="dxa"/>
              <w:left w:w="108" w:type="dxa"/>
              <w:bottom w:w="0" w:type="dxa"/>
              <w:right w:w="108" w:type="dxa"/>
            </w:tcMar>
            <w:hideMark/>
          </w:tcPr>
          <w:p w14:paraId="7E9F7CF8" w14:textId="77777777" w:rsidR="00153672" w:rsidRPr="007A01C5" w:rsidRDefault="00153672" w:rsidP="00153672">
            <w:pPr>
              <w:rPr>
                <w:sz w:val="20"/>
                <w:lang w:val="en-AU"/>
              </w:rPr>
            </w:pPr>
            <w:r>
              <w:rPr>
                <w:b/>
                <w:color w:val="632423" w:themeColor="accent2" w:themeShade="80"/>
                <w:sz w:val="20"/>
              </w:rPr>
              <w:t xml:space="preserve">High </w:t>
            </w:r>
            <w:r w:rsidRPr="00E44FD7">
              <w:rPr>
                <w:sz w:val="20"/>
              </w:rPr>
              <w:t xml:space="preserve">Proportion of </w:t>
            </w:r>
            <w:r>
              <w:rPr>
                <w:sz w:val="20"/>
              </w:rPr>
              <w:t>h</w:t>
            </w:r>
            <w:r w:rsidRPr="007A01C5">
              <w:rPr>
                <w:sz w:val="20"/>
              </w:rPr>
              <w:t xml:space="preserve">ealth expenditure derived from </w:t>
            </w:r>
            <w:r>
              <w:rPr>
                <w:sz w:val="20"/>
              </w:rPr>
              <w:t>internal</w:t>
            </w:r>
            <w:r w:rsidRPr="007A01C5">
              <w:rPr>
                <w:sz w:val="20"/>
              </w:rPr>
              <w:t xml:space="preserve"> resources</w:t>
            </w:r>
          </w:p>
        </w:tc>
        <w:tc>
          <w:tcPr>
            <w:tcW w:w="2590" w:type="dxa"/>
            <w:tcBorders>
              <w:top w:val="single" w:sz="8" w:space="0" w:color="000000"/>
              <w:left w:val="single" w:sz="8" w:space="0" w:color="000000"/>
              <w:bottom w:val="single" w:sz="8" w:space="0" w:color="000000"/>
              <w:right w:val="single" w:sz="8" w:space="0" w:color="000000"/>
            </w:tcBorders>
            <w:shd w:val="clear" w:color="auto" w:fill="EAFDC1"/>
            <w:tcMar>
              <w:top w:w="15" w:type="dxa"/>
              <w:left w:w="108" w:type="dxa"/>
              <w:bottom w:w="0" w:type="dxa"/>
              <w:right w:w="108" w:type="dxa"/>
            </w:tcMar>
            <w:hideMark/>
          </w:tcPr>
          <w:p w14:paraId="478A37B8" w14:textId="77777777" w:rsidR="00153672" w:rsidRPr="007A01C5" w:rsidRDefault="00153672" w:rsidP="00153672">
            <w:pPr>
              <w:rPr>
                <w:sz w:val="20"/>
                <w:lang w:val="en-AU"/>
              </w:rPr>
            </w:pPr>
            <w:r>
              <w:rPr>
                <w:b/>
                <w:color w:val="632423" w:themeColor="accent2" w:themeShade="80"/>
                <w:sz w:val="20"/>
              </w:rPr>
              <w:t xml:space="preserve">High </w:t>
            </w:r>
            <w:r w:rsidRPr="007A01C5">
              <w:rPr>
                <w:sz w:val="20"/>
              </w:rPr>
              <w:t>Maternal mortality</w:t>
            </w:r>
          </w:p>
        </w:tc>
      </w:tr>
      <w:tr w:rsidR="00864D8F" w:rsidRPr="007A01C5" w14:paraId="395B6B7D" w14:textId="77777777" w:rsidTr="00DF27B8">
        <w:trPr>
          <w:trHeight w:val="1185"/>
        </w:trPr>
        <w:tc>
          <w:tcPr>
            <w:tcW w:w="1704" w:type="dxa"/>
            <w:vMerge w:val="restart"/>
            <w:tcBorders>
              <w:top w:val="single" w:sz="8" w:space="0" w:color="000000"/>
              <w:left w:val="single" w:sz="8" w:space="0" w:color="000000"/>
              <w:right w:val="single" w:sz="8" w:space="0" w:color="000000"/>
            </w:tcBorders>
            <w:shd w:val="clear" w:color="auto" w:fill="DFB3FF"/>
            <w:vAlign w:val="center"/>
          </w:tcPr>
          <w:p w14:paraId="3962E636" w14:textId="77777777" w:rsidR="00864D8F" w:rsidRDefault="00864D8F" w:rsidP="00153672">
            <w:pPr>
              <w:rPr>
                <w:b/>
                <w:bCs/>
                <w:sz w:val="20"/>
              </w:rPr>
            </w:pPr>
            <w:r>
              <w:rPr>
                <w:b/>
                <w:bCs/>
                <w:sz w:val="20"/>
              </w:rPr>
              <w:t>Human Habitat</w:t>
            </w:r>
          </w:p>
        </w:tc>
        <w:tc>
          <w:tcPr>
            <w:tcW w:w="1134" w:type="dxa"/>
            <w:tcBorders>
              <w:top w:val="single" w:sz="8" w:space="0" w:color="000000"/>
              <w:left w:val="single" w:sz="8" w:space="0" w:color="000000"/>
              <w:bottom w:val="single" w:sz="8" w:space="0" w:color="000000"/>
              <w:right w:val="single" w:sz="8" w:space="0" w:color="000000"/>
            </w:tcBorders>
            <w:shd w:val="clear" w:color="auto" w:fill="DFB3FF"/>
            <w:tcMar>
              <w:top w:w="15" w:type="dxa"/>
              <w:left w:w="108" w:type="dxa"/>
              <w:bottom w:w="0" w:type="dxa"/>
              <w:right w:w="108" w:type="dxa"/>
            </w:tcMar>
            <w:vAlign w:val="center"/>
          </w:tcPr>
          <w:p w14:paraId="222672B8" w14:textId="77777777" w:rsidR="00864D8F" w:rsidRPr="007A01C5" w:rsidRDefault="00864D8F" w:rsidP="00153672">
            <w:pPr>
              <w:rPr>
                <w:sz w:val="20"/>
                <w:lang w:val="en-AU"/>
              </w:rPr>
            </w:pPr>
            <w:r w:rsidRPr="007A01C5">
              <w:rPr>
                <w:b/>
                <w:bCs/>
                <w:sz w:val="20"/>
              </w:rPr>
              <w:t xml:space="preserve">Quantity </w:t>
            </w:r>
          </w:p>
        </w:tc>
        <w:tc>
          <w:tcPr>
            <w:tcW w:w="1823" w:type="dxa"/>
            <w:tcBorders>
              <w:top w:val="single" w:sz="8" w:space="0" w:color="000000"/>
              <w:left w:val="single" w:sz="8" w:space="0" w:color="000000"/>
              <w:bottom w:val="single" w:sz="8" w:space="0" w:color="000000"/>
              <w:right w:val="single" w:sz="8" w:space="0" w:color="000000"/>
            </w:tcBorders>
            <w:shd w:val="clear" w:color="auto" w:fill="DFB3FF"/>
            <w:tcMar>
              <w:top w:w="15" w:type="dxa"/>
              <w:left w:w="108" w:type="dxa"/>
              <w:bottom w:w="0" w:type="dxa"/>
              <w:right w:w="108" w:type="dxa"/>
            </w:tcMar>
          </w:tcPr>
          <w:p w14:paraId="380BD329" w14:textId="496E8555" w:rsidR="00864D8F" w:rsidRDefault="00864D8F" w:rsidP="00153672">
            <w:pPr>
              <w:rPr>
                <w:sz w:val="20"/>
              </w:rPr>
            </w:pPr>
            <w:r>
              <w:rPr>
                <w:b/>
                <w:color w:val="632423" w:themeColor="accent2" w:themeShade="80"/>
                <w:sz w:val="20"/>
              </w:rPr>
              <w:t xml:space="preserve">High </w:t>
            </w:r>
            <w:r>
              <w:rPr>
                <w:sz w:val="20"/>
              </w:rPr>
              <w:t>Concentration of urban population</w:t>
            </w:r>
          </w:p>
        </w:tc>
        <w:tc>
          <w:tcPr>
            <w:tcW w:w="1965" w:type="dxa"/>
            <w:tcBorders>
              <w:top w:val="single" w:sz="8" w:space="0" w:color="000000"/>
              <w:left w:val="single" w:sz="8" w:space="0" w:color="000000"/>
              <w:bottom w:val="single" w:sz="8" w:space="0" w:color="000000"/>
              <w:right w:val="single" w:sz="8" w:space="0" w:color="000000"/>
            </w:tcBorders>
            <w:shd w:val="clear" w:color="auto" w:fill="DFB3FF"/>
            <w:tcMar>
              <w:top w:w="15" w:type="dxa"/>
              <w:left w:w="108" w:type="dxa"/>
              <w:bottom w:w="0" w:type="dxa"/>
              <w:right w:w="108" w:type="dxa"/>
            </w:tcMar>
          </w:tcPr>
          <w:p w14:paraId="38B0AF53" w14:textId="77777777" w:rsidR="00864D8F" w:rsidRPr="007A01C5" w:rsidRDefault="00864D8F" w:rsidP="00153672">
            <w:pPr>
              <w:rPr>
                <w:sz w:val="20"/>
              </w:rPr>
            </w:pPr>
            <w:r>
              <w:rPr>
                <w:b/>
                <w:color w:val="632423" w:themeColor="accent2" w:themeShade="80"/>
                <w:sz w:val="20"/>
              </w:rPr>
              <w:t xml:space="preserve">High </w:t>
            </w:r>
            <w:r w:rsidRPr="00D8201F">
              <w:rPr>
                <w:sz w:val="20"/>
              </w:rPr>
              <w:t xml:space="preserve">proportion of </w:t>
            </w:r>
            <w:r>
              <w:rPr>
                <w:sz w:val="20"/>
              </w:rPr>
              <w:t xml:space="preserve"> population in urban slums</w:t>
            </w:r>
          </w:p>
        </w:tc>
        <w:tc>
          <w:tcPr>
            <w:tcW w:w="2590" w:type="dxa"/>
            <w:tcBorders>
              <w:top w:val="single" w:sz="8" w:space="0" w:color="000000"/>
              <w:left w:val="single" w:sz="8" w:space="0" w:color="000000"/>
              <w:bottom w:val="single" w:sz="8" w:space="0" w:color="000000"/>
              <w:right w:val="single" w:sz="8" w:space="0" w:color="000000"/>
            </w:tcBorders>
            <w:shd w:val="clear" w:color="auto" w:fill="DFB3FF"/>
            <w:tcMar>
              <w:top w:w="15" w:type="dxa"/>
              <w:left w:w="108" w:type="dxa"/>
              <w:bottom w:w="0" w:type="dxa"/>
              <w:right w:w="108" w:type="dxa"/>
            </w:tcMar>
            <w:vAlign w:val="center"/>
          </w:tcPr>
          <w:p w14:paraId="6D42DE6A" w14:textId="1909DE2D" w:rsidR="00864D8F" w:rsidRDefault="00864D8F" w:rsidP="00153672">
            <w:pPr>
              <w:rPr>
                <w:sz w:val="20"/>
              </w:rPr>
            </w:pPr>
            <w:r w:rsidRPr="00864D8F">
              <w:rPr>
                <w:b/>
                <w:color w:val="632423" w:themeColor="accent2" w:themeShade="80"/>
                <w:sz w:val="20"/>
              </w:rPr>
              <w:t>High</w:t>
            </w:r>
            <w:r>
              <w:rPr>
                <w:sz w:val="20"/>
              </w:rPr>
              <w:t xml:space="preserve"> Losses to electrical outages</w:t>
            </w:r>
          </w:p>
        </w:tc>
      </w:tr>
      <w:tr w:rsidR="00864D8F" w:rsidRPr="007A01C5" w14:paraId="3002505E" w14:textId="77777777" w:rsidTr="00DF27B8">
        <w:trPr>
          <w:trHeight w:val="1185"/>
        </w:trPr>
        <w:tc>
          <w:tcPr>
            <w:tcW w:w="1704" w:type="dxa"/>
            <w:vMerge/>
            <w:tcBorders>
              <w:left w:val="single" w:sz="8" w:space="0" w:color="000000"/>
              <w:bottom w:val="single" w:sz="8" w:space="0" w:color="000000"/>
              <w:right w:val="single" w:sz="8" w:space="0" w:color="000000"/>
            </w:tcBorders>
            <w:shd w:val="clear" w:color="auto" w:fill="DFB3FF"/>
            <w:vAlign w:val="center"/>
          </w:tcPr>
          <w:p w14:paraId="0337724E" w14:textId="77777777" w:rsidR="00864D8F" w:rsidRDefault="00864D8F" w:rsidP="00153672">
            <w:pPr>
              <w:rPr>
                <w:b/>
                <w:bCs/>
                <w:sz w:val="20"/>
              </w:rPr>
            </w:pPr>
          </w:p>
        </w:tc>
        <w:tc>
          <w:tcPr>
            <w:tcW w:w="1134" w:type="dxa"/>
            <w:tcBorders>
              <w:top w:val="single" w:sz="8" w:space="0" w:color="000000"/>
              <w:left w:val="single" w:sz="8" w:space="0" w:color="000000"/>
              <w:bottom w:val="single" w:sz="8" w:space="0" w:color="000000"/>
              <w:right w:val="single" w:sz="8" w:space="0" w:color="000000"/>
            </w:tcBorders>
            <w:shd w:val="clear" w:color="auto" w:fill="DFB3FF"/>
            <w:tcMar>
              <w:top w:w="15" w:type="dxa"/>
              <w:left w:w="108" w:type="dxa"/>
              <w:bottom w:w="0" w:type="dxa"/>
              <w:right w:w="108" w:type="dxa"/>
            </w:tcMar>
            <w:vAlign w:val="center"/>
          </w:tcPr>
          <w:p w14:paraId="0128D04A" w14:textId="77777777" w:rsidR="00864D8F" w:rsidRPr="007A01C5" w:rsidRDefault="00864D8F" w:rsidP="00153672">
            <w:pPr>
              <w:rPr>
                <w:sz w:val="20"/>
                <w:lang w:val="en-AU"/>
              </w:rPr>
            </w:pPr>
            <w:r w:rsidRPr="007A01C5">
              <w:rPr>
                <w:b/>
                <w:bCs/>
                <w:sz w:val="20"/>
              </w:rPr>
              <w:t>Quality</w:t>
            </w:r>
          </w:p>
        </w:tc>
        <w:tc>
          <w:tcPr>
            <w:tcW w:w="1823" w:type="dxa"/>
            <w:tcBorders>
              <w:top w:val="single" w:sz="8" w:space="0" w:color="000000"/>
              <w:left w:val="single" w:sz="8" w:space="0" w:color="000000"/>
              <w:bottom w:val="single" w:sz="8" w:space="0" w:color="000000"/>
              <w:right w:val="single" w:sz="8" w:space="0" w:color="000000"/>
            </w:tcBorders>
            <w:shd w:val="clear" w:color="auto" w:fill="DFB3FF"/>
            <w:tcMar>
              <w:top w:w="15" w:type="dxa"/>
              <w:left w:w="108" w:type="dxa"/>
              <w:bottom w:w="0" w:type="dxa"/>
              <w:right w:w="108" w:type="dxa"/>
            </w:tcMar>
          </w:tcPr>
          <w:p w14:paraId="15CB51F9" w14:textId="3D7DEF2F" w:rsidR="00864D8F" w:rsidRDefault="00864D8F" w:rsidP="00864D8F">
            <w:pPr>
              <w:rPr>
                <w:sz w:val="20"/>
              </w:rPr>
            </w:pPr>
            <w:r>
              <w:rPr>
                <w:b/>
                <w:color w:val="632423" w:themeColor="accent2" w:themeShade="80"/>
                <w:sz w:val="20"/>
              </w:rPr>
              <w:t xml:space="preserve">High </w:t>
            </w:r>
            <w:r>
              <w:rPr>
                <w:sz w:val="20"/>
              </w:rPr>
              <w:t xml:space="preserve">Urban risk profile </w:t>
            </w:r>
          </w:p>
        </w:tc>
        <w:tc>
          <w:tcPr>
            <w:tcW w:w="1965" w:type="dxa"/>
            <w:tcBorders>
              <w:top w:val="single" w:sz="8" w:space="0" w:color="000000"/>
              <w:left w:val="single" w:sz="8" w:space="0" w:color="000000"/>
              <w:bottom w:val="single" w:sz="8" w:space="0" w:color="000000"/>
              <w:right w:val="single" w:sz="8" w:space="0" w:color="000000"/>
            </w:tcBorders>
            <w:shd w:val="clear" w:color="auto" w:fill="DFB3FF"/>
            <w:tcMar>
              <w:top w:w="15" w:type="dxa"/>
              <w:left w:w="108" w:type="dxa"/>
              <w:bottom w:w="0" w:type="dxa"/>
              <w:right w:w="108" w:type="dxa"/>
            </w:tcMar>
          </w:tcPr>
          <w:p w14:paraId="34147294" w14:textId="32120CF0" w:rsidR="00864D8F" w:rsidRPr="007A01C5" w:rsidRDefault="00864D8F" w:rsidP="00153672">
            <w:pPr>
              <w:rPr>
                <w:sz w:val="20"/>
              </w:rPr>
            </w:pPr>
            <w:r>
              <w:rPr>
                <w:b/>
                <w:color w:val="632423" w:themeColor="accent2" w:themeShade="80"/>
                <w:sz w:val="20"/>
              </w:rPr>
              <w:t xml:space="preserve">High </w:t>
            </w:r>
            <w:r w:rsidRPr="00E44FD7">
              <w:rPr>
                <w:sz w:val="20"/>
              </w:rPr>
              <w:t xml:space="preserve">excess </w:t>
            </w:r>
            <w:r>
              <w:rPr>
                <w:sz w:val="20"/>
              </w:rPr>
              <w:t>of urban over rural population growth rates</w:t>
            </w:r>
          </w:p>
        </w:tc>
        <w:tc>
          <w:tcPr>
            <w:tcW w:w="2590" w:type="dxa"/>
            <w:tcBorders>
              <w:top w:val="single" w:sz="8" w:space="0" w:color="000000"/>
              <w:left w:val="single" w:sz="8" w:space="0" w:color="000000"/>
              <w:bottom w:val="single" w:sz="8" w:space="0" w:color="000000"/>
              <w:right w:val="single" w:sz="8" w:space="0" w:color="000000"/>
            </w:tcBorders>
            <w:shd w:val="clear" w:color="auto" w:fill="DFB3FF"/>
            <w:tcMar>
              <w:top w:w="15" w:type="dxa"/>
              <w:left w:w="108" w:type="dxa"/>
              <w:bottom w:w="0" w:type="dxa"/>
              <w:right w:w="108" w:type="dxa"/>
            </w:tcMar>
            <w:vAlign w:val="center"/>
          </w:tcPr>
          <w:p w14:paraId="0F7C562A" w14:textId="473CA8AD" w:rsidR="00864D8F" w:rsidRDefault="00864D8F" w:rsidP="00864D8F">
            <w:pPr>
              <w:rPr>
                <w:sz w:val="20"/>
              </w:rPr>
            </w:pPr>
            <w:r w:rsidRPr="00630DBB">
              <w:rPr>
                <w:b/>
                <w:color w:val="632423" w:themeColor="accent2" w:themeShade="80"/>
                <w:sz w:val="20"/>
              </w:rPr>
              <w:t>Low</w:t>
            </w:r>
            <w:r>
              <w:rPr>
                <w:sz w:val="20"/>
              </w:rPr>
              <w:t xml:space="preserve"> Quality of transport &amp; trade related infrastructure</w:t>
            </w:r>
          </w:p>
        </w:tc>
      </w:tr>
      <w:tr w:rsidR="00153672" w:rsidRPr="007A01C5" w14:paraId="024C5F14" w14:textId="77777777" w:rsidTr="00153672">
        <w:trPr>
          <w:trHeight w:val="1185"/>
        </w:trPr>
        <w:tc>
          <w:tcPr>
            <w:tcW w:w="1704" w:type="dxa"/>
            <w:tcBorders>
              <w:top w:val="single" w:sz="8" w:space="0" w:color="000000"/>
              <w:left w:val="single" w:sz="8" w:space="0" w:color="000000"/>
              <w:bottom w:val="single" w:sz="8" w:space="0" w:color="000000"/>
              <w:right w:val="single" w:sz="8" w:space="0" w:color="000000"/>
            </w:tcBorders>
            <w:shd w:val="clear" w:color="auto" w:fill="C6FFBE"/>
            <w:vAlign w:val="center"/>
          </w:tcPr>
          <w:p w14:paraId="63D1E815" w14:textId="77777777" w:rsidR="00153672" w:rsidRPr="007A01C5" w:rsidRDefault="00153672" w:rsidP="00153672">
            <w:pPr>
              <w:rPr>
                <w:sz w:val="20"/>
                <w:lang w:val="en-AU"/>
              </w:rPr>
            </w:pPr>
            <w:r>
              <w:rPr>
                <w:b/>
                <w:bCs/>
                <w:sz w:val="20"/>
              </w:rPr>
              <w:t xml:space="preserve">  Ecosystem</w:t>
            </w:r>
            <w:r>
              <w:rPr>
                <w:b/>
                <w:bCs/>
                <w:sz w:val="20"/>
              </w:rPr>
              <w:br/>
              <w:t xml:space="preserve">       </w:t>
            </w:r>
            <w:r w:rsidRPr="005D0142">
              <w:rPr>
                <w:b/>
                <w:bCs/>
                <w:sz w:val="20"/>
              </w:rPr>
              <w:t>Services</w:t>
            </w:r>
          </w:p>
        </w:tc>
        <w:tc>
          <w:tcPr>
            <w:tcW w:w="1134" w:type="dxa"/>
            <w:tcBorders>
              <w:top w:val="single" w:sz="8" w:space="0" w:color="000000"/>
              <w:left w:val="single" w:sz="8" w:space="0" w:color="000000"/>
              <w:bottom w:val="single" w:sz="8" w:space="0" w:color="000000"/>
              <w:right w:val="single" w:sz="8" w:space="0" w:color="000000"/>
            </w:tcBorders>
            <w:shd w:val="clear" w:color="auto" w:fill="C6FFBE"/>
            <w:tcMar>
              <w:top w:w="15" w:type="dxa"/>
              <w:left w:w="108" w:type="dxa"/>
              <w:bottom w:w="0" w:type="dxa"/>
              <w:right w:w="108" w:type="dxa"/>
            </w:tcMar>
            <w:vAlign w:val="center"/>
          </w:tcPr>
          <w:p w14:paraId="06C167D7" w14:textId="77777777" w:rsidR="00153672" w:rsidRPr="007A01C5" w:rsidRDefault="00153672" w:rsidP="00153672">
            <w:pPr>
              <w:rPr>
                <w:b/>
                <w:bCs/>
                <w:sz w:val="20"/>
              </w:rPr>
            </w:pPr>
            <w:r>
              <w:rPr>
                <w:b/>
                <w:bCs/>
                <w:sz w:val="20"/>
              </w:rPr>
              <w:t>Quantity</w:t>
            </w:r>
          </w:p>
        </w:tc>
        <w:tc>
          <w:tcPr>
            <w:tcW w:w="1823" w:type="dxa"/>
            <w:tcBorders>
              <w:top w:val="single" w:sz="8" w:space="0" w:color="000000"/>
              <w:left w:val="single" w:sz="8" w:space="0" w:color="000000"/>
              <w:bottom w:val="single" w:sz="8" w:space="0" w:color="000000"/>
              <w:right w:val="single" w:sz="8" w:space="0" w:color="000000"/>
            </w:tcBorders>
            <w:shd w:val="clear" w:color="auto" w:fill="C6FFBE"/>
            <w:tcMar>
              <w:top w:w="15" w:type="dxa"/>
              <w:left w:w="108" w:type="dxa"/>
              <w:bottom w:w="0" w:type="dxa"/>
              <w:right w:w="108" w:type="dxa"/>
            </w:tcMar>
          </w:tcPr>
          <w:p w14:paraId="44B96066" w14:textId="77777777" w:rsidR="00153672" w:rsidRPr="007A01C5" w:rsidRDefault="00153672" w:rsidP="00153672">
            <w:pPr>
              <w:rPr>
                <w:sz w:val="20"/>
              </w:rPr>
            </w:pPr>
            <w:r>
              <w:rPr>
                <w:sz w:val="20"/>
              </w:rPr>
              <w:t>tbd</w:t>
            </w:r>
          </w:p>
        </w:tc>
        <w:tc>
          <w:tcPr>
            <w:tcW w:w="1965" w:type="dxa"/>
            <w:tcBorders>
              <w:top w:val="single" w:sz="8" w:space="0" w:color="000000"/>
              <w:left w:val="single" w:sz="8" w:space="0" w:color="000000"/>
              <w:bottom w:val="single" w:sz="8" w:space="0" w:color="000000"/>
              <w:right w:val="single" w:sz="8" w:space="0" w:color="000000"/>
            </w:tcBorders>
            <w:shd w:val="clear" w:color="auto" w:fill="C6FFBE"/>
            <w:tcMar>
              <w:top w:w="15" w:type="dxa"/>
              <w:left w:w="108" w:type="dxa"/>
              <w:bottom w:w="0" w:type="dxa"/>
              <w:right w:w="108" w:type="dxa"/>
            </w:tcMar>
          </w:tcPr>
          <w:p w14:paraId="16B3F2DD" w14:textId="77777777" w:rsidR="00153672" w:rsidRPr="007A01C5" w:rsidRDefault="00153672" w:rsidP="00153672">
            <w:pPr>
              <w:rPr>
                <w:sz w:val="20"/>
              </w:rPr>
            </w:pPr>
            <w:r w:rsidRPr="00630DBB">
              <w:rPr>
                <w:b/>
                <w:color w:val="632423" w:themeColor="accent2" w:themeShade="80"/>
                <w:sz w:val="20"/>
              </w:rPr>
              <w:t>Low</w:t>
            </w:r>
            <w:r>
              <w:rPr>
                <w:sz w:val="20"/>
              </w:rPr>
              <w:t xml:space="preserve"> Ecological footprint surplus </w:t>
            </w:r>
          </w:p>
        </w:tc>
        <w:tc>
          <w:tcPr>
            <w:tcW w:w="2590" w:type="dxa"/>
            <w:tcBorders>
              <w:top w:val="single" w:sz="8" w:space="0" w:color="000000"/>
              <w:left w:val="single" w:sz="8" w:space="0" w:color="000000"/>
              <w:bottom w:val="single" w:sz="8" w:space="0" w:color="000000"/>
              <w:right w:val="single" w:sz="8" w:space="0" w:color="000000"/>
            </w:tcBorders>
            <w:shd w:val="clear" w:color="auto" w:fill="C6FFBE"/>
            <w:tcMar>
              <w:top w:w="15" w:type="dxa"/>
              <w:left w:w="108" w:type="dxa"/>
              <w:bottom w:w="0" w:type="dxa"/>
              <w:right w:w="108" w:type="dxa"/>
            </w:tcMar>
          </w:tcPr>
          <w:p w14:paraId="1078B88B" w14:textId="77777777" w:rsidR="00153672" w:rsidRPr="007A01C5" w:rsidRDefault="00153672" w:rsidP="00153672">
            <w:pPr>
              <w:rPr>
                <w:sz w:val="20"/>
              </w:rPr>
            </w:pPr>
            <w:r w:rsidRPr="00630DBB">
              <w:rPr>
                <w:b/>
                <w:color w:val="632423" w:themeColor="accent2" w:themeShade="80"/>
                <w:sz w:val="20"/>
              </w:rPr>
              <w:t>Low</w:t>
            </w:r>
            <w:r>
              <w:rPr>
                <w:sz w:val="20"/>
              </w:rPr>
              <w:t xml:space="preserve"> Protection of biomes</w:t>
            </w:r>
          </w:p>
        </w:tc>
      </w:tr>
      <w:tr w:rsidR="00153672" w:rsidRPr="007A01C5" w14:paraId="6B2AE3F5" w14:textId="77777777" w:rsidTr="00153672">
        <w:trPr>
          <w:trHeight w:val="1185"/>
        </w:trPr>
        <w:tc>
          <w:tcPr>
            <w:tcW w:w="1704" w:type="dxa"/>
            <w:tcBorders>
              <w:top w:val="single" w:sz="8" w:space="0" w:color="000000"/>
              <w:left w:val="single" w:sz="8" w:space="0" w:color="000000"/>
              <w:bottom w:val="single" w:sz="8" w:space="0" w:color="000000"/>
              <w:right w:val="single" w:sz="8" w:space="0" w:color="000000"/>
            </w:tcBorders>
            <w:shd w:val="clear" w:color="auto" w:fill="C6FFBE"/>
            <w:vAlign w:val="center"/>
          </w:tcPr>
          <w:p w14:paraId="46E826AE" w14:textId="77777777" w:rsidR="00153672" w:rsidRPr="007A01C5" w:rsidRDefault="00153672" w:rsidP="00153672">
            <w:pPr>
              <w:rPr>
                <w:sz w:val="20"/>
                <w:lang w:val="en-AU"/>
              </w:rPr>
            </w:pPr>
          </w:p>
        </w:tc>
        <w:tc>
          <w:tcPr>
            <w:tcW w:w="1134" w:type="dxa"/>
            <w:tcBorders>
              <w:top w:val="single" w:sz="8" w:space="0" w:color="000000"/>
              <w:left w:val="single" w:sz="8" w:space="0" w:color="000000"/>
              <w:bottom w:val="single" w:sz="8" w:space="0" w:color="000000"/>
              <w:right w:val="single" w:sz="8" w:space="0" w:color="000000"/>
            </w:tcBorders>
            <w:shd w:val="clear" w:color="auto" w:fill="C6FFBE"/>
            <w:tcMar>
              <w:top w:w="15" w:type="dxa"/>
              <w:left w:w="108" w:type="dxa"/>
              <w:bottom w:w="0" w:type="dxa"/>
              <w:right w:w="108" w:type="dxa"/>
            </w:tcMar>
            <w:vAlign w:val="center"/>
          </w:tcPr>
          <w:p w14:paraId="5320C5B1" w14:textId="77777777" w:rsidR="00153672" w:rsidRPr="007A01C5" w:rsidRDefault="00153672" w:rsidP="00153672">
            <w:pPr>
              <w:rPr>
                <w:b/>
                <w:bCs/>
                <w:sz w:val="20"/>
              </w:rPr>
            </w:pPr>
            <w:r>
              <w:rPr>
                <w:b/>
                <w:bCs/>
                <w:sz w:val="20"/>
              </w:rPr>
              <w:t>Quality</w:t>
            </w:r>
          </w:p>
        </w:tc>
        <w:tc>
          <w:tcPr>
            <w:tcW w:w="1823" w:type="dxa"/>
            <w:tcBorders>
              <w:top w:val="single" w:sz="8" w:space="0" w:color="000000"/>
              <w:left w:val="single" w:sz="8" w:space="0" w:color="000000"/>
              <w:bottom w:val="single" w:sz="8" w:space="0" w:color="000000"/>
              <w:right w:val="single" w:sz="8" w:space="0" w:color="000000"/>
            </w:tcBorders>
            <w:shd w:val="clear" w:color="auto" w:fill="C6FFBE"/>
            <w:tcMar>
              <w:top w:w="15" w:type="dxa"/>
              <w:left w:w="108" w:type="dxa"/>
              <w:bottom w:w="0" w:type="dxa"/>
              <w:right w:w="108" w:type="dxa"/>
            </w:tcMar>
          </w:tcPr>
          <w:p w14:paraId="2B4CF809" w14:textId="77777777" w:rsidR="00153672" w:rsidRPr="007A01C5" w:rsidRDefault="00153672" w:rsidP="00153672">
            <w:pPr>
              <w:rPr>
                <w:sz w:val="20"/>
              </w:rPr>
            </w:pPr>
            <w:r>
              <w:rPr>
                <w:b/>
                <w:color w:val="632423" w:themeColor="accent2" w:themeShade="80"/>
                <w:sz w:val="20"/>
              </w:rPr>
              <w:t xml:space="preserve">High </w:t>
            </w:r>
            <w:r>
              <w:rPr>
                <w:sz w:val="20"/>
              </w:rPr>
              <w:t>Dependency on natural capital derived from ecosystems</w:t>
            </w:r>
          </w:p>
        </w:tc>
        <w:tc>
          <w:tcPr>
            <w:tcW w:w="1965" w:type="dxa"/>
            <w:tcBorders>
              <w:top w:val="single" w:sz="8" w:space="0" w:color="000000"/>
              <w:left w:val="single" w:sz="8" w:space="0" w:color="000000"/>
              <w:bottom w:val="single" w:sz="8" w:space="0" w:color="000000"/>
              <w:right w:val="single" w:sz="8" w:space="0" w:color="000000"/>
            </w:tcBorders>
            <w:shd w:val="clear" w:color="auto" w:fill="C6FFBE"/>
            <w:tcMar>
              <w:top w:w="15" w:type="dxa"/>
              <w:left w:w="108" w:type="dxa"/>
              <w:bottom w:w="0" w:type="dxa"/>
              <w:right w:w="108" w:type="dxa"/>
            </w:tcMar>
          </w:tcPr>
          <w:p w14:paraId="42D437DA" w14:textId="77777777" w:rsidR="00153672" w:rsidRPr="007A01C5" w:rsidRDefault="00153672" w:rsidP="00153672">
            <w:pPr>
              <w:rPr>
                <w:sz w:val="20"/>
              </w:rPr>
            </w:pPr>
            <w:r>
              <w:rPr>
                <w:b/>
                <w:color w:val="632423" w:themeColor="accent2" w:themeShade="80"/>
                <w:sz w:val="20"/>
              </w:rPr>
              <w:t xml:space="preserve">High </w:t>
            </w:r>
            <w:r>
              <w:rPr>
                <w:sz w:val="20"/>
              </w:rPr>
              <w:t>Threatened species</w:t>
            </w:r>
          </w:p>
        </w:tc>
        <w:tc>
          <w:tcPr>
            <w:tcW w:w="2590" w:type="dxa"/>
            <w:tcBorders>
              <w:top w:val="single" w:sz="8" w:space="0" w:color="000000"/>
              <w:left w:val="single" w:sz="8" w:space="0" w:color="000000"/>
              <w:bottom w:val="single" w:sz="8" w:space="0" w:color="000000"/>
              <w:right w:val="single" w:sz="8" w:space="0" w:color="000000"/>
            </w:tcBorders>
            <w:shd w:val="clear" w:color="auto" w:fill="C6FFBE"/>
            <w:tcMar>
              <w:top w:w="15" w:type="dxa"/>
              <w:left w:w="108" w:type="dxa"/>
              <w:bottom w:w="0" w:type="dxa"/>
              <w:right w:w="108" w:type="dxa"/>
            </w:tcMar>
          </w:tcPr>
          <w:p w14:paraId="626F8414" w14:textId="77777777" w:rsidR="00153672" w:rsidRPr="007A01C5" w:rsidRDefault="00153672" w:rsidP="00153672">
            <w:pPr>
              <w:rPr>
                <w:sz w:val="20"/>
              </w:rPr>
            </w:pPr>
            <w:r w:rsidRPr="00630DBB">
              <w:rPr>
                <w:b/>
                <w:color w:val="632423" w:themeColor="accent2" w:themeShade="80"/>
                <w:sz w:val="20"/>
              </w:rPr>
              <w:t>Low</w:t>
            </w:r>
            <w:r>
              <w:rPr>
                <w:sz w:val="20"/>
              </w:rPr>
              <w:t xml:space="preserve"> Engagement in multilateral environmental agreements</w:t>
            </w:r>
          </w:p>
        </w:tc>
      </w:tr>
      <w:tr w:rsidR="00153672" w:rsidRPr="00700700" w14:paraId="03E5AECE" w14:textId="77777777" w:rsidTr="00153672">
        <w:trPr>
          <w:trHeight w:val="231"/>
        </w:trPr>
        <w:tc>
          <w:tcPr>
            <w:tcW w:w="9216" w:type="dxa"/>
            <w:gridSpan w:val="5"/>
            <w:tcBorders>
              <w:top w:val="single" w:sz="8" w:space="0" w:color="000000"/>
              <w:left w:val="single" w:sz="8" w:space="0" w:color="000000"/>
              <w:bottom w:val="single" w:sz="8" w:space="0" w:color="000000"/>
              <w:right w:val="single" w:sz="8" w:space="0" w:color="000000"/>
            </w:tcBorders>
            <w:shd w:val="clear" w:color="auto" w:fill="D7DCE3"/>
            <w:tcMar>
              <w:top w:w="72" w:type="dxa"/>
              <w:left w:w="144" w:type="dxa"/>
              <w:bottom w:w="72" w:type="dxa"/>
              <w:right w:w="144" w:type="dxa"/>
            </w:tcMar>
            <w:vAlign w:val="center"/>
          </w:tcPr>
          <w:p w14:paraId="67780F09" w14:textId="77777777" w:rsidR="00153672" w:rsidRPr="00700700" w:rsidRDefault="00153672" w:rsidP="00153672">
            <w:pPr>
              <w:jc w:val="center"/>
              <w:rPr>
                <w:b/>
                <w:bCs/>
                <w:sz w:val="20"/>
              </w:rPr>
            </w:pPr>
            <w:r>
              <w:rPr>
                <w:b/>
                <w:bCs/>
                <w:sz w:val="20"/>
              </w:rPr>
              <w:t xml:space="preserve">Infrastructure Sectors </w:t>
            </w:r>
          </w:p>
        </w:tc>
      </w:tr>
      <w:tr w:rsidR="00153672" w:rsidRPr="007A01C5" w14:paraId="031CD993" w14:textId="77777777" w:rsidTr="00153672">
        <w:trPr>
          <w:trHeight w:val="821"/>
        </w:trPr>
        <w:tc>
          <w:tcPr>
            <w:tcW w:w="1704" w:type="dxa"/>
            <w:tcBorders>
              <w:top w:val="single" w:sz="8" w:space="0" w:color="000000"/>
              <w:left w:val="single" w:sz="8" w:space="0" w:color="000000"/>
              <w:bottom w:val="single" w:sz="8" w:space="0" w:color="000000"/>
              <w:right w:val="single" w:sz="8" w:space="0" w:color="000000"/>
            </w:tcBorders>
            <w:shd w:val="clear" w:color="auto" w:fill="D7DCE3"/>
            <w:tcMar>
              <w:top w:w="72" w:type="dxa"/>
              <w:left w:w="144" w:type="dxa"/>
              <w:bottom w:w="72" w:type="dxa"/>
              <w:right w:w="144" w:type="dxa"/>
            </w:tcMar>
            <w:vAlign w:val="center"/>
            <w:hideMark/>
          </w:tcPr>
          <w:p w14:paraId="1D6FC2D8" w14:textId="77777777" w:rsidR="00153672" w:rsidRPr="007A01C5" w:rsidRDefault="00153672" w:rsidP="00153672">
            <w:pPr>
              <w:rPr>
                <w:sz w:val="20"/>
                <w:lang w:val="en-AU"/>
              </w:rPr>
            </w:pPr>
            <w:r w:rsidRPr="007A01C5">
              <w:rPr>
                <w:b/>
                <w:bCs/>
                <w:sz w:val="20"/>
              </w:rPr>
              <w:t>Coast</w:t>
            </w:r>
          </w:p>
        </w:tc>
        <w:tc>
          <w:tcPr>
            <w:tcW w:w="1134"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vAlign w:val="center"/>
            <w:hideMark/>
          </w:tcPr>
          <w:p w14:paraId="6392A02C" w14:textId="77777777" w:rsidR="00153672" w:rsidRPr="007A01C5" w:rsidRDefault="00153672" w:rsidP="00153672">
            <w:pPr>
              <w:rPr>
                <w:sz w:val="20"/>
                <w:lang w:val="en-AU"/>
              </w:rPr>
            </w:pPr>
            <w:r w:rsidRPr="007A01C5">
              <w:rPr>
                <w:b/>
                <w:bCs/>
                <w:sz w:val="20"/>
              </w:rPr>
              <w:t xml:space="preserve">Quantity </w:t>
            </w:r>
          </w:p>
        </w:tc>
        <w:tc>
          <w:tcPr>
            <w:tcW w:w="1823"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hideMark/>
          </w:tcPr>
          <w:p w14:paraId="0B17B1AC" w14:textId="77777777" w:rsidR="00153672" w:rsidRPr="007A01C5" w:rsidRDefault="00153672" w:rsidP="00153672">
            <w:pPr>
              <w:rPr>
                <w:sz w:val="20"/>
                <w:lang w:val="en-AU"/>
              </w:rPr>
            </w:pPr>
            <w:r>
              <w:rPr>
                <w:b/>
                <w:color w:val="632423" w:themeColor="accent2" w:themeShade="80"/>
                <w:sz w:val="20"/>
              </w:rPr>
              <w:t xml:space="preserve">High </w:t>
            </w:r>
            <w:r>
              <w:rPr>
                <w:sz w:val="20"/>
              </w:rPr>
              <w:t>Proportion of l</w:t>
            </w:r>
            <w:r w:rsidRPr="007A01C5">
              <w:rPr>
                <w:sz w:val="20"/>
              </w:rPr>
              <w:t xml:space="preserve">and less than 10m above sea-level </w:t>
            </w:r>
          </w:p>
        </w:tc>
        <w:tc>
          <w:tcPr>
            <w:tcW w:w="1965"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hideMark/>
          </w:tcPr>
          <w:p w14:paraId="2707C65D" w14:textId="77777777" w:rsidR="00153672" w:rsidRPr="007A01C5" w:rsidRDefault="00153672" w:rsidP="00153672">
            <w:pPr>
              <w:rPr>
                <w:sz w:val="20"/>
                <w:lang w:val="en-AU"/>
              </w:rPr>
            </w:pPr>
            <w:r>
              <w:rPr>
                <w:b/>
                <w:color w:val="632423" w:themeColor="accent2" w:themeShade="80"/>
                <w:sz w:val="20"/>
              </w:rPr>
              <w:t xml:space="preserve">High </w:t>
            </w:r>
            <w:r w:rsidRPr="007A01C5">
              <w:rPr>
                <w:sz w:val="20"/>
              </w:rPr>
              <w:t>P</w:t>
            </w:r>
            <w:r>
              <w:rPr>
                <w:sz w:val="20"/>
              </w:rPr>
              <w:t>roportion of p</w:t>
            </w:r>
            <w:r w:rsidRPr="007A01C5">
              <w:rPr>
                <w:sz w:val="20"/>
              </w:rPr>
              <w:t xml:space="preserve">opulation living less than 10m above sea-level </w:t>
            </w:r>
          </w:p>
        </w:tc>
        <w:tc>
          <w:tcPr>
            <w:tcW w:w="2590" w:type="dxa"/>
            <w:vMerge w:val="restart"/>
            <w:tcBorders>
              <w:top w:val="single" w:sz="8" w:space="0" w:color="000000"/>
              <w:left w:val="single" w:sz="8" w:space="0" w:color="000000"/>
              <w:right w:val="single" w:sz="8" w:space="0" w:color="000000"/>
            </w:tcBorders>
            <w:shd w:val="clear" w:color="auto" w:fill="D7DCE3"/>
            <w:tcMar>
              <w:top w:w="72" w:type="dxa"/>
              <w:left w:w="144" w:type="dxa"/>
              <w:bottom w:w="72" w:type="dxa"/>
              <w:right w:w="144" w:type="dxa"/>
            </w:tcMar>
            <w:hideMark/>
          </w:tcPr>
          <w:p w14:paraId="70519E12" w14:textId="77777777" w:rsidR="00153672" w:rsidRDefault="00153672" w:rsidP="00153672">
            <w:pPr>
              <w:rPr>
                <w:sz w:val="20"/>
              </w:rPr>
            </w:pPr>
          </w:p>
          <w:p w14:paraId="062A12E7" w14:textId="77777777" w:rsidR="00153672" w:rsidRDefault="00153672" w:rsidP="00153672">
            <w:pPr>
              <w:rPr>
                <w:sz w:val="20"/>
              </w:rPr>
            </w:pPr>
          </w:p>
          <w:p w14:paraId="1723CCDC" w14:textId="77777777" w:rsidR="00153672" w:rsidRDefault="00153672" w:rsidP="00153672">
            <w:pPr>
              <w:rPr>
                <w:sz w:val="20"/>
              </w:rPr>
            </w:pPr>
          </w:p>
          <w:p w14:paraId="5376DC74" w14:textId="77777777" w:rsidR="00153672" w:rsidRDefault="00153672" w:rsidP="00153672">
            <w:pPr>
              <w:rPr>
                <w:sz w:val="20"/>
              </w:rPr>
            </w:pPr>
          </w:p>
          <w:p w14:paraId="11F42164" w14:textId="77777777" w:rsidR="00153672" w:rsidRDefault="00153672" w:rsidP="00153672">
            <w:pPr>
              <w:rPr>
                <w:sz w:val="20"/>
              </w:rPr>
            </w:pPr>
          </w:p>
          <w:p w14:paraId="5DB1A53C" w14:textId="77777777" w:rsidR="00153672" w:rsidRPr="00864D8F" w:rsidRDefault="00153672" w:rsidP="00864D8F">
            <w:pPr>
              <w:jc w:val="center"/>
              <w:rPr>
                <w:i/>
                <w:sz w:val="20"/>
                <w:lang w:val="en-AU"/>
              </w:rPr>
            </w:pPr>
            <w:r w:rsidRPr="00864D8F">
              <w:rPr>
                <w:i/>
                <w:sz w:val="20"/>
              </w:rPr>
              <w:t>Measured on the Readiness Axis</w:t>
            </w:r>
          </w:p>
        </w:tc>
      </w:tr>
      <w:tr w:rsidR="00153672" w:rsidRPr="007A01C5" w14:paraId="4E5F25AF" w14:textId="77777777" w:rsidTr="00153672">
        <w:trPr>
          <w:trHeight w:val="821"/>
        </w:trPr>
        <w:tc>
          <w:tcPr>
            <w:tcW w:w="1704" w:type="dxa"/>
            <w:tcBorders>
              <w:top w:val="single" w:sz="8" w:space="0" w:color="000000"/>
              <w:left w:val="single" w:sz="8" w:space="0" w:color="000000"/>
              <w:bottom w:val="single" w:sz="8" w:space="0" w:color="000000"/>
              <w:right w:val="single" w:sz="8" w:space="0" w:color="000000"/>
            </w:tcBorders>
            <w:shd w:val="clear" w:color="auto" w:fill="D7DCE3"/>
            <w:tcMar>
              <w:top w:w="72" w:type="dxa"/>
              <w:left w:w="144" w:type="dxa"/>
              <w:bottom w:w="72" w:type="dxa"/>
              <w:right w:w="144" w:type="dxa"/>
            </w:tcMar>
            <w:vAlign w:val="center"/>
            <w:hideMark/>
          </w:tcPr>
          <w:p w14:paraId="04D389AA" w14:textId="77777777" w:rsidR="00153672" w:rsidRPr="007A01C5" w:rsidRDefault="00153672" w:rsidP="00153672">
            <w:pPr>
              <w:rPr>
                <w:sz w:val="20"/>
                <w:lang w:val="en-AU"/>
              </w:rPr>
            </w:pPr>
            <w:r w:rsidRPr="007A01C5">
              <w:rPr>
                <w:b/>
                <w:bCs/>
                <w:sz w:val="20"/>
              </w:rPr>
              <w:t>Energy</w:t>
            </w:r>
          </w:p>
        </w:tc>
        <w:tc>
          <w:tcPr>
            <w:tcW w:w="1134"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vAlign w:val="center"/>
            <w:hideMark/>
          </w:tcPr>
          <w:p w14:paraId="4254E726" w14:textId="77777777" w:rsidR="00153672" w:rsidRPr="007A01C5" w:rsidRDefault="00153672" w:rsidP="00153672">
            <w:pPr>
              <w:rPr>
                <w:sz w:val="20"/>
                <w:lang w:val="en-AU"/>
              </w:rPr>
            </w:pPr>
            <w:r w:rsidRPr="007A01C5">
              <w:rPr>
                <w:b/>
                <w:bCs/>
                <w:sz w:val="20"/>
              </w:rPr>
              <w:t xml:space="preserve">Quantity </w:t>
            </w:r>
          </w:p>
        </w:tc>
        <w:tc>
          <w:tcPr>
            <w:tcW w:w="1823"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hideMark/>
          </w:tcPr>
          <w:p w14:paraId="4E34639A" w14:textId="77777777" w:rsidR="00153672" w:rsidRPr="007A01C5" w:rsidRDefault="00153672" w:rsidP="00153672">
            <w:pPr>
              <w:rPr>
                <w:sz w:val="20"/>
                <w:lang w:val="en-AU"/>
              </w:rPr>
            </w:pPr>
            <w:r w:rsidRPr="00630DBB">
              <w:rPr>
                <w:b/>
                <w:color w:val="632423" w:themeColor="accent2" w:themeShade="80"/>
                <w:sz w:val="20"/>
              </w:rPr>
              <w:t>Low</w:t>
            </w:r>
            <w:r>
              <w:rPr>
                <w:sz w:val="20"/>
              </w:rPr>
              <w:t xml:space="preserve"> </w:t>
            </w:r>
            <w:r w:rsidRPr="007A01C5">
              <w:rPr>
                <w:sz w:val="20"/>
              </w:rPr>
              <w:t>Population with</w:t>
            </w:r>
            <w:r>
              <w:rPr>
                <w:sz w:val="20"/>
                <w:lang w:val="en-AU"/>
              </w:rPr>
              <w:t xml:space="preserve"> </w:t>
            </w:r>
            <w:r w:rsidRPr="007A01C5">
              <w:rPr>
                <w:sz w:val="20"/>
              </w:rPr>
              <w:t xml:space="preserve">access to reliable electricity </w:t>
            </w:r>
          </w:p>
        </w:tc>
        <w:tc>
          <w:tcPr>
            <w:tcW w:w="1965"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hideMark/>
          </w:tcPr>
          <w:p w14:paraId="4ADDEE73" w14:textId="77777777" w:rsidR="00153672" w:rsidRPr="007A01C5" w:rsidRDefault="00153672" w:rsidP="00153672">
            <w:pPr>
              <w:rPr>
                <w:sz w:val="20"/>
                <w:lang w:val="en-AU"/>
              </w:rPr>
            </w:pPr>
            <w:r>
              <w:rPr>
                <w:b/>
                <w:color w:val="632423" w:themeColor="accent2" w:themeShade="80"/>
                <w:sz w:val="20"/>
              </w:rPr>
              <w:t xml:space="preserve">High </w:t>
            </w:r>
            <w:r w:rsidRPr="007A01C5">
              <w:rPr>
                <w:sz w:val="20"/>
              </w:rPr>
              <w:t>Energy at risk</w:t>
            </w:r>
          </w:p>
          <w:p w14:paraId="3F119402" w14:textId="77777777" w:rsidR="00153672" w:rsidRPr="007A01C5" w:rsidRDefault="00153672" w:rsidP="00153672">
            <w:pPr>
              <w:rPr>
                <w:sz w:val="20"/>
                <w:lang w:val="en-AU"/>
              </w:rPr>
            </w:pPr>
            <w:r w:rsidRPr="007A01C5">
              <w:rPr>
                <w:sz w:val="20"/>
              </w:rPr>
              <w:t> </w:t>
            </w:r>
          </w:p>
        </w:tc>
        <w:tc>
          <w:tcPr>
            <w:tcW w:w="2590" w:type="dxa"/>
            <w:vMerge/>
            <w:tcBorders>
              <w:left w:val="single" w:sz="8" w:space="0" w:color="000000"/>
              <w:right w:val="single" w:sz="8" w:space="0" w:color="000000"/>
            </w:tcBorders>
            <w:shd w:val="clear" w:color="auto" w:fill="D7DCE3"/>
            <w:vAlign w:val="center"/>
            <w:hideMark/>
          </w:tcPr>
          <w:p w14:paraId="2067EF97" w14:textId="77777777" w:rsidR="00153672" w:rsidRPr="007A01C5" w:rsidRDefault="00153672" w:rsidP="00153672">
            <w:pPr>
              <w:rPr>
                <w:sz w:val="20"/>
                <w:lang w:val="en-AU"/>
              </w:rPr>
            </w:pPr>
          </w:p>
        </w:tc>
      </w:tr>
      <w:tr w:rsidR="00153672" w:rsidRPr="007A01C5" w14:paraId="3A736C26" w14:textId="77777777" w:rsidTr="00153672">
        <w:trPr>
          <w:trHeight w:val="576"/>
        </w:trPr>
        <w:tc>
          <w:tcPr>
            <w:tcW w:w="1704" w:type="dxa"/>
            <w:tcBorders>
              <w:top w:val="single" w:sz="8" w:space="0" w:color="000000"/>
              <w:left w:val="single" w:sz="8" w:space="0" w:color="000000"/>
              <w:bottom w:val="single" w:sz="8" w:space="0" w:color="000000"/>
              <w:right w:val="single" w:sz="8" w:space="0" w:color="000000"/>
            </w:tcBorders>
            <w:shd w:val="clear" w:color="auto" w:fill="D7DCE3"/>
            <w:tcMar>
              <w:top w:w="72" w:type="dxa"/>
              <w:left w:w="144" w:type="dxa"/>
              <w:bottom w:w="72" w:type="dxa"/>
              <w:right w:w="144" w:type="dxa"/>
            </w:tcMar>
            <w:vAlign w:val="center"/>
            <w:hideMark/>
          </w:tcPr>
          <w:p w14:paraId="33357C66" w14:textId="77777777" w:rsidR="00153672" w:rsidRPr="007A01C5" w:rsidRDefault="00153672" w:rsidP="00153672">
            <w:pPr>
              <w:rPr>
                <w:sz w:val="20"/>
                <w:lang w:val="en-AU"/>
              </w:rPr>
            </w:pPr>
            <w:r w:rsidRPr="007A01C5">
              <w:rPr>
                <w:b/>
                <w:bCs/>
                <w:sz w:val="20"/>
              </w:rPr>
              <w:t>Transport</w:t>
            </w:r>
          </w:p>
        </w:tc>
        <w:tc>
          <w:tcPr>
            <w:tcW w:w="1134"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vAlign w:val="center"/>
            <w:hideMark/>
          </w:tcPr>
          <w:p w14:paraId="25F21605" w14:textId="77777777" w:rsidR="00153672" w:rsidRPr="007A01C5" w:rsidRDefault="00153672" w:rsidP="00153672">
            <w:pPr>
              <w:rPr>
                <w:sz w:val="20"/>
                <w:lang w:val="en-AU"/>
              </w:rPr>
            </w:pPr>
            <w:r w:rsidRPr="007A01C5">
              <w:rPr>
                <w:b/>
                <w:bCs/>
                <w:sz w:val="20"/>
              </w:rPr>
              <w:t xml:space="preserve">Quantity </w:t>
            </w:r>
          </w:p>
        </w:tc>
        <w:tc>
          <w:tcPr>
            <w:tcW w:w="1823"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hideMark/>
          </w:tcPr>
          <w:p w14:paraId="534383CC" w14:textId="77777777" w:rsidR="00153672" w:rsidRPr="007A01C5" w:rsidRDefault="00153672" w:rsidP="00153672">
            <w:pPr>
              <w:rPr>
                <w:sz w:val="20"/>
                <w:lang w:val="en-AU"/>
              </w:rPr>
            </w:pPr>
            <w:r>
              <w:rPr>
                <w:b/>
                <w:color w:val="632423" w:themeColor="accent2" w:themeShade="80"/>
                <w:sz w:val="20"/>
              </w:rPr>
              <w:t xml:space="preserve">High </w:t>
            </w:r>
            <w:r w:rsidRPr="007A01C5">
              <w:rPr>
                <w:sz w:val="20"/>
              </w:rPr>
              <w:t>Frequency of floods per unit area</w:t>
            </w:r>
          </w:p>
        </w:tc>
        <w:tc>
          <w:tcPr>
            <w:tcW w:w="1965"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hideMark/>
          </w:tcPr>
          <w:p w14:paraId="60241BF9" w14:textId="77777777" w:rsidR="00153672" w:rsidRPr="007A01C5" w:rsidRDefault="00153672" w:rsidP="00153672">
            <w:pPr>
              <w:rPr>
                <w:sz w:val="20"/>
                <w:lang w:val="en-AU"/>
              </w:rPr>
            </w:pPr>
            <w:r w:rsidRPr="00630DBB">
              <w:rPr>
                <w:b/>
                <w:color w:val="632423" w:themeColor="accent2" w:themeShade="80"/>
                <w:sz w:val="20"/>
              </w:rPr>
              <w:t>Low</w:t>
            </w:r>
            <w:r>
              <w:rPr>
                <w:sz w:val="20"/>
              </w:rPr>
              <w:t xml:space="preserve"> Percentage of r</w:t>
            </w:r>
            <w:r w:rsidRPr="007A01C5">
              <w:rPr>
                <w:sz w:val="20"/>
              </w:rPr>
              <w:t>oads paved</w:t>
            </w:r>
          </w:p>
        </w:tc>
        <w:tc>
          <w:tcPr>
            <w:tcW w:w="2590" w:type="dxa"/>
            <w:vMerge/>
            <w:tcBorders>
              <w:left w:val="single" w:sz="8" w:space="0" w:color="000000"/>
              <w:bottom w:val="single" w:sz="8" w:space="0" w:color="000000"/>
              <w:right w:val="single" w:sz="8" w:space="0" w:color="000000"/>
            </w:tcBorders>
            <w:shd w:val="clear" w:color="auto" w:fill="D7DCE3"/>
            <w:vAlign w:val="center"/>
            <w:hideMark/>
          </w:tcPr>
          <w:p w14:paraId="64520AC1" w14:textId="77777777" w:rsidR="00153672" w:rsidRPr="007A01C5" w:rsidRDefault="00153672" w:rsidP="00153672">
            <w:pPr>
              <w:rPr>
                <w:sz w:val="20"/>
                <w:lang w:val="en-AU"/>
              </w:rPr>
            </w:pPr>
          </w:p>
        </w:tc>
      </w:tr>
    </w:tbl>
    <w:p w14:paraId="493B2295" w14:textId="77777777" w:rsidR="00153672" w:rsidRDefault="00153672" w:rsidP="001F58B0"/>
    <w:p w14:paraId="7CAA9048" w14:textId="77777777" w:rsidR="00153672" w:rsidRDefault="00153672" w:rsidP="001F58B0"/>
    <w:p w14:paraId="366E1869" w14:textId="77777777" w:rsidR="00153672" w:rsidRDefault="00153672" w:rsidP="001F58B0"/>
    <w:p w14:paraId="25A81156" w14:textId="77777777" w:rsidR="001F58B0" w:rsidRDefault="001F58B0" w:rsidP="001F58B0"/>
    <w:p w14:paraId="3BADD09B" w14:textId="67E53082" w:rsidR="00001CBA" w:rsidRDefault="00001CBA">
      <w:r>
        <w:br w:type="page"/>
      </w:r>
    </w:p>
    <w:p w14:paraId="5E82E0F0" w14:textId="77777777" w:rsidR="001F58B0" w:rsidRDefault="001F58B0" w:rsidP="001F58B0"/>
    <w:p w14:paraId="2DE29601" w14:textId="77777777" w:rsidR="00001CBA" w:rsidRDefault="00001CBA" w:rsidP="00001CBA"/>
    <w:p w14:paraId="68A161E1" w14:textId="5984EFA8" w:rsidR="00001CBA" w:rsidRDefault="007C271F" w:rsidP="00001CBA">
      <w:r>
        <w:t>Figure 2</w:t>
      </w:r>
      <w:r w:rsidR="00001CBA">
        <w:t>.  The relationship between the Total Ecosystem Services Vulnerability component to GDP per capita (here Ln(GDP/cap)).  Although there is a negative relationship (poor countries are more vulnerable on this score, R</w:t>
      </w:r>
      <w:r w:rsidR="00001CBA" w:rsidRPr="002644AA">
        <w:rPr>
          <w:vertAlign w:val="superscript"/>
        </w:rPr>
        <w:t>2</w:t>
      </w:r>
      <w:r w:rsidR="00001CBA">
        <w:t>=0.34), there is a wide dispersal across all income levels.</w:t>
      </w:r>
    </w:p>
    <w:p w14:paraId="1234D373" w14:textId="77777777" w:rsidR="00001CBA" w:rsidRDefault="00001CBA" w:rsidP="00001CBA"/>
    <w:p w14:paraId="0FA0AD09" w14:textId="77777777" w:rsidR="00001CBA" w:rsidRDefault="00001CBA" w:rsidP="00001CBA">
      <w:r>
        <w:rPr>
          <w:noProof/>
        </w:rPr>
        <w:drawing>
          <wp:anchor distT="0" distB="0" distL="114300" distR="114300" simplePos="0" relativeHeight="251678720" behindDoc="0" locked="0" layoutInCell="1" allowOverlap="1" wp14:anchorId="221AE5F9" wp14:editId="7CF541AB">
            <wp:simplePos x="0" y="0"/>
            <wp:positionH relativeFrom="column">
              <wp:posOffset>0</wp:posOffset>
            </wp:positionH>
            <wp:positionV relativeFrom="paragraph">
              <wp:posOffset>0</wp:posOffset>
            </wp:positionV>
            <wp:extent cx="5480685" cy="3155315"/>
            <wp:effectExtent l="0" t="0" r="5715" b="0"/>
            <wp:wrapSquare wrapText="bothSides"/>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0685" cy="3155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41E794" w14:textId="259CCD9C" w:rsidR="00001CBA" w:rsidRDefault="00001CBA">
      <w:r>
        <w:br w:type="page"/>
      </w:r>
    </w:p>
    <w:p w14:paraId="0B88A102" w14:textId="77777777" w:rsidR="00D76F1D" w:rsidRDefault="00D76F1D"/>
    <w:p w14:paraId="49C1DE32" w14:textId="77777777" w:rsidR="00001CBA" w:rsidRDefault="00001CBA"/>
    <w:p w14:paraId="68A5BA8A" w14:textId="77777777" w:rsidR="001F58B0" w:rsidRDefault="001F58B0" w:rsidP="001F58B0">
      <w:pPr>
        <w:keepNext/>
        <w:rPr>
          <w:i/>
        </w:rPr>
      </w:pPr>
    </w:p>
    <w:p w14:paraId="139EF8F1" w14:textId="646DF4FC" w:rsidR="001F58B0" w:rsidRPr="00C072E2" w:rsidRDefault="007C271F" w:rsidP="001F58B0">
      <w:pPr>
        <w:keepNext/>
        <w:rPr>
          <w:i/>
          <w:color w:val="A6A6A6" w:themeColor="background1" w:themeShade="A6"/>
        </w:rPr>
      </w:pPr>
      <w:r w:rsidRPr="00C072E2">
        <w:rPr>
          <w:i/>
          <w:color w:val="A6A6A6" w:themeColor="background1" w:themeShade="A6"/>
        </w:rPr>
        <w:t xml:space="preserve">Figure 3. </w:t>
      </w:r>
      <w:r w:rsidR="001F58B0" w:rsidRPr="00C072E2">
        <w:rPr>
          <w:i/>
          <w:color w:val="A6A6A6" w:themeColor="background1" w:themeShade="A6"/>
        </w:rPr>
        <w:t xml:space="preserve"> Country rankings with respect to the new measures and the effect of the new measures on vulnerability rankings</w:t>
      </w:r>
      <w:r w:rsidR="001F58B0" w:rsidRPr="00C072E2">
        <w:rPr>
          <w:i/>
          <w:color w:val="A6A6A6" w:themeColor="background1" w:themeShade="A6"/>
          <w:vertAlign w:val="superscript"/>
        </w:rPr>
        <w:t>1</w:t>
      </w:r>
      <w:r w:rsidR="001F58B0" w:rsidRPr="00C072E2">
        <w:rPr>
          <w:i/>
          <w:color w:val="A6A6A6" w:themeColor="background1" w:themeShade="A6"/>
        </w:rPr>
        <w:t>.  The background colours in the rightmost column of ranking data show reduced or no change in vulnerab</w:t>
      </w:r>
      <w:r w:rsidR="00031154" w:rsidRPr="00C072E2">
        <w:rPr>
          <w:i/>
          <w:color w:val="A6A6A6" w:themeColor="background1" w:themeShade="A6"/>
        </w:rPr>
        <w:t xml:space="preserve">ility rank (green), </w:t>
      </w:r>
      <w:r w:rsidR="001F58B0" w:rsidRPr="00C072E2">
        <w:rPr>
          <w:i/>
          <w:color w:val="A6A6A6" w:themeColor="background1" w:themeShade="A6"/>
        </w:rPr>
        <w:t xml:space="preserve"> increased vulnerability (pink)</w:t>
      </w:r>
      <w:r w:rsidR="00031154" w:rsidRPr="00C072E2">
        <w:rPr>
          <w:i/>
          <w:color w:val="A6A6A6" w:themeColor="background1" w:themeShade="A6"/>
        </w:rPr>
        <w:t xml:space="preserve"> and new to the list (yellow)</w:t>
      </w:r>
      <w:r w:rsidR="001F58B0" w:rsidRPr="00C072E2">
        <w:rPr>
          <w:i/>
          <w:color w:val="A6A6A6" w:themeColor="background1" w:themeShade="A6"/>
        </w:rPr>
        <w:t>.</w:t>
      </w:r>
    </w:p>
    <w:p w14:paraId="54C0E8E0" w14:textId="77777777" w:rsidR="001F58B0" w:rsidRDefault="001F58B0" w:rsidP="001F58B0">
      <w:pPr>
        <w:keepNext/>
        <w:rPr>
          <w:color w:val="A6A6A6" w:themeColor="background1" w:themeShade="A6"/>
        </w:rPr>
      </w:pPr>
    </w:p>
    <w:p w14:paraId="6909188F" w14:textId="1D001C30" w:rsidR="00AE3FFC" w:rsidRPr="00AE3FFC" w:rsidRDefault="00AE3FFC" w:rsidP="001F58B0">
      <w:pPr>
        <w:keepNext/>
      </w:pPr>
      <w:r w:rsidRPr="00AE3FFC">
        <w:t>To be redone</w:t>
      </w:r>
    </w:p>
    <w:p w14:paraId="343825A6" w14:textId="77777777" w:rsidR="00AE3FFC" w:rsidRPr="00C072E2" w:rsidRDefault="00AE3FFC" w:rsidP="001F58B0">
      <w:pPr>
        <w:keepNext/>
        <w:rPr>
          <w:color w:val="A6A6A6" w:themeColor="background1" w:themeShade="A6"/>
        </w:rPr>
      </w:pPr>
    </w:p>
    <w:p w14:paraId="07B2C37A" w14:textId="79E07D69" w:rsidR="001F58B0" w:rsidRPr="00C072E2" w:rsidRDefault="001F58B0" w:rsidP="001F58B0">
      <w:pPr>
        <w:rPr>
          <w:color w:val="A6A6A6" w:themeColor="background1" w:themeShade="A6"/>
          <w:vertAlign w:val="superscript"/>
        </w:rPr>
      </w:pPr>
      <w:r w:rsidRPr="00C072E2">
        <w:rPr>
          <w:color w:val="A6A6A6" w:themeColor="background1" w:themeShade="A6"/>
          <w:sz w:val="20"/>
          <w:vertAlign w:val="superscript"/>
        </w:rPr>
        <w:t>1</w:t>
      </w:r>
      <w:r w:rsidRPr="00C072E2">
        <w:rPr>
          <w:color w:val="A6A6A6" w:themeColor="background1" w:themeShade="A6"/>
          <w:vertAlign w:val="superscript"/>
        </w:rPr>
        <w:t xml:space="preserve"> Note that this list of the “Original” differs slightly from that shown on the web as the web used different rules for missing data for inclusion in the list.  However, it does not change the basic conclusions.</w:t>
      </w:r>
    </w:p>
    <w:p w14:paraId="7001DA96" w14:textId="77777777" w:rsidR="001F58B0" w:rsidRPr="00C072E2" w:rsidRDefault="001F58B0" w:rsidP="001F58B0">
      <w:pPr>
        <w:rPr>
          <w:color w:val="A6A6A6" w:themeColor="background1" w:themeShade="A6"/>
        </w:rPr>
      </w:pPr>
    </w:p>
    <w:p w14:paraId="199C98A9" w14:textId="38F21CF8" w:rsidR="001F58B0" w:rsidRPr="00C072E2" w:rsidRDefault="001F58B0">
      <w:pPr>
        <w:rPr>
          <w:color w:val="A6A6A6" w:themeColor="background1" w:themeShade="A6"/>
        </w:rPr>
      </w:pPr>
      <w:r w:rsidRPr="00C072E2">
        <w:rPr>
          <w:color w:val="A6A6A6" w:themeColor="background1" w:themeShade="A6"/>
        </w:rPr>
        <w:br w:type="page"/>
      </w:r>
    </w:p>
    <w:p w14:paraId="2DA618EC" w14:textId="36C2FC9C" w:rsidR="00001CBA" w:rsidRPr="00700681" w:rsidRDefault="00A25E99" w:rsidP="00001CBA">
      <w:pPr>
        <w:rPr>
          <w:i/>
        </w:rPr>
      </w:pPr>
      <w:r w:rsidRPr="00A25E99">
        <w:rPr>
          <w:noProof/>
        </w:rPr>
        <w:drawing>
          <wp:anchor distT="0" distB="0" distL="114300" distR="114300" simplePos="0" relativeHeight="251683840" behindDoc="0" locked="0" layoutInCell="1" allowOverlap="1" wp14:anchorId="58F8E600" wp14:editId="38C3C763">
            <wp:simplePos x="0" y="0"/>
            <wp:positionH relativeFrom="column">
              <wp:posOffset>0</wp:posOffset>
            </wp:positionH>
            <wp:positionV relativeFrom="paragraph">
              <wp:posOffset>914400</wp:posOffset>
            </wp:positionV>
            <wp:extent cx="5480050" cy="3629660"/>
            <wp:effectExtent l="0" t="0" r="6350" b="254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0050" cy="3629660"/>
                    </a:xfrm>
                    <a:prstGeom prst="rect">
                      <a:avLst/>
                    </a:prstGeom>
                    <a:noFill/>
                    <a:ln>
                      <a:noFill/>
                    </a:ln>
                  </pic:spPr>
                </pic:pic>
              </a:graphicData>
            </a:graphic>
            <wp14:sizeRelH relativeFrom="page">
              <wp14:pctWidth>0</wp14:pctWidth>
            </wp14:sizeRelH>
            <wp14:sizeRelV relativeFrom="page">
              <wp14:pctHeight>0</wp14:pctHeight>
            </wp14:sizeRelV>
          </wp:anchor>
        </w:drawing>
      </w:r>
      <w:r w:rsidR="007C271F">
        <w:rPr>
          <w:i/>
        </w:rPr>
        <w:t>Figure 4</w:t>
      </w:r>
      <w:r w:rsidR="00001CBA" w:rsidRPr="00700681">
        <w:rPr>
          <w:i/>
        </w:rPr>
        <w:t xml:space="preserve">.  The new measures </w:t>
      </w:r>
      <w:r w:rsidR="00031154">
        <w:rPr>
          <w:i/>
        </w:rPr>
        <w:t>increase</w:t>
      </w:r>
      <w:r w:rsidR="00001CBA" w:rsidRPr="00700681">
        <w:rPr>
          <w:i/>
        </w:rPr>
        <w:t xml:space="preserve"> the average vulnerability score marginally from 0.3</w:t>
      </w:r>
      <w:r>
        <w:rPr>
          <w:i/>
        </w:rPr>
        <w:t>30 to 0.348</w:t>
      </w:r>
      <w:r w:rsidR="00001CBA">
        <w:rPr>
          <w:i/>
        </w:rPr>
        <w:t xml:space="preserve"> with middle vulnerability countries tendi</w:t>
      </w:r>
      <w:r>
        <w:rPr>
          <w:i/>
        </w:rPr>
        <w:t xml:space="preserve">ng to increase slightly in vulnerability </w:t>
      </w:r>
      <w:r w:rsidR="00001CBA">
        <w:rPr>
          <w:i/>
        </w:rPr>
        <w:t>and those with high or low vulnerability being more likely to fall.</w:t>
      </w:r>
    </w:p>
    <w:p w14:paraId="5816D32D" w14:textId="093432EE" w:rsidR="00001CBA" w:rsidRDefault="00001CBA" w:rsidP="00001CBA"/>
    <w:p w14:paraId="7EB03D16" w14:textId="77777777" w:rsidR="00001CBA" w:rsidRDefault="00001CBA" w:rsidP="00001CBA"/>
    <w:p w14:paraId="7161C16A" w14:textId="77777777" w:rsidR="00A25E99" w:rsidRDefault="00A25E99" w:rsidP="00001CBA">
      <w:pPr>
        <w:rPr>
          <w:i/>
        </w:rPr>
      </w:pPr>
    </w:p>
    <w:p w14:paraId="71F904C5" w14:textId="01082328" w:rsidR="00001CBA" w:rsidRPr="00700681" w:rsidRDefault="00001CBA" w:rsidP="00001CBA">
      <w:pPr>
        <w:rPr>
          <w:i/>
        </w:rPr>
      </w:pPr>
      <w:r w:rsidRPr="00700681">
        <w:rPr>
          <w:i/>
        </w:rPr>
        <w:t xml:space="preserve">Figure </w:t>
      </w:r>
      <w:r w:rsidR="007C271F">
        <w:rPr>
          <w:i/>
        </w:rPr>
        <w:t>5.</w:t>
      </w:r>
      <w:r w:rsidRPr="00700681">
        <w:rPr>
          <w:i/>
        </w:rPr>
        <w:t xml:space="preserve">  No correlation between the measures based on Natural Capital Dependency and the Net Ecological Footprint scores.</w:t>
      </w:r>
    </w:p>
    <w:p w14:paraId="7938F199" w14:textId="77777777" w:rsidR="00001CBA" w:rsidRDefault="00001CBA" w:rsidP="00001CBA">
      <w:r>
        <w:rPr>
          <w:noProof/>
        </w:rPr>
        <w:drawing>
          <wp:anchor distT="0" distB="0" distL="114300" distR="114300" simplePos="0" relativeHeight="251681792" behindDoc="0" locked="0" layoutInCell="1" allowOverlap="1" wp14:anchorId="45DC9200" wp14:editId="39D9D29B">
            <wp:simplePos x="0" y="0"/>
            <wp:positionH relativeFrom="column">
              <wp:posOffset>0</wp:posOffset>
            </wp:positionH>
            <wp:positionV relativeFrom="paragraph">
              <wp:posOffset>0</wp:posOffset>
            </wp:positionV>
            <wp:extent cx="5481955" cy="2607945"/>
            <wp:effectExtent l="0" t="0" r="444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1955" cy="2607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225B76" w14:textId="4E45EA0E" w:rsidR="00703C43" w:rsidRDefault="00703C43"/>
    <w:p w14:paraId="040853C5" w14:textId="77777777" w:rsidR="006741FF" w:rsidRDefault="006741FF"/>
    <w:p w14:paraId="271B81FB" w14:textId="77777777" w:rsidR="006741FF" w:rsidRDefault="006741FF"/>
    <w:p w14:paraId="3A9AA4EB" w14:textId="24397204" w:rsidR="00F76ED0" w:rsidRPr="002B78C4" w:rsidRDefault="00F76ED0">
      <w:pPr>
        <w:rPr>
          <w:i/>
        </w:rPr>
      </w:pPr>
      <w:r w:rsidRPr="002B78C4">
        <w:rPr>
          <w:i/>
        </w:rPr>
        <w:t xml:space="preserve">Figure </w:t>
      </w:r>
      <w:r w:rsidR="007C271F">
        <w:rPr>
          <w:i/>
        </w:rPr>
        <w:t>6.</w:t>
      </w:r>
      <w:r w:rsidRPr="002B78C4">
        <w:rPr>
          <w:i/>
        </w:rPr>
        <w:t xml:space="preserve">  Relationship between Dependency on </w:t>
      </w:r>
      <w:r w:rsidR="002B78C4" w:rsidRPr="002B78C4">
        <w:rPr>
          <w:i/>
        </w:rPr>
        <w:t xml:space="preserve">(Ecosystem) </w:t>
      </w:r>
      <w:r w:rsidRPr="002B78C4">
        <w:rPr>
          <w:i/>
        </w:rPr>
        <w:t>Natural Capital and GDP per capita.  There is a negative relationship (R</w:t>
      </w:r>
      <w:r w:rsidRPr="0083267E">
        <w:rPr>
          <w:i/>
          <w:vertAlign w:val="superscript"/>
        </w:rPr>
        <w:t>2</w:t>
      </w:r>
      <w:r w:rsidRPr="002B78C4">
        <w:rPr>
          <w:i/>
        </w:rPr>
        <w:t xml:space="preserve">=0.54) but there is a wide scatter among the poorer countries, while wealthier countries (above about </w:t>
      </w:r>
      <w:r w:rsidR="002B78C4" w:rsidRPr="002B78C4">
        <w:rPr>
          <w:i/>
        </w:rPr>
        <w:t xml:space="preserve">$5000 to </w:t>
      </w:r>
      <w:r w:rsidRPr="002B78C4">
        <w:rPr>
          <w:i/>
        </w:rPr>
        <w:t xml:space="preserve">$8000 per year) tend to be less dependent on </w:t>
      </w:r>
      <w:r w:rsidR="002B78C4" w:rsidRPr="002B78C4">
        <w:rPr>
          <w:i/>
        </w:rPr>
        <w:t xml:space="preserve">the ecosystem component of </w:t>
      </w:r>
      <w:r w:rsidRPr="002B78C4">
        <w:rPr>
          <w:i/>
        </w:rPr>
        <w:t>natural capital.</w:t>
      </w:r>
      <w:r w:rsidR="002B78C4" w:rsidRPr="002B78C4">
        <w:rPr>
          <w:i/>
        </w:rPr>
        <w:t xml:space="preserve">  Many of the wealthier countries are mineral and oil rich states and are thus dependent on natural capital in its full definition.</w:t>
      </w:r>
    </w:p>
    <w:p w14:paraId="59B59F5D" w14:textId="77777777" w:rsidR="00F76ED0" w:rsidRDefault="00F76ED0"/>
    <w:p w14:paraId="36C656B2" w14:textId="766624D2" w:rsidR="006741FF" w:rsidRDefault="00F76ED0">
      <w:r>
        <w:rPr>
          <w:noProof/>
        </w:rPr>
        <w:drawing>
          <wp:anchor distT="0" distB="0" distL="114300" distR="114300" simplePos="0" relativeHeight="251667456" behindDoc="0" locked="0" layoutInCell="1" allowOverlap="1" wp14:anchorId="745FEC0A" wp14:editId="0F637AAE">
            <wp:simplePos x="0" y="0"/>
            <wp:positionH relativeFrom="column">
              <wp:posOffset>0</wp:posOffset>
            </wp:positionH>
            <wp:positionV relativeFrom="paragraph">
              <wp:posOffset>0</wp:posOffset>
            </wp:positionV>
            <wp:extent cx="5481955" cy="3395980"/>
            <wp:effectExtent l="0" t="0" r="4445" b="7620"/>
            <wp:wrapSquare wrapText="bothSides"/>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1955" cy="3395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AE967D" w14:textId="77777777" w:rsidR="006C2EDB" w:rsidRDefault="006C2EDB"/>
    <w:p w14:paraId="3BD03318" w14:textId="1A0FB5A9" w:rsidR="006C2EDB" w:rsidRDefault="006C2EDB">
      <w:r>
        <w:br w:type="page"/>
      </w:r>
    </w:p>
    <w:p w14:paraId="67B8C206" w14:textId="77777777" w:rsidR="006C2EDB" w:rsidRDefault="006C2EDB"/>
    <w:p w14:paraId="3D44F8F5" w14:textId="77777777" w:rsidR="006C2EDB" w:rsidRDefault="006C2EDB"/>
    <w:p w14:paraId="320D35D7" w14:textId="099C2F7C" w:rsidR="00F76ED0" w:rsidRDefault="006C2EDB">
      <w:pPr>
        <w:rPr>
          <w:i/>
        </w:rPr>
      </w:pPr>
      <w:r w:rsidRPr="006C2EDB">
        <w:rPr>
          <w:i/>
        </w:rPr>
        <w:t xml:space="preserve">Figure </w:t>
      </w:r>
      <w:r w:rsidR="007C271F">
        <w:rPr>
          <w:i/>
        </w:rPr>
        <w:t>7</w:t>
      </w:r>
      <w:r w:rsidR="0083267E">
        <w:rPr>
          <w:i/>
        </w:rPr>
        <w:t xml:space="preserve">.  </w:t>
      </w:r>
      <w:r w:rsidRPr="006C2EDB">
        <w:rPr>
          <w:i/>
        </w:rPr>
        <w:t>Proportion of the population living in slums is related to wealth, but there is nevertheless a wide scatter among countries of intermediate wealth per capita.</w:t>
      </w:r>
    </w:p>
    <w:p w14:paraId="35F851C6" w14:textId="77777777" w:rsidR="006C2EDB" w:rsidRPr="006C2EDB" w:rsidRDefault="006C2EDB">
      <w:pPr>
        <w:rPr>
          <w:i/>
        </w:rPr>
      </w:pPr>
    </w:p>
    <w:p w14:paraId="314A5540" w14:textId="06DDAE16" w:rsidR="009638E0" w:rsidRDefault="009638E0">
      <w:r>
        <w:rPr>
          <w:noProof/>
        </w:rPr>
        <w:drawing>
          <wp:anchor distT="0" distB="0" distL="114300" distR="114300" simplePos="0" relativeHeight="251671552" behindDoc="0" locked="0" layoutInCell="1" allowOverlap="1" wp14:anchorId="56F3E008" wp14:editId="380A86AF">
            <wp:simplePos x="0" y="0"/>
            <wp:positionH relativeFrom="column">
              <wp:posOffset>0</wp:posOffset>
            </wp:positionH>
            <wp:positionV relativeFrom="paragraph">
              <wp:posOffset>0</wp:posOffset>
            </wp:positionV>
            <wp:extent cx="5481320" cy="3371215"/>
            <wp:effectExtent l="0" t="0" r="5080" b="6985"/>
            <wp:wrapSquare wrapText="bothSides"/>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1320" cy="3371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B53B64" w14:textId="77777777" w:rsidR="009638E0" w:rsidRDefault="009638E0"/>
    <w:p w14:paraId="02EEE57A" w14:textId="77777777" w:rsidR="00F76ED0" w:rsidRDefault="00F76ED0"/>
    <w:p w14:paraId="501FD7EB" w14:textId="77777777" w:rsidR="00F76ED0" w:rsidRDefault="00F76ED0"/>
    <w:p w14:paraId="70AB4456" w14:textId="21E61CC3" w:rsidR="00F76ED0" w:rsidRDefault="00F76ED0">
      <w:r>
        <w:br w:type="page"/>
      </w:r>
    </w:p>
    <w:p w14:paraId="106828AB" w14:textId="77777777" w:rsidR="0023373D" w:rsidRDefault="0023373D"/>
    <w:p w14:paraId="2CA9BD5B" w14:textId="07EED96C" w:rsidR="00E84863" w:rsidRDefault="0083267E">
      <w:r>
        <w:t>Table 1.</w:t>
      </w:r>
      <w:r w:rsidR="001547D4">
        <w:t xml:space="preserve">   </w:t>
      </w:r>
      <w:r w:rsidR="001547D4" w:rsidRPr="001547D4">
        <w:t>List of international agreements used in EPB – Engagement in Environmental Treaties</w:t>
      </w:r>
    </w:p>
    <w:tbl>
      <w:tblPr>
        <w:tblW w:w="19864" w:type="dxa"/>
        <w:tblInd w:w="93" w:type="dxa"/>
        <w:tblLook w:val="04A0" w:firstRow="1" w:lastRow="0" w:firstColumn="1" w:lastColumn="0" w:noHBand="0" w:noVBand="1"/>
      </w:tblPr>
      <w:tblGrid>
        <w:gridCol w:w="19864"/>
      </w:tblGrid>
      <w:tr w:rsidR="001273B4" w:rsidRPr="00D72CCF" w14:paraId="6A3678CD" w14:textId="77777777" w:rsidTr="00E84863">
        <w:trPr>
          <w:trHeight w:val="240"/>
        </w:trPr>
        <w:tc>
          <w:tcPr>
            <w:tcW w:w="19864" w:type="dxa"/>
            <w:tcBorders>
              <w:top w:val="nil"/>
              <w:left w:val="nil"/>
              <w:bottom w:val="nil"/>
              <w:right w:val="nil"/>
            </w:tcBorders>
            <w:shd w:val="clear" w:color="auto" w:fill="auto"/>
            <w:noWrap/>
            <w:vAlign w:val="bottom"/>
          </w:tcPr>
          <w:p w14:paraId="5E833288" w14:textId="4A4AE247" w:rsidR="001273B4" w:rsidRPr="00D72CCF" w:rsidRDefault="001273B4" w:rsidP="001273B4">
            <w:pPr>
              <w:ind w:left="360"/>
              <w:rPr>
                <w:rFonts w:ascii="Arial" w:eastAsia="Times New Roman" w:hAnsi="Arial" w:cs="Arial"/>
                <w:b/>
                <w:sz w:val="18"/>
                <w:szCs w:val="18"/>
                <w:lang w:val="en-AU"/>
              </w:rPr>
            </w:pPr>
            <w:r w:rsidRPr="00D72CCF">
              <w:rPr>
                <w:rFonts w:ascii="Arial" w:eastAsia="Times New Roman" w:hAnsi="Arial" w:cs="Arial"/>
                <w:b/>
                <w:sz w:val="18"/>
                <w:szCs w:val="18"/>
                <w:lang w:val="en-AU"/>
              </w:rPr>
              <w:t xml:space="preserve">List of international agreements used in </w:t>
            </w:r>
            <w:r w:rsidRPr="00D72CCF">
              <w:rPr>
                <w:rFonts w:ascii="Arial" w:eastAsia="Times New Roman" w:hAnsi="Arial" w:cs="Arial"/>
                <w:b/>
                <w:i/>
                <w:sz w:val="18"/>
                <w:szCs w:val="18"/>
                <w:lang w:val="en-AU"/>
              </w:rPr>
              <w:t>EPB – Engagement in Environmental Treaties</w:t>
            </w:r>
          </w:p>
        </w:tc>
      </w:tr>
      <w:tr w:rsidR="00E84863" w:rsidRPr="00E84863" w14:paraId="3F1C137F" w14:textId="77777777" w:rsidTr="00E84863">
        <w:trPr>
          <w:trHeight w:val="240"/>
        </w:trPr>
        <w:tc>
          <w:tcPr>
            <w:tcW w:w="19864" w:type="dxa"/>
            <w:tcBorders>
              <w:top w:val="nil"/>
              <w:left w:val="nil"/>
              <w:bottom w:val="nil"/>
              <w:right w:val="nil"/>
            </w:tcBorders>
            <w:shd w:val="clear" w:color="auto" w:fill="auto"/>
            <w:noWrap/>
            <w:vAlign w:val="bottom"/>
            <w:hideMark/>
          </w:tcPr>
          <w:p w14:paraId="6C457165"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African Convention on the Conservation of Nature and Natural Resources</w:t>
            </w:r>
          </w:p>
        </w:tc>
      </w:tr>
      <w:tr w:rsidR="00E84863" w:rsidRPr="00E84863" w14:paraId="24EE741E" w14:textId="77777777" w:rsidTr="00E84863">
        <w:trPr>
          <w:trHeight w:val="240"/>
        </w:trPr>
        <w:tc>
          <w:tcPr>
            <w:tcW w:w="19864" w:type="dxa"/>
            <w:tcBorders>
              <w:top w:val="nil"/>
              <w:left w:val="nil"/>
              <w:bottom w:val="nil"/>
              <w:right w:val="nil"/>
            </w:tcBorders>
            <w:shd w:val="clear" w:color="auto" w:fill="auto"/>
            <w:noWrap/>
            <w:vAlign w:val="bottom"/>
            <w:hideMark/>
          </w:tcPr>
          <w:p w14:paraId="3324C6E1"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Agreement for the Establishment of a General Fisheries Commission for the Mediterranean</w:t>
            </w:r>
          </w:p>
        </w:tc>
      </w:tr>
      <w:tr w:rsidR="00E84863" w:rsidRPr="00E84863" w14:paraId="149DB2CF" w14:textId="77777777" w:rsidTr="00E84863">
        <w:trPr>
          <w:trHeight w:val="240"/>
        </w:trPr>
        <w:tc>
          <w:tcPr>
            <w:tcW w:w="19864" w:type="dxa"/>
            <w:tcBorders>
              <w:top w:val="nil"/>
              <w:left w:val="nil"/>
              <w:bottom w:val="nil"/>
              <w:right w:val="nil"/>
            </w:tcBorders>
            <w:shd w:val="clear" w:color="auto" w:fill="auto"/>
            <w:noWrap/>
            <w:vAlign w:val="bottom"/>
            <w:hideMark/>
          </w:tcPr>
          <w:p w14:paraId="6AE95639"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Agreement for the Establishment of the Asia-Pacific Fishery Commission</w:t>
            </w:r>
          </w:p>
        </w:tc>
      </w:tr>
      <w:tr w:rsidR="00E84863" w:rsidRPr="00E84863" w14:paraId="62BE4B11" w14:textId="77777777" w:rsidTr="00E84863">
        <w:trPr>
          <w:trHeight w:val="240"/>
        </w:trPr>
        <w:tc>
          <w:tcPr>
            <w:tcW w:w="19864" w:type="dxa"/>
            <w:tcBorders>
              <w:top w:val="nil"/>
              <w:left w:val="nil"/>
              <w:bottom w:val="nil"/>
              <w:right w:val="nil"/>
            </w:tcBorders>
            <w:shd w:val="clear" w:color="auto" w:fill="auto"/>
            <w:noWrap/>
            <w:vAlign w:val="bottom"/>
            <w:hideMark/>
          </w:tcPr>
          <w:p w14:paraId="02B9C902" w14:textId="77777777" w:rsidR="001273B4"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 xml:space="preserve">Agreement for the Implementation of the Provisions of the United Nations Convention on </w:t>
            </w:r>
          </w:p>
          <w:p w14:paraId="00E16A79" w14:textId="2C61061A" w:rsidR="00E84863" w:rsidRPr="00D72CCF" w:rsidRDefault="00E84863" w:rsidP="00D72CCF">
            <w:pPr>
              <w:ind w:left="360"/>
              <w:rPr>
                <w:rFonts w:ascii="Arial" w:eastAsia="Times New Roman" w:hAnsi="Arial" w:cs="Arial"/>
                <w:sz w:val="18"/>
                <w:szCs w:val="18"/>
                <w:lang w:val="en-AU"/>
              </w:rPr>
            </w:pPr>
            <w:r w:rsidRPr="00D72CCF">
              <w:rPr>
                <w:rFonts w:ascii="Arial" w:eastAsia="Times New Roman" w:hAnsi="Arial" w:cs="Arial"/>
                <w:sz w:val="18"/>
                <w:szCs w:val="18"/>
                <w:lang w:val="en-AU"/>
              </w:rPr>
              <w:t>the Law of the Sea relating to the Conservation and Management of Straddling Fish Stocks and Highly Migratory Fish Stocks</w:t>
            </w:r>
          </w:p>
        </w:tc>
      </w:tr>
      <w:tr w:rsidR="00E84863" w:rsidRPr="00E84863" w14:paraId="3742F188" w14:textId="77777777" w:rsidTr="00E84863">
        <w:trPr>
          <w:trHeight w:val="240"/>
        </w:trPr>
        <w:tc>
          <w:tcPr>
            <w:tcW w:w="19864" w:type="dxa"/>
            <w:tcBorders>
              <w:top w:val="nil"/>
              <w:left w:val="nil"/>
              <w:bottom w:val="nil"/>
              <w:right w:val="nil"/>
            </w:tcBorders>
            <w:shd w:val="clear" w:color="auto" w:fill="auto"/>
            <w:noWrap/>
            <w:vAlign w:val="bottom"/>
            <w:hideMark/>
          </w:tcPr>
          <w:p w14:paraId="3952C456"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Agreement on the Conservation of African-Eurasian Migratory Waterbirds</w:t>
            </w:r>
          </w:p>
        </w:tc>
      </w:tr>
      <w:tr w:rsidR="00E84863" w:rsidRPr="00E84863" w14:paraId="02B1D2B6" w14:textId="77777777" w:rsidTr="00E84863">
        <w:trPr>
          <w:trHeight w:val="240"/>
        </w:trPr>
        <w:tc>
          <w:tcPr>
            <w:tcW w:w="19864" w:type="dxa"/>
            <w:tcBorders>
              <w:top w:val="nil"/>
              <w:left w:val="nil"/>
              <w:bottom w:val="nil"/>
              <w:right w:val="nil"/>
            </w:tcBorders>
            <w:shd w:val="clear" w:color="auto" w:fill="auto"/>
            <w:noWrap/>
            <w:vAlign w:val="bottom"/>
            <w:hideMark/>
          </w:tcPr>
          <w:p w14:paraId="1E38C387"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Amendment of the Plant Protection Agreement for the Asia and Pacific Region</w:t>
            </w:r>
          </w:p>
        </w:tc>
      </w:tr>
      <w:tr w:rsidR="00E84863" w:rsidRPr="00E84863" w14:paraId="79DFA00E" w14:textId="77777777" w:rsidTr="00E84863">
        <w:trPr>
          <w:trHeight w:val="240"/>
        </w:trPr>
        <w:tc>
          <w:tcPr>
            <w:tcW w:w="19864" w:type="dxa"/>
            <w:tcBorders>
              <w:top w:val="nil"/>
              <w:left w:val="nil"/>
              <w:bottom w:val="nil"/>
              <w:right w:val="nil"/>
            </w:tcBorders>
            <w:shd w:val="clear" w:color="auto" w:fill="auto"/>
            <w:noWrap/>
            <w:vAlign w:val="bottom"/>
            <w:hideMark/>
          </w:tcPr>
          <w:p w14:paraId="7AED3A39"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Amendment to the Convention on International Trade in Endangered Species of Wild Fauna and Flora (Art.XI)</w:t>
            </w:r>
          </w:p>
        </w:tc>
      </w:tr>
      <w:tr w:rsidR="00E84863" w:rsidRPr="00E84863" w14:paraId="57159C98" w14:textId="77777777" w:rsidTr="00E84863">
        <w:trPr>
          <w:trHeight w:val="240"/>
        </w:trPr>
        <w:tc>
          <w:tcPr>
            <w:tcW w:w="19864" w:type="dxa"/>
            <w:tcBorders>
              <w:top w:val="nil"/>
              <w:left w:val="nil"/>
              <w:bottom w:val="nil"/>
              <w:right w:val="nil"/>
            </w:tcBorders>
            <w:shd w:val="clear" w:color="auto" w:fill="auto"/>
            <w:noWrap/>
            <w:vAlign w:val="bottom"/>
            <w:hideMark/>
          </w:tcPr>
          <w:p w14:paraId="130C39E4"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Amendment to the Convention on International Trade in Endangered Species of Wild Fauna and Flora (Art.XXI)</w:t>
            </w:r>
          </w:p>
        </w:tc>
      </w:tr>
      <w:tr w:rsidR="00E84863" w:rsidRPr="00E84863" w14:paraId="7AD3158E" w14:textId="77777777" w:rsidTr="00E84863">
        <w:trPr>
          <w:trHeight w:val="240"/>
        </w:trPr>
        <w:tc>
          <w:tcPr>
            <w:tcW w:w="19864" w:type="dxa"/>
            <w:tcBorders>
              <w:top w:val="nil"/>
              <w:left w:val="nil"/>
              <w:bottom w:val="nil"/>
              <w:right w:val="nil"/>
            </w:tcBorders>
            <w:shd w:val="clear" w:color="auto" w:fill="auto"/>
            <w:noWrap/>
            <w:vAlign w:val="bottom"/>
            <w:hideMark/>
          </w:tcPr>
          <w:p w14:paraId="732558F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Amendment to the Montreal Protocol on Substances that Deplete the Ozone Layer</w:t>
            </w:r>
          </w:p>
        </w:tc>
      </w:tr>
      <w:tr w:rsidR="00E84863" w:rsidRPr="00E84863" w14:paraId="7DE12513" w14:textId="77777777" w:rsidTr="00E84863">
        <w:trPr>
          <w:trHeight w:val="240"/>
        </w:trPr>
        <w:tc>
          <w:tcPr>
            <w:tcW w:w="19864" w:type="dxa"/>
            <w:tcBorders>
              <w:top w:val="nil"/>
              <w:left w:val="nil"/>
              <w:bottom w:val="nil"/>
              <w:right w:val="nil"/>
            </w:tcBorders>
            <w:shd w:val="clear" w:color="auto" w:fill="auto"/>
            <w:noWrap/>
            <w:vAlign w:val="bottom"/>
            <w:hideMark/>
          </w:tcPr>
          <w:p w14:paraId="0EEEE55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Amendment to the Montreal Protocol on Substances that Deplete the Ozone Layer</w:t>
            </w:r>
          </w:p>
        </w:tc>
      </w:tr>
      <w:tr w:rsidR="00E84863" w:rsidRPr="00E84863" w14:paraId="73C3981B" w14:textId="77777777" w:rsidTr="00E84863">
        <w:trPr>
          <w:trHeight w:val="240"/>
        </w:trPr>
        <w:tc>
          <w:tcPr>
            <w:tcW w:w="19864" w:type="dxa"/>
            <w:tcBorders>
              <w:top w:val="nil"/>
              <w:left w:val="nil"/>
              <w:bottom w:val="nil"/>
              <w:right w:val="nil"/>
            </w:tcBorders>
            <w:shd w:val="clear" w:color="auto" w:fill="auto"/>
            <w:noWrap/>
            <w:vAlign w:val="bottom"/>
            <w:hideMark/>
          </w:tcPr>
          <w:p w14:paraId="41584E60"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Amendments to Articles 6 and 7 of the Convention on Wetlands of International Importance especially as Waterfowl Habitat</w:t>
            </w:r>
          </w:p>
        </w:tc>
      </w:tr>
      <w:tr w:rsidR="00E84863" w:rsidRPr="00E84863" w14:paraId="2B0AA1D6" w14:textId="77777777" w:rsidTr="00E84863">
        <w:trPr>
          <w:trHeight w:val="240"/>
        </w:trPr>
        <w:tc>
          <w:tcPr>
            <w:tcW w:w="19864" w:type="dxa"/>
            <w:tcBorders>
              <w:top w:val="nil"/>
              <w:left w:val="nil"/>
              <w:bottom w:val="nil"/>
              <w:right w:val="nil"/>
            </w:tcBorders>
            <w:shd w:val="clear" w:color="auto" w:fill="auto"/>
            <w:noWrap/>
            <w:vAlign w:val="bottom"/>
            <w:hideMark/>
          </w:tcPr>
          <w:p w14:paraId="31AF3ED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concerning the Protection of the World Cultural and Natural Heritage</w:t>
            </w:r>
          </w:p>
        </w:tc>
      </w:tr>
      <w:tr w:rsidR="00E84863" w:rsidRPr="00E84863" w14:paraId="67301D72" w14:textId="77777777" w:rsidTr="00E84863">
        <w:trPr>
          <w:trHeight w:val="240"/>
        </w:trPr>
        <w:tc>
          <w:tcPr>
            <w:tcW w:w="19864" w:type="dxa"/>
            <w:tcBorders>
              <w:top w:val="nil"/>
              <w:left w:val="nil"/>
              <w:bottom w:val="nil"/>
              <w:right w:val="nil"/>
            </w:tcBorders>
            <w:shd w:val="clear" w:color="auto" w:fill="auto"/>
            <w:noWrap/>
            <w:vAlign w:val="bottom"/>
            <w:hideMark/>
          </w:tcPr>
          <w:p w14:paraId="51EF5F84"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for the Establishment of the European and Mediterranean Plant Protection Organisation</w:t>
            </w:r>
          </w:p>
        </w:tc>
      </w:tr>
      <w:tr w:rsidR="00E84863" w:rsidRPr="00E84863" w14:paraId="194BC5FA" w14:textId="77777777" w:rsidTr="00E84863">
        <w:trPr>
          <w:trHeight w:val="240"/>
        </w:trPr>
        <w:tc>
          <w:tcPr>
            <w:tcW w:w="19864" w:type="dxa"/>
            <w:tcBorders>
              <w:top w:val="nil"/>
              <w:left w:val="nil"/>
              <w:bottom w:val="nil"/>
              <w:right w:val="nil"/>
            </w:tcBorders>
            <w:shd w:val="clear" w:color="auto" w:fill="auto"/>
            <w:noWrap/>
            <w:vAlign w:val="bottom"/>
            <w:hideMark/>
          </w:tcPr>
          <w:p w14:paraId="3BE69E1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for the Protection and Development of the Marine Environment of the Wider Caribbean Region</w:t>
            </w:r>
          </w:p>
        </w:tc>
      </w:tr>
      <w:tr w:rsidR="00E84863" w:rsidRPr="00E84863" w14:paraId="3ABD9344" w14:textId="77777777" w:rsidTr="00E84863">
        <w:trPr>
          <w:trHeight w:val="240"/>
        </w:trPr>
        <w:tc>
          <w:tcPr>
            <w:tcW w:w="19864" w:type="dxa"/>
            <w:tcBorders>
              <w:top w:val="nil"/>
              <w:left w:val="nil"/>
              <w:bottom w:val="nil"/>
              <w:right w:val="nil"/>
            </w:tcBorders>
            <w:shd w:val="clear" w:color="auto" w:fill="auto"/>
            <w:noWrap/>
            <w:vAlign w:val="bottom"/>
            <w:hideMark/>
          </w:tcPr>
          <w:p w14:paraId="0AF6D7B3"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for the Protection of the Mediterranean Sea against Pollution</w:t>
            </w:r>
          </w:p>
        </w:tc>
      </w:tr>
      <w:tr w:rsidR="00E84863" w:rsidRPr="00E84863" w14:paraId="20F100EF" w14:textId="77777777" w:rsidTr="00E84863">
        <w:trPr>
          <w:trHeight w:val="240"/>
        </w:trPr>
        <w:tc>
          <w:tcPr>
            <w:tcW w:w="19864" w:type="dxa"/>
            <w:tcBorders>
              <w:top w:val="nil"/>
              <w:left w:val="nil"/>
              <w:bottom w:val="nil"/>
              <w:right w:val="nil"/>
            </w:tcBorders>
            <w:shd w:val="clear" w:color="auto" w:fill="auto"/>
            <w:noWrap/>
            <w:vAlign w:val="bottom"/>
            <w:hideMark/>
          </w:tcPr>
          <w:p w14:paraId="15C77C1C"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for the Protection of the Ozone Layer</w:t>
            </w:r>
          </w:p>
        </w:tc>
      </w:tr>
      <w:tr w:rsidR="00E84863" w:rsidRPr="00E84863" w14:paraId="7E6037E7" w14:textId="77777777" w:rsidTr="00E84863">
        <w:trPr>
          <w:trHeight w:val="240"/>
        </w:trPr>
        <w:tc>
          <w:tcPr>
            <w:tcW w:w="19864" w:type="dxa"/>
            <w:tcBorders>
              <w:top w:val="nil"/>
              <w:left w:val="nil"/>
              <w:bottom w:val="nil"/>
              <w:right w:val="nil"/>
            </w:tcBorders>
            <w:shd w:val="clear" w:color="auto" w:fill="auto"/>
            <w:noWrap/>
            <w:vAlign w:val="bottom"/>
            <w:hideMark/>
          </w:tcPr>
          <w:p w14:paraId="58BDA49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for the Regulation of Whaling</w:t>
            </w:r>
          </w:p>
        </w:tc>
      </w:tr>
      <w:tr w:rsidR="00E84863" w:rsidRPr="00E84863" w14:paraId="562F007F" w14:textId="77777777" w:rsidTr="00E84863">
        <w:trPr>
          <w:trHeight w:val="240"/>
        </w:trPr>
        <w:tc>
          <w:tcPr>
            <w:tcW w:w="19864" w:type="dxa"/>
            <w:tcBorders>
              <w:top w:val="nil"/>
              <w:left w:val="nil"/>
              <w:bottom w:val="nil"/>
              <w:right w:val="nil"/>
            </w:tcBorders>
            <w:shd w:val="clear" w:color="auto" w:fill="auto"/>
            <w:noWrap/>
            <w:vAlign w:val="bottom"/>
            <w:hideMark/>
          </w:tcPr>
          <w:p w14:paraId="4C4D8D35"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Biological Diversity</w:t>
            </w:r>
          </w:p>
        </w:tc>
      </w:tr>
      <w:tr w:rsidR="00E84863" w:rsidRPr="00E84863" w14:paraId="0F78A0F8" w14:textId="77777777" w:rsidTr="00E84863">
        <w:trPr>
          <w:trHeight w:val="240"/>
        </w:trPr>
        <w:tc>
          <w:tcPr>
            <w:tcW w:w="19864" w:type="dxa"/>
            <w:tcBorders>
              <w:top w:val="nil"/>
              <w:left w:val="nil"/>
              <w:bottom w:val="nil"/>
              <w:right w:val="nil"/>
            </w:tcBorders>
            <w:shd w:val="clear" w:color="auto" w:fill="auto"/>
            <w:noWrap/>
            <w:vAlign w:val="bottom"/>
            <w:hideMark/>
          </w:tcPr>
          <w:p w14:paraId="6432E499"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Environmental Impact Assessment in a Transboundary Context</w:t>
            </w:r>
          </w:p>
        </w:tc>
      </w:tr>
      <w:tr w:rsidR="00E84863" w:rsidRPr="00E84863" w14:paraId="7833EC94" w14:textId="77777777" w:rsidTr="00E84863">
        <w:trPr>
          <w:trHeight w:val="240"/>
        </w:trPr>
        <w:tc>
          <w:tcPr>
            <w:tcW w:w="19864" w:type="dxa"/>
            <w:tcBorders>
              <w:top w:val="nil"/>
              <w:left w:val="nil"/>
              <w:bottom w:val="nil"/>
              <w:right w:val="nil"/>
            </w:tcBorders>
            <w:shd w:val="clear" w:color="auto" w:fill="auto"/>
            <w:noWrap/>
            <w:vAlign w:val="bottom"/>
            <w:hideMark/>
          </w:tcPr>
          <w:p w14:paraId="21C40657"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Fishing and Conservation of the Living Resources of the High Seas</w:t>
            </w:r>
          </w:p>
        </w:tc>
      </w:tr>
      <w:tr w:rsidR="00E84863" w:rsidRPr="00E84863" w14:paraId="7651E752" w14:textId="77777777" w:rsidTr="00E84863">
        <w:trPr>
          <w:trHeight w:val="240"/>
        </w:trPr>
        <w:tc>
          <w:tcPr>
            <w:tcW w:w="19864" w:type="dxa"/>
            <w:tcBorders>
              <w:top w:val="nil"/>
              <w:left w:val="nil"/>
              <w:bottom w:val="nil"/>
              <w:right w:val="nil"/>
            </w:tcBorders>
            <w:shd w:val="clear" w:color="auto" w:fill="auto"/>
            <w:noWrap/>
            <w:vAlign w:val="bottom"/>
            <w:hideMark/>
          </w:tcPr>
          <w:p w14:paraId="7B07D3B6"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International Trade in Endangered Species of Wild Fauna and Flora</w:t>
            </w:r>
          </w:p>
        </w:tc>
      </w:tr>
      <w:tr w:rsidR="00E84863" w:rsidRPr="00E84863" w14:paraId="6C8D34F2" w14:textId="77777777" w:rsidTr="00E84863">
        <w:trPr>
          <w:trHeight w:val="240"/>
        </w:trPr>
        <w:tc>
          <w:tcPr>
            <w:tcW w:w="19864" w:type="dxa"/>
            <w:tcBorders>
              <w:top w:val="nil"/>
              <w:left w:val="nil"/>
              <w:bottom w:val="nil"/>
              <w:right w:val="nil"/>
            </w:tcBorders>
            <w:shd w:val="clear" w:color="auto" w:fill="auto"/>
            <w:noWrap/>
            <w:vAlign w:val="bottom"/>
            <w:hideMark/>
          </w:tcPr>
          <w:p w14:paraId="3F243EE2"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Long-Range Transboundary Air Pollution</w:t>
            </w:r>
          </w:p>
        </w:tc>
      </w:tr>
      <w:tr w:rsidR="00E84863" w:rsidRPr="00E84863" w14:paraId="1242795F" w14:textId="77777777" w:rsidTr="00E84863">
        <w:trPr>
          <w:trHeight w:val="240"/>
        </w:trPr>
        <w:tc>
          <w:tcPr>
            <w:tcW w:w="19864" w:type="dxa"/>
            <w:tcBorders>
              <w:top w:val="nil"/>
              <w:left w:val="nil"/>
              <w:bottom w:val="nil"/>
              <w:right w:val="nil"/>
            </w:tcBorders>
            <w:shd w:val="clear" w:color="auto" w:fill="auto"/>
            <w:noWrap/>
            <w:vAlign w:val="bottom"/>
            <w:hideMark/>
          </w:tcPr>
          <w:p w14:paraId="003527BF"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Wetlands of International Importance especially as Waterfowl Habitat</w:t>
            </w:r>
          </w:p>
        </w:tc>
      </w:tr>
      <w:tr w:rsidR="00E84863" w:rsidRPr="00E84863" w14:paraId="2357C553" w14:textId="77777777" w:rsidTr="00E84863">
        <w:trPr>
          <w:trHeight w:val="240"/>
        </w:trPr>
        <w:tc>
          <w:tcPr>
            <w:tcW w:w="19864" w:type="dxa"/>
            <w:tcBorders>
              <w:top w:val="nil"/>
              <w:left w:val="nil"/>
              <w:bottom w:val="nil"/>
              <w:right w:val="nil"/>
            </w:tcBorders>
            <w:shd w:val="clear" w:color="auto" w:fill="auto"/>
            <w:noWrap/>
            <w:vAlign w:val="bottom"/>
            <w:hideMark/>
          </w:tcPr>
          <w:p w14:paraId="1B36E0B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Conservation of Antarctic Marine Living Resources</w:t>
            </w:r>
          </w:p>
        </w:tc>
      </w:tr>
      <w:tr w:rsidR="00E84863" w:rsidRPr="00E84863" w14:paraId="36ED097D" w14:textId="77777777" w:rsidTr="00E84863">
        <w:trPr>
          <w:trHeight w:val="240"/>
        </w:trPr>
        <w:tc>
          <w:tcPr>
            <w:tcW w:w="19864" w:type="dxa"/>
            <w:tcBorders>
              <w:top w:val="nil"/>
              <w:left w:val="nil"/>
              <w:bottom w:val="nil"/>
              <w:right w:val="nil"/>
            </w:tcBorders>
            <w:shd w:val="clear" w:color="auto" w:fill="auto"/>
            <w:noWrap/>
            <w:vAlign w:val="bottom"/>
            <w:hideMark/>
          </w:tcPr>
          <w:p w14:paraId="7939BBF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Conservation of European Wildlife and Natural Habitats</w:t>
            </w:r>
          </w:p>
        </w:tc>
      </w:tr>
      <w:tr w:rsidR="00E84863" w:rsidRPr="00E84863" w14:paraId="79553E9D" w14:textId="77777777" w:rsidTr="00E84863">
        <w:trPr>
          <w:trHeight w:val="240"/>
        </w:trPr>
        <w:tc>
          <w:tcPr>
            <w:tcW w:w="19864" w:type="dxa"/>
            <w:tcBorders>
              <w:top w:val="nil"/>
              <w:left w:val="nil"/>
              <w:bottom w:val="nil"/>
              <w:right w:val="nil"/>
            </w:tcBorders>
            <w:shd w:val="clear" w:color="auto" w:fill="auto"/>
            <w:noWrap/>
            <w:vAlign w:val="bottom"/>
            <w:hideMark/>
          </w:tcPr>
          <w:p w14:paraId="3E91C592"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Conservation of Migratory Species of Wild Animals</w:t>
            </w:r>
          </w:p>
        </w:tc>
      </w:tr>
      <w:tr w:rsidR="00E84863" w:rsidRPr="00E84863" w14:paraId="560206F6" w14:textId="77777777" w:rsidTr="00E84863">
        <w:trPr>
          <w:trHeight w:val="240"/>
        </w:trPr>
        <w:tc>
          <w:tcPr>
            <w:tcW w:w="19864" w:type="dxa"/>
            <w:tcBorders>
              <w:top w:val="nil"/>
              <w:left w:val="nil"/>
              <w:bottom w:val="nil"/>
              <w:right w:val="nil"/>
            </w:tcBorders>
            <w:shd w:val="clear" w:color="auto" w:fill="auto"/>
            <w:noWrap/>
            <w:vAlign w:val="bottom"/>
            <w:hideMark/>
          </w:tcPr>
          <w:p w14:paraId="564FFF4D"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Continental Shelf</w:t>
            </w:r>
          </w:p>
        </w:tc>
      </w:tr>
      <w:tr w:rsidR="00E84863" w:rsidRPr="00E84863" w14:paraId="5E3049F7" w14:textId="77777777" w:rsidTr="00E84863">
        <w:trPr>
          <w:trHeight w:val="240"/>
        </w:trPr>
        <w:tc>
          <w:tcPr>
            <w:tcW w:w="19864" w:type="dxa"/>
            <w:tcBorders>
              <w:top w:val="nil"/>
              <w:left w:val="nil"/>
              <w:bottom w:val="nil"/>
              <w:right w:val="nil"/>
            </w:tcBorders>
            <w:shd w:val="clear" w:color="auto" w:fill="auto"/>
            <w:noWrap/>
            <w:vAlign w:val="bottom"/>
            <w:hideMark/>
          </w:tcPr>
          <w:p w14:paraId="26D1EAFA"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Control of Transboundary Movements of Hazardous Wastes and their Disposal</w:t>
            </w:r>
          </w:p>
        </w:tc>
      </w:tr>
      <w:tr w:rsidR="00E84863" w:rsidRPr="00E84863" w14:paraId="77FB3D3F" w14:textId="77777777" w:rsidTr="00E84863">
        <w:trPr>
          <w:trHeight w:val="240"/>
        </w:trPr>
        <w:tc>
          <w:tcPr>
            <w:tcW w:w="19864" w:type="dxa"/>
            <w:tcBorders>
              <w:top w:val="nil"/>
              <w:left w:val="nil"/>
              <w:bottom w:val="nil"/>
              <w:right w:val="nil"/>
            </w:tcBorders>
            <w:shd w:val="clear" w:color="auto" w:fill="auto"/>
            <w:noWrap/>
            <w:vAlign w:val="bottom"/>
            <w:hideMark/>
          </w:tcPr>
          <w:p w14:paraId="7D927E11"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High Seas</w:t>
            </w:r>
          </w:p>
        </w:tc>
      </w:tr>
      <w:tr w:rsidR="00E84863" w:rsidRPr="00E84863" w14:paraId="77CB12CF" w14:textId="77777777" w:rsidTr="00E84863">
        <w:trPr>
          <w:trHeight w:val="240"/>
        </w:trPr>
        <w:tc>
          <w:tcPr>
            <w:tcW w:w="19864" w:type="dxa"/>
            <w:tcBorders>
              <w:top w:val="nil"/>
              <w:left w:val="nil"/>
              <w:bottom w:val="nil"/>
              <w:right w:val="nil"/>
            </w:tcBorders>
            <w:shd w:val="clear" w:color="auto" w:fill="auto"/>
            <w:noWrap/>
            <w:vAlign w:val="bottom"/>
            <w:hideMark/>
          </w:tcPr>
          <w:p w14:paraId="7C698974"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International Maritime Organization</w:t>
            </w:r>
          </w:p>
        </w:tc>
      </w:tr>
      <w:tr w:rsidR="00E84863" w:rsidRPr="00E84863" w14:paraId="6BAFF2DE" w14:textId="77777777" w:rsidTr="00E84863">
        <w:trPr>
          <w:trHeight w:val="240"/>
        </w:trPr>
        <w:tc>
          <w:tcPr>
            <w:tcW w:w="19864" w:type="dxa"/>
            <w:tcBorders>
              <w:top w:val="nil"/>
              <w:left w:val="nil"/>
              <w:bottom w:val="nil"/>
              <w:right w:val="nil"/>
            </w:tcBorders>
            <w:shd w:val="clear" w:color="auto" w:fill="auto"/>
            <w:noWrap/>
            <w:vAlign w:val="bottom"/>
            <w:hideMark/>
          </w:tcPr>
          <w:p w14:paraId="449D9027"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Protection and Use of Transboundary Watercourses and International Lakes</w:t>
            </w:r>
          </w:p>
        </w:tc>
      </w:tr>
      <w:tr w:rsidR="00E84863" w:rsidRPr="00E84863" w14:paraId="5A700C87" w14:textId="77777777" w:rsidTr="00E84863">
        <w:trPr>
          <w:trHeight w:val="240"/>
        </w:trPr>
        <w:tc>
          <w:tcPr>
            <w:tcW w:w="19864" w:type="dxa"/>
            <w:tcBorders>
              <w:top w:val="nil"/>
              <w:left w:val="nil"/>
              <w:bottom w:val="nil"/>
              <w:right w:val="nil"/>
            </w:tcBorders>
            <w:shd w:val="clear" w:color="auto" w:fill="auto"/>
            <w:noWrap/>
            <w:vAlign w:val="bottom"/>
            <w:hideMark/>
          </w:tcPr>
          <w:p w14:paraId="58053285"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Territorial Sea and the Contiguous Zone</w:t>
            </w:r>
          </w:p>
        </w:tc>
      </w:tr>
      <w:tr w:rsidR="00E84863" w:rsidRPr="00E84863" w14:paraId="122ACFCC" w14:textId="77777777" w:rsidTr="00E84863">
        <w:trPr>
          <w:trHeight w:val="240"/>
        </w:trPr>
        <w:tc>
          <w:tcPr>
            <w:tcW w:w="19864" w:type="dxa"/>
            <w:tcBorders>
              <w:top w:val="nil"/>
              <w:left w:val="nil"/>
              <w:bottom w:val="nil"/>
              <w:right w:val="nil"/>
            </w:tcBorders>
            <w:shd w:val="clear" w:color="auto" w:fill="auto"/>
            <w:noWrap/>
            <w:vAlign w:val="bottom"/>
            <w:hideMark/>
          </w:tcPr>
          <w:p w14:paraId="179D8CAF"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International Convention for the Conservation of Atlantic Tunas</w:t>
            </w:r>
          </w:p>
        </w:tc>
      </w:tr>
      <w:tr w:rsidR="00E84863" w:rsidRPr="00E84863" w14:paraId="364F3B3E" w14:textId="77777777" w:rsidTr="00E84863">
        <w:trPr>
          <w:trHeight w:val="240"/>
        </w:trPr>
        <w:tc>
          <w:tcPr>
            <w:tcW w:w="19864" w:type="dxa"/>
            <w:tcBorders>
              <w:top w:val="nil"/>
              <w:left w:val="nil"/>
              <w:bottom w:val="nil"/>
              <w:right w:val="nil"/>
            </w:tcBorders>
            <w:shd w:val="clear" w:color="auto" w:fill="auto"/>
            <w:noWrap/>
            <w:vAlign w:val="bottom"/>
            <w:hideMark/>
          </w:tcPr>
          <w:p w14:paraId="0F727DC2"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International Convention for the Protection of New Varieties of Plants as amended on 23.10.1978</w:t>
            </w:r>
          </w:p>
        </w:tc>
      </w:tr>
      <w:tr w:rsidR="00E84863" w:rsidRPr="00E84863" w14:paraId="60D26485" w14:textId="77777777" w:rsidTr="00E84863">
        <w:trPr>
          <w:trHeight w:val="240"/>
        </w:trPr>
        <w:tc>
          <w:tcPr>
            <w:tcW w:w="19864" w:type="dxa"/>
            <w:tcBorders>
              <w:top w:val="nil"/>
              <w:left w:val="nil"/>
              <w:bottom w:val="nil"/>
              <w:right w:val="nil"/>
            </w:tcBorders>
            <w:shd w:val="clear" w:color="auto" w:fill="auto"/>
            <w:noWrap/>
            <w:vAlign w:val="bottom"/>
            <w:hideMark/>
          </w:tcPr>
          <w:p w14:paraId="18A0831B"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International Convention for the Regulation of Whaling</w:t>
            </w:r>
          </w:p>
        </w:tc>
      </w:tr>
      <w:tr w:rsidR="00E84863" w:rsidRPr="00E84863" w14:paraId="4A67C86A" w14:textId="77777777" w:rsidTr="00E84863">
        <w:trPr>
          <w:trHeight w:val="240"/>
        </w:trPr>
        <w:tc>
          <w:tcPr>
            <w:tcW w:w="19864" w:type="dxa"/>
            <w:tcBorders>
              <w:top w:val="nil"/>
              <w:left w:val="nil"/>
              <w:bottom w:val="nil"/>
              <w:right w:val="nil"/>
            </w:tcBorders>
            <w:shd w:val="clear" w:color="auto" w:fill="auto"/>
            <w:noWrap/>
            <w:vAlign w:val="bottom"/>
            <w:hideMark/>
          </w:tcPr>
          <w:p w14:paraId="026727A0"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International Convention to Combat Desertification in those Countries Experiencing Serious Drought and or Desertification</w:t>
            </w:r>
          </w:p>
        </w:tc>
      </w:tr>
      <w:tr w:rsidR="00E84863" w:rsidRPr="00E84863" w14:paraId="7DC40E67" w14:textId="77777777" w:rsidTr="00E84863">
        <w:trPr>
          <w:trHeight w:val="240"/>
        </w:trPr>
        <w:tc>
          <w:tcPr>
            <w:tcW w:w="19864" w:type="dxa"/>
            <w:tcBorders>
              <w:top w:val="nil"/>
              <w:left w:val="nil"/>
              <w:bottom w:val="nil"/>
              <w:right w:val="nil"/>
            </w:tcBorders>
            <w:shd w:val="clear" w:color="auto" w:fill="auto"/>
            <w:noWrap/>
            <w:vAlign w:val="bottom"/>
            <w:hideMark/>
          </w:tcPr>
          <w:p w14:paraId="0A80798F"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International Plant Protection Convention</w:t>
            </w:r>
          </w:p>
        </w:tc>
      </w:tr>
      <w:tr w:rsidR="00E84863" w:rsidRPr="00E84863" w14:paraId="1E3D5F3B" w14:textId="77777777" w:rsidTr="00E84863">
        <w:trPr>
          <w:trHeight w:val="240"/>
        </w:trPr>
        <w:tc>
          <w:tcPr>
            <w:tcW w:w="19864" w:type="dxa"/>
            <w:tcBorders>
              <w:top w:val="nil"/>
              <w:left w:val="nil"/>
              <w:bottom w:val="nil"/>
              <w:right w:val="nil"/>
            </w:tcBorders>
            <w:shd w:val="clear" w:color="auto" w:fill="auto"/>
            <w:noWrap/>
            <w:vAlign w:val="bottom"/>
            <w:hideMark/>
          </w:tcPr>
          <w:p w14:paraId="6569931B"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International Plant Protection Convention (1979 Revised Text )</w:t>
            </w:r>
          </w:p>
        </w:tc>
      </w:tr>
      <w:tr w:rsidR="00E84863" w:rsidRPr="00E84863" w14:paraId="179CDE19" w14:textId="77777777" w:rsidTr="00E84863">
        <w:trPr>
          <w:trHeight w:val="240"/>
        </w:trPr>
        <w:tc>
          <w:tcPr>
            <w:tcW w:w="19864" w:type="dxa"/>
            <w:tcBorders>
              <w:top w:val="nil"/>
              <w:left w:val="nil"/>
              <w:bottom w:val="nil"/>
              <w:right w:val="nil"/>
            </w:tcBorders>
            <w:shd w:val="clear" w:color="auto" w:fill="auto"/>
            <w:noWrap/>
            <w:vAlign w:val="bottom"/>
            <w:hideMark/>
          </w:tcPr>
          <w:p w14:paraId="337B2DE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International Tropical Timber Agreement</w:t>
            </w:r>
          </w:p>
        </w:tc>
      </w:tr>
      <w:tr w:rsidR="00E84863" w:rsidRPr="00E84863" w14:paraId="5DC74FBB" w14:textId="77777777" w:rsidTr="00E84863">
        <w:trPr>
          <w:trHeight w:val="240"/>
        </w:trPr>
        <w:tc>
          <w:tcPr>
            <w:tcW w:w="19864" w:type="dxa"/>
            <w:tcBorders>
              <w:top w:val="nil"/>
              <w:left w:val="nil"/>
              <w:bottom w:val="nil"/>
              <w:right w:val="nil"/>
            </w:tcBorders>
            <w:shd w:val="clear" w:color="auto" w:fill="auto"/>
            <w:noWrap/>
            <w:vAlign w:val="bottom"/>
            <w:hideMark/>
          </w:tcPr>
          <w:p w14:paraId="78011D20"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International Tropical Timber Agreement</w:t>
            </w:r>
          </w:p>
        </w:tc>
      </w:tr>
      <w:tr w:rsidR="00E84863" w:rsidRPr="00E84863" w14:paraId="44716AA2" w14:textId="77777777" w:rsidTr="00E84863">
        <w:trPr>
          <w:trHeight w:val="240"/>
        </w:trPr>
        <w:tc>
          <w:tcPr>
            <w:tcW w:w="19864" w:type="dxa"/>
            <w:tcBorders>
              <w:top w:val="nil"/>
              <w:left w:val="nil"/>
              <w:bottom w:val="nil"/>
              <w:right w:val="nil"/>
            </w:tcBorders>
            <w:shd w:val="clear" w:color="auto" w:fill="auto"/>
            <w:noWrap/>
            <w:vAlign w:val="bottom"/>
            <w:hideMark/>
          </w:tcPr>
          <w:p w14:paraId="424AA38F"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Plant Protection Agreement for the Asia and Pacific Region</w:t>
            </w:r>
          </w:p>
        </w:tc>
      </w:tr>
      <w:tr w:rsidR="00E84863" w:rsidRPr="00E84863" w14:paraId="0844F6E4" w14:textId="77777777" w:rsidTr="00E84863">
        <w:trPr>
          <w:trHeight w:val="240"/>
        </w:trPr>
        <w:tc>
          <w:tcPr>
            <w:tcW w:w="19864" w:type="dxa"/>
            <w:tcBorders>
              <w:top w:val="nil"/>
              <w:left w:val="nil"/>
              <w:bottom w:val="nil"/>
              <w:right w:val="nil"/>
            </w:tcBorders>
            <w:shd w:val="clear" w:color="auto" w:fill="auto"/>
            <w:noWrap/>
            <w:vAlign w:val="bottom"/>
            <w:hideMark/>
          </w:tcPr>
          <w:p w14:paraId="4E149FD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Protocol Relating to Modification of the International Convention for the Conservation of Atlantic Tunas</w:t>
            </w:r>
          </w:p>
        </w:tc>
      </w:tr>
      <w:tr w:rsidR="00E84863" w:rsidRPr="00E84863" w14:paraId="623DC95A" w14:textId="77777777" w:rsidTr="00E84863">
        <w:trPr>
          <w:trHeight w:val="240"/>
        </w:trPr>
        <w:tc>
          <w:tcPr>
            <w:tcW w:w="19864" w:type="dxa"/>
            <w:tcBorders>
              <w:top w:val="nil"/>
              <w:left w:val="nil"/>
              <w:bottom w:val="nil"/>
              <w:right w:val="nil"/>
            </w:tcBorders>
            <w:shd w:val="clear" w:color="auto" w:fill="auto"/>
            <w:noWrap/>
            <w:vAlign w:val="bottom"/>
            <w:hideMark/>
          </w:tcPr>
          <w:p w14:paraId="58C03F00"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Protocol concerning Mediterranean Specially Protected Areas</w:t>
            </w:r>
          </w:p>
        </w:tc>
      </w:tr>
      <w:tr w:rsidR="00E84863" w:rsidRPr="00E84863" w14:paraId="1410A06D" w14:textId="77777777" w:rsidTr="00E84863">
        <w:trPr>
          <w:trHeight w:val="240"/>
        </w:trPr>
        <w:tc>
          <w:tcPr>
            <w:tcW w:w="19864" w:type="dxa"/>
            <w:tcBorders>
              <w:top w:val="nil"/>
              <w:left w:val="nil"/>
              <w:bottom w:val="nil"/>
              <w:right w:val="nil"/>
            </w:tcBorders>
            <w:shd w:val="clear" w:color="auto" w:fill="auto"/>
            <w:noWrap/>
            <w:vAlign w:val="bottom"/>
            <w:hideMark/>
          </w:tcPr>
          <w:p w14:paraId="7762602D"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Protocol for the Protection of the Mediterranean Sea against Pollution from Land-Based Sources</w:t>
            </w:r>
          </w:p>
        </w:tc>
      </w:tr>
      <w:tr w:rsidR="00E84863" w:rsidRPr="00E84863" w14:paraId="2D0279D9" w14:textId="77777777" w:rsidTr="00E84863">
        <w:trPr>
          <w:trHeight w:val="240"/>
        </w:trPr>
        <w:tc>
          <w:tcPr>
            <w:tcW w:w="19864" w:type="dxa"/>
            <w:tcBorders>
              <w:top w:val="nil"/>
              <w:left w:val="nil"/>
              <w:bottom w:val="nil"/>
              <w:right w:val="nil"/>
            </w:tcBorders>
            <w:shd w:val="clear" w:color="auto" w:fill="auto"/>
            <w:noWrap/>
            <w:vAlign w:val="bottom"/>
            <w:hideMark/>
          </w:tcPr>
          <w:p w14:paraId="5CE735A9"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Protocol on Substances that Deplete the Ozone Layer</w:t>
            </w:r>
          </w:p>
        </w:tc>
      </w:tr>
      <w:tr w:rsidR="00E84863" w:rsidRPr="00E84863" w14:paraId="2785830A" w14:textId="77777777" w:rsidTr="00E84863">
        <w:trPr>
          <w:trHeight w:val="240"/>
        </w:trPr>
        <w:tc>
          <w:tcPr>
            <w:tcW w:w="19864" w:type="dxa"/>
            <w:tcBorders>
              <w:top w:val="nil"/>
              <w:left w:val="nil"/>
              <w:bottom w:val="nil"/>
              <w:right w:val="nil"/>
            </w:tcBorders>
            <w:shd w:val="clear" w:color="auto" w:fill="auto"/>
            <w:noWrap/>
            <w:vAlign w:val="bottom"/>
            <w:hideMark/>
          </w:tcPr>
          <w:p w14:paraId="5309516C"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Protocol to amend the Convention on Wetlands of International Importance especially as Waterfowl Habitat</w:t>
            </w:r>
          </w:p>
        </w:tc>
      </w:tr>
      <w:tr w:rsidR="00E84863" w:rsidRPr="00E84863" w14:paraId="628CD7E0" w14:textId="77777777" w:rsidTr="00E84863">
        <w:trPr>
          <w:trHeight w:val="240"/>
        </w:trPr>
        <w:tc>
          <w:tcPr>
            <w:tcW w:w="19864" w:type="dxa"/>
            <w:tcBorders>
              <w:top w:val="nil"/>
              <w:left w:val="nil"/>
              <w:bottom w:val="nil"/>
              <w:right w:val="nil"/>
            </w:tcBorders>
            <w:shd w:val="clear" w:color="auto" w:fill="auto"/>
            <w:noWrap/>
            <w:vAlign w:val="bottom"/>
            <w:hideMark/>
          </w:tcPr>
          <w:p w14:paraId="4800D233"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Protocol to the Antarctic Treaty on Environmental Protection</w:t>
            </w:r>
          </w:p>
        </w:tc>
      </w:tr>
      <w:tr w:rsidR="00E84863" w:rsidRPr="00E84863" w14:paraId="255CE40C" w14:textId="77777777" w:rsidTr="00E84863">
        <w:trPr>
          <w:trHeight w:val="240"/>
        </w:trPr>
        <w:tc>
          <w:tcPr>
            <w:tcW w:w="19864" w:type="dxa"/>
            <w:tcBorders>
              <w:top w:val="nil"/>
              <w:left w:val="nil"/>
              <w:bottom w:val="nil"/>
              <w:right w:val="nil"/>
            </w:tcBorders>
            <w:shd w:val="clear" w:color="auto" w:fill="auto"/>
            <w:noWrap/>
            <w:vAlign w:val="bottom"/>
            <w:hideMark/>
          </w:tcPr>
          <w:p w14:paraId="2133EC04" w14:textId="77777777" w:rsidR="001273B4"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 xml:space="preserve">Protocol to the Convention on Long-Range Transboundary Air Pollution concerning the Control of </w:t>
            </w:r>
          </w:p>
          <w:p w14:paraId="5042950D" w14:textId="5FF21464" w:rsidR="00E84863" w:rsidRPr="00D72CCF" w:rsidRDefault="00E84863" w:rsidP="00D72CCF">
            <w:pPr>
              <w:ind w:left="360"/>
              <w:rPr>
                <w:rFonts w:ascii="Arial" w:eastAsia="Times New Roman" w:hAnsi="Arial" w:cs="Arial"/>
                <w:sz w:val="18"/>
                <w:szCs w:val="18"/>
                <w:lang w:val="en-AU"/>
              </w:rPr>
            </w:pPr>
            <w:r w:rsidRPr="00D72CCF">
              <w:rPr>
                <w:rFonts w:ascii="Arial" w:eastAsia="Times New Roman" w:hAnsi="Arial" w:cs="Arial"/>
                <w:sz w:val="18"/>
                <w:szCs w:val="18"/>
                <w:lang w:val="en-AU"/>
              </w:rPr>
              <w:t>Emissions of Nitrogen Oxides or their Transboundary Fluxes</w:t>
            </w:r>
          </w:p>
        </w:tc>
      </w:tr>
      <w:tr w:rsidR="00E84863" w:rsidRPr="00E84863" w14:paraId="20AFDAD3" w14:textId="77777777" w:rsidTr="00E84863">
        <w:trPr>
          <w:trHeight w:val="240"/>
        </w:trPr>
        <w:tc>
          <w:tcPr>
            <w:tcW w:w="19864" w:type="dxa"/>
            <w:tcBorders>
              <w:top w:val="nil"/>
              <w:left w:val="nil"/>
              <w:bottom w:val="nil"/>
              <w:right w:val="nil"/>
            </w:tcBorders>
            <w:shd w:val="clear" w:color="auto" w:fill="auto"/>
            <w:noWrap/>
            <w:vAlign w:val="bottom"/>
            <w:hideMark/>
          </w:tcPr>
          <w:p w14:paraId="77A56F6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Protocol to the Convention on Long-Range Transboundary Air Pollution on further Reduction of Sulphur Emissions</w:t>
            </w:r>
          </w:p>
        </w:tc>
      </w:tr>
      <w:tr w:rsidR="00E84863" w:rsidRPr="00E84863" w14:paraId="35021924" w14:textId="77777777" w:rsidTr="00E84863">
        <w:trPr>
          <w:trHeight w:val="240"/>
        </w:trPr>
        <w:tc>
          <w:tcPr>
            <w:tcW w:w="19864" w:type="dxa"/>
            <w:tcBorders>
              <w:top w:val="nil"/>
              <w:left w:val="nil"/>
              <w:bottom w:val="nil"/>
              <w:right w:val="nil"/>
            </w:tcBorders>
            <w:shd w:val="clear" w:color="auto" w:fill="auto"/>
            <w:noWrap/>
            <w:vAlign w:val="bottom"/>
            <w:hideMark/>
          </w:tcPr>
          <w:p w14:paraId="65053058" w14:textId="77777777" w:rsidR="001273B4"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 xml:space="preserve">Protocol to the Convention on Long-range Transboundary Air Pollution on Long-Term Financing of </w:t>
            </w:r>
          </w:p>
          <w:p w14:paraId="156A95D0" w14:textId="131C8F04" w:rsidR="00E84863" w:rsidRPr="00D72CCF" w:rsidRDefault="00E84863" w:rsidP="00D72CCF">
            <w:pPr>
              <w:ind w:left="360"/>
              <w:rPr>
                <w:rFonts w:ascii="Arial" w:eastAsia="Times New Roman" w:hAnsi="Arial" w:cs="Arial"/>
                <w:sz w:val="18"/>
                <w:szCs w:val="18"/>
                <w:lang w:val="en-AU"/>
              </w:rPr>
            </w:pPr>
            <w:r w:rsidRPr="00D72CCF">
              <w:rPr>
                <w:rFonts w:ascii="Arial" w:eastAsia="Times New Roman" w:hAnsi="Arial" w:cs="Arial"/>
                <w:sz w:val="18"/>
                <w:szCs w:val="18"/>
                <w:lang w:val="en-AU"/>
              </w:rPr>
              <w:t>Co-operative Programme for Monitoring and Evaluation of the Long Range Transmission of Air Pollutants in Europe ( EMEP )</w:t>
            </w:r>
          </w:p>
        </w:tc>
      </w:tr>
      <w:tr w:rsidR="00E84863" w:rsidRPr="00E84863" w14:paraId="76088818" w14:textId="77777777" w:rsidTr="00E84863">
        <w:trPr>
          <w:trHeight w:val="240"/>
        </w:trPr>
        <w:tc>
          <w:tcPr>
            <w:tcW w:w="19864" w:type="dxa"/>
            <w:tcBorders>
              <w:top w:val="nil"/>
              <w:left w:val="nil"/>
              <w:bottom w:val="nil"/>
              <w:right w:val="nil"/>
            </w:tcBorders>
            <w:shd w:val="clear" w:color="auto" w:fill="auto"/>
            <w:noWrap/>
            <w:vAlign w:val="bottom"/>
            <w:hideMark/>
          </w:tcPr>
          <w:p w14:paraId="2C8B45FB"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Protocol to the International Convention for the Regulation of Whaling</w:t>
            </w:r>
          </w:p>
        </w:tc>
      </w:tr>
      <w:tr w:rsidR="00E84863" w:rsidRPr="00E84863" w14:paraId="57B4318D" w14:textId="77777777" w:rsidTr="00E84863">
        <w:trPr>
          <w:trHeight w:val="240"/>
        </w:trPr>
        <w:tc>
          <w:tcPr>
            <w:tcW w:w="19864" w:type="dxa"/>
            <w:tcBorders>
              <w:top w:val="nil"/>
              <w:left w:val="nil"/>
              <w:bottom w:val="nil"/>
              <w:right w:val="nil"/>
            </w:tcBorders>
            <w:shd w:val="clear" w:color="auto" w:fill="auto"/>
            <w:noWrap/>
            <w:vAlign w:val="bottom"/>
            <w:hideMark/>
          </w:tcPr>
          <w:p w14:paraId="4059FFB9"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The Antarctic Treaty</w:t>
            </w:r>
          </w:p>
        </w:tc>
      </w:tr>
      <w:tr w:rsidR="00E84863" w:rsidRPr="00E84863" w14:paraId="74AD06DA" w14:textId="77777777" w:rsidTr="00E84863">
        <w:trPr>
          <w:trHeight w:val="240"/>
        </w:trPr>
        <w:tc>
          <w:tcPr>
            <w:tcW w:w="19864" w:type="dxa"/>
            <w:tcBorders>
              <w:top w:val="nil"/>
              <w:left w:val="nil"/>
              <w:bottom w:val="nil"/>
              <w:right w:val="nil"/>
            </w:tcBorders>
            <w:shd w:val="clear" w:color="auto" w:fill="auto"/>
            <w:noWrap/>
            <w:vAlign w:val="bottom"/>
            <w:hideMark/>
          </w:tcPr>
          <w:p w14:paraId="36DDC3CB"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United Nations Convention on the Law of the Sea</w:t>
            </w:r>
          </w:p>
        </w:tc>
      </w:tr>
      <w:tr w:rsidR="00E84863" w:rsidRPr="00E84863" w14:paraId="1600C85C" w14:textId="77777777" w:rsidTr="00E84863">
        <w:trPr>
          <w:trHeight w:val="240"/>
        </w:trPr>
        <w:tc>
          <w:tcPr>
            <w:tcW w:w="19864" w:type="dxa"/>
            <w:tcBorders>
              <w:top w:val="nil"/>
              <w:left w:val="nil"/>
              <w:bottom w:val="nil"/>
              <w:right w:val="nil"/>
            </w:tcBorders>
            <w:shd w:val="clear" w:color="auto" w:fill="auto"/>
            <w:noWrap/>
            <w:vAlign w:val="bottom"/>
            <w:hideMark/>
          </w:tcPr>
          <w:p w14:paraId="2CECDDAC"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United Nations Framework Convention on Climate Change</w:t>
            </w:r>
          </w:p>
        </w:tc>
      </w:tr>
    </w:tbl>
    <w:p w14:paraId="6F6E76C4" w14:textId="77777777" w:rsidR="00E84863" w:rsidRDefault="00E84863"/>
    <w:p w14:paraId="7BCF39A8" w14:textId="77777777" w:rsidR="00E84863" w:rsidRDefault="00E84863"/>
    <w:p w14:paraId="57E3D6FE" w14:textId="5AF07A2E" w:rsidR="001F58B0" w:rsidRDefault="00DA71F5" w:rsidP="00DA71F5">
      <w:pPr>
        <w:pStyle w:val="Heading2"/>
      </w:pPr>
      <w:r>
        <w:t xml:space="preserve">Annex 1 – </w:t>
      </w:r>
      <w:r w:rsidR="004316E8">
        <w:t xml:space="preserve">Derivation of the </w:t>
      </w:r>
      <w:r w:rsidR="004316E8">
        <w:rPr>
          <w:i/>
          <w:sz w:val="22"/>
        </w:rPr>
        <w:t>Urban Risk Profile</w:t>
      </w:r>
    </w:p>
    <w:p w14:paraId="20A34B29" w14:textId="77777777" w:rsidR="004316E8" w:rsidRDefault="004316E8"/>
    <w:p w14:paraId="7090349A" w14:textId="77777777" w:rsidR="00AE3FFC" w:rsidRDefault="004316E8">
      <w:r>
        <w:t>The UNESA provide data for the 633 cities with populations of at least 0.75 million people (c. 2010 data)</w:t>
      </w:r>
      <w:r w:rsidR="00764C0D">
        <w:rPr>
          <w:rStyle w:val="FootnoteReference"/>
        </w:rPr>
        <w:footnoteReference w:id="4"/>
      </w:r>
      <w:r>
        <w:t>.  Th</w:t>
      </w:r>
      <w:r w:rsidR="00AE3FFC">
        <w:t>ese data include the risk posed to these cities by natural events: cyclones, droughts, floods, earthquakes, landslides and volcanoes</w:t>
      </w:r>
      <w:r w:rsidR="00D54DD3">
        <w:t xml:space="preserve">.  </w:t>
      </w:r>
      <w:r w:rsidR="00AE3FFC">
        <w:t xml:space="preserve">These can form the basis to calculate an overall risk index for each city.  </w:t>
      </w:r>
    </w:p>
    <w:p w14:paraId="72A93F3E" w14:textId="77777777" w:rsidR="00AE3FFC" w:rsidRDefault="00AE3FFC"/>
    <w:p w14:paraId="5378C718" w14:textId="463E0DD3" w:rsidR="00A15225" w:rsidRDefault="00AE3FFC">
      <w:r>
        <w:t>Even though the GAIN Index focuses on climate change, i</w:t>
      </w:r>
      <w:r w:rsidR="00A15225">
        <w:t xml:space="preserve">n </w:t>
      </w:r>
      <w:r>
        <w:t>our</w:t>
      </w:r>
      <w:r w:rsidR="00A15225">
        <w:t xml:space="preserve"> analysis </w:t>
      </w:r>
      <w:r>
        <w:t xml:space="preserve">here </w:t>
      </w:r>
      <w:r w:rsidR="00A15225">
        <w:t xml:space="preserve">the non-climate related risks; earthquakes, volcanoes and landslides (which may have a climate component) are included.  The rationale is that we are seeking to measure the impact of any major disruption </w:t>
      </w:r>
      <w:r w:rsidR="00DA71F5">
        <w:t>by</w:t>
      </w:r>
      <w:r w:rsidR="00A15225">
        <w:t xml:space="preserve"> natural causes on the functioning of the city.  A case could be made for including a wider range of natural causes (e.g. endemics; heat-waves, etc) and human induced disturbances such as industrial accidents, but data </w:t>
      </w:r>
      <w:r w:rsidR="00DA71F5">
        <w:t>are</w:t>
      </w:r>
      <w:r w:rsidR="00A15225">
        <w:t xml:space="preserve"> not available for them.  As will be </w:t>
      </w:r>
      <w:r w:rsidR="00DA71F5">
        <w:t>discussed</w:t>
      </w:r>
      <w:r w:rsidR="00A15225">
        <w:t xml:space="preserve"> below, it is unlikely that their inclusion would have made a great difference to the final scores.  </w:t>
      </w:r>
    </w:p>
    <w:p w14:paraId="0D963655" w14:textId="77777777" w:rsidR="00A15225" w:rsidRDefault="00A15225"/>
    <w:p w14:paraId="693FC120" w14:textId="7757D183" w:rsidR="004316E8" w:rsidRDefault="00A15225">
      <w:r>
        <w:t>The UNESA da</w:t>
      </w:r>
      <w:r w:rsidR="00D54DD3">
        <w:t>t</w:t>
      </w:r>
      <w:r>
        <w:t>a set</w:t>
      </w:r>
      <w:r w:rsidR="00D54DD3">
        <w:t xml:space="preserve"> also includes whether a city is coastal and whether it lies within an arid area.  These latter variables may be used to give an indication of whether the city is subject to chronic risks, such as coastal storms and erosion or water restrictions, that don’t reach disaster levels but that may reduce the operating effectiveness of the populations within </w:t>
      </w:r>
      <w:r w:rsidR="00DA71F5">
        <w:t>the affected cities</w:t>
      </w:r>
      <w:r w:rsidR="00D54DD3">
        <w:t>.</w:t>
      </w:r>
    </w:p>
    <w:p w14:paraId="1AAA4A8F" w14:textId="77777777" w:rsidR="009B2B08" w:rsidRDefault="009B2B08"/>
    <w:p w14:paraId="11FB1D34" w14:textId="236300D9" w:rsidR="009B2B08" w:rsidRDefault="009B2B08">
      <w:r>
        <w:t>Calculations:</w:t>
      </w:r>
    </w:p>
    <w:p w14:paraId="699C11C7" w14:textId="051E42A5" w:rsidR="009B2B08" w:rsidRDefault="009B2B08">
      <w:r>
        <w:t xml:space="preserve">The risks from the six core disaster types are given in the </w:t>
      </w:r>
      <w:r w:rsidR="00AE16EE">
        <w:t xml:space="preserve">UNESA data by </w:t>
      </w:r>
      <w:r>
        <w:t>ranges; no risk (</w:t>
      </w:r>
      <w:r w:rsidR="00AE16EE">
        <w:t xml:space="preserve">here </w:t>
      </w:r>
      <w:r>
        <w:t>scored 0); deciles 1 to 4 (scored 2.5); deciles 5 to 7 (scored 6) and deciles 8 to 10 (scored 9)</w:t>
      </w:r>
      <w:r w:rsidR="00DA71F5">
        <w:rPr>
          <w:rStyle w:val="FootnoteReference"/>
        </w:rPr>
        <w:footnoteReference w:id="5"/>
      </w:r>
      <w:r>
        <w:t>.</w:t>
      </w:r>
      <w:r w:rsidR="00AE16EE">
        <w:t xml:space="preserve">  The coastal d</w:t>
      </w:r>
      <w:r w:rsidR="00FC6E8E">
        <w:t>ata is simply coastal (here scored 1</w:t>
      </w:r>
      <w:r w:rsidR="00424B87">
        <w:t>0</w:t>
      </w:r>
      <w:r w:rsidR="00AE16EE">
        <w:t>) or not (scored 0)</w:t>
      </w:r>
      <w:r w:rsidR="00DA71F5">
        <w:t>,</w:t>
      </w:r>
      <w:r w:rsidR="00AE16EE">
        <w:t xml:space="preserve"> and the dryla</w:t>
      </w:r>
      <w:r w:rsidR="00DA71F5">
        <w:t>nd data includes 5 categories</w:t>
      </w:r>
      <w:r w:rsidR="00A43AF5">
        <w:t xml:space="preserve"> which I have rated</w:t>
      </w:r>
      <w:r w:rsidR="00DA71F5">
        <w:t>; n</w:t>
      </w:r>
      <w:r w:rsidR="00AE16EE">
        <w:t xml:space="preserve">ot arid (scored 0); </w:t>
      </w:r>
      <w:r w:rsidR="00FC6E8E">
        <w:t>dry sub-humid (</w:t>
      </w:r>
      <w:r w:rsidR="00342A5A">
        <w:t>2.5</w:t>
      </w:r>
      <w:r w:rsidR="00FC6E8E">
        <w:t>); semi arid (</w:t>
      </w:r>
      <w:r w:rsidR="00342A5A">
        <w:t>5</w:t>
      </w:r>
      <w:r w:rsidR="00AE16EE">
        <w:t xml:space="preserve">); </w:t>
      </w:r>
      <w:r w:rsidR="00FC6E8E">
        <w:t>arid (</w:t>
      </w:r>
      <w:r w:rsidR="00342A5A">
        <w:t>7.5</w:t>
      </w:r>
      <w:r w:rsidR="00FC6E8E">
        <w:t>) and hyper-arid (</w:t>
      </w:r>
      <w:r w:rsidR="00342A5A">
        <w:t>10</w:t>
      </w:r>
      <w:r w:rsidR="00FC6E8E">
        <w:t xml:space="preserve">).  </w:t>
      </w:r>
      <w:r w:rsidR="00342A5A">
        <w:t>Thus</w:t>
      </w:r>
      <w:r w:rsidR="00DA71F5">
        <w:t>, after scoring</w:t>
      </w:r>
      <w:r w:rsidR="00342A5A">
        <w:t xml:space="preserve"> each variable has a range of approximately 0 to 10.</w:t>
      </w:r>
      <w:r w:rsidR="00DA71F5">
        <w:t xml:space="preserve">  From these variables we need to calculate a combined risk score.</w:t>
      </w:r>
    </w:p>
    <w:p w14:paraId="6A2C598F" w14:textId="77777777" w:rsidR="00424B87" w:rsidRDefault="00424B87"/>
    <w:p w14:paraId="4274B0F2" w14:textId="0FF87BC1" w:rsidR="00424B87" w:rsidRDefault="00BE4FC4">
      <w:r>
        <w:t>After a number of trials with the data an</w:t>
      </w:r>
      <w:r w:rsidR="00424B87">
        <w:t xml:space="preserve"> </w:t>
      </w:r>
      <w:r w:rsidR="00424B87" w:rsidRPr="00BE4FC4">
        <w:rPr>
          <w:i/>
        </w:rPr>
        <w:t>arbitrary judgment</w:t>
      </w:r>
      <w:r w:rsidR="00424B87">
        <w:t xml:space="preserve"> was made to allocate 80% of the risk score to the six core disaster types and 10% </w:t>
      </w:r>
      <w:r w:rsidR="00342A5A">
        <w:t>to each of the chronic risks</w:t>
      </w:r>
      <w:r>
        <w:t xml:space="preserve"> (coastal and aridity)</w:t>
      </w:r>
      <w:r w:rsidR="00342A5A">
        <w:t xml:space="preserve">.  </w:t>
      </w:r>
      <w:r w:rsidR="00A43AF5">
        <w:t>This seemed to give an appropriate balance to the sub-disaster, chronic risks and the impacts of disasters.</w:t>
      </w:r>
    </w:p>
    <w:p w14:paraId="0FA240D8" w14:textId="77777777" w:rsidR="00FC6E8E" w:rsidRDefault="00FC6E8E"/>
    <w:p w14:paraId="5D3A3292" w14:textId="179483C8" w:rsidR="003332DD" w:rsidRDefault="00342A5A">
      <w:r>
        <w:t>However, the</w:t>
      </w:r>
      <w:r w:rsidR="00FC6E8E">
        <w:t xml:space="preserve"> </w:t>
      </w:r>
      <w:r>
        <w:t>80% of the risk score</w:t>
      </w:r>
      <w:r w:rsidR="00FC6E8E">
        <w:t xml:space="preserve"> need</w:t>
      </w:r>
      <w:r>
        <w:t>s</w:t>
      </w:r>
      <w:r w:rsidR="00FC6E8E">
        <w:t xml:space="preserve"> to be weighted in some way to account for the different likelihoods that the different </w:t>
      </w:r>
      <w:r>
        <w:t>core disaster types</w:t>
      </w:r>
      <w:r w:rsidR="00FC6E8E">
        <w:t xml:space="preserve"> might occur (e.g. floods are much more common than volcanic disaster</w:t>
      </w:r>
      <w:r w:rsidR="00A43AF5">
        <w:t>s</w:t>
      </w:r>
      <w:r w:rsidR="00FC6E8E">
        <w:t>) and how they might affect the cities</w:t>
      </w:r>
      <w:r>
        <w:t>.  An earthquake and a drought might affect roughly the same number of people but the earthquake does much more damage to infrastructure</w:t>
      </w:r>
      <w:r w:rsidR="00FC6E8E">
        <w:t xml:space="preserve">.  </w:t>
      </w:r>
      <w:r>
        <w:t>W</w:t>
      </w:r>
      <w:r w:rsidR="00AE3FFC">
        <w:t>e used the CRED disaster data</w:t>
      </w:r>
      <w:r w:rsidR="00FC6E8E">
        <w:t xml:space="preserve">base on the number of people affected </w:t>
      </w:r>
      <w:r w:rsidR="00CA1B4F">
        <w:t xml:space="preserve">and </w:t>
      </w:r>
      <w:r w:rsidR="007B7A79">
        <w:t xml:space="preserve">economic </w:t>
      </w:r>
      <w:r w:rsidR="00CA1B4F">
        <w:t>losses in</w:t>
      </w:r>
      <w:r w:rsidR="00FC6E8E">
        <w:t xml:space="preserve"> these disasters over the period 1978 to 2010</w:t>
      </w:r>
      <w:r w:rsidR="003332DD">
        <w:t xml:space="preserve"> to weight </w:t>
      </w:r>
      <w:r>
        <w:t>the different disaster types [See the Table below]</w:t>
      </w:r>
      <w:r w:rsidR="00FC6E8E">
        <w:t xml:space="preserve">.  </w:t>
      </w:r>
      <w:r w:rsidR="00DA71F5">
        <w:t>These historical data are the best repres</w:t>
      </w:r>
      <w:r w:rsidR="00AE3FFC">
        <w:t>entation we have of the current</w:t>
      </w:r>
      <w:r w:rsidR="00DA71F5">
        <w:t xml:space="preserve">, and new future, frequencies and impacts of natural events.  </w:t>
      </w:r>
      <w:r w:rsidR="001B436F">
        <w:t xml:space="preserve">For example, floods are responsible for 54% of the people affected </w:t>
      </w:r>
      <w:r w:rsidR="00803860">
        <w:t xml:space="preserve">(column E in the Table) </w:t>
      </w:r>
      <w:r w:rsidR="001B436F">
        <w:t>but only 25.5% of the losses</w:t>
      </w:r>
      <w:r w:rsidR="00803860">
        <w:t xml:space="preserve"> (column B)</w:t>
      </w:r>
      <w:r w:rsidR="001B436F">
        <w:t xml:space="preserve">. </w:t>
      </w:r>
      <w:r w:rsidR="003332DD">
        <w:t xml:space="preserve">The CRED data </w:t>
      </w:r>
      <w:r w:rsidR="007B7A79">
        <w:t>do not separate impacts in urban and rural areas and no</w:t>
      </w:r>
      <w:r w:rsidR="00A43AF5">
        <w:t>r does any</w:t>
      </w:r>
      <w:r w:rsidR="007B7A79">
        <w:t xml:space="preserve"> other equ</w:t>
      </w:r>
      <w:r w:rsidR="00A43AF5">
        <w:t>ivalently comprehensive data set</w:t>
      </w:r>
      <w:r w:rsidR="003332DD">
        <w:t xml:space="preserve">. </w:t>
      </w:r>
      <w:r w:rsidR="00A43AF5">
        <w:t xml:space="preserve"> </w:t>
      </w:r>
      <w:r w:rsidR="007B7A79">
        <w:t xml:space="preserve">Also, the </w:t>
      </w:r>
      <w:r w:rsidR="001B436F">
        <w:t xml:space="preserve">loss data </w:t>
      </w:r>
      <w:r w:rsidR="00CA1B4F">
        <w:t>are estimated for only 30% of disasters and it is clear that the losses in developing countries are under-estimated or often not estimated at all.</w:t>
      </w:r>
    </w:p>
    <w:p w14:paraId="1CB2FDAF" w14:textId="77777777" w:rsidR="003332DD" w:rsidRDefault="003332DD"/>
    <w:p w14:paraId="19BAD29B" w14:textId="77777777" w:rsidR="003332DD" w:rsidRPr="00BE2EFA" w:rsidRDefault="003332DD">
      <w:pPr>
        <w:rPr>
          <w:sz w:val="20"/>
        </w:rPr>
      </w:pPr>
    </w:p>
    <w:p w14:paraId="5A0F2057" w14:textId="15BF5C2C" w:rsidR="004316E8" w:rsidRDefault="004316E8"/>
    <w:tbl>
      <w:tblPr>
        <w:tblW w:w="8804" w:type="dxa"/>
        <w:tblLayout w:type="fixed"/>
        <w:tblCellMar>
          <w:left w:w="0" w:type="dxa"/>
          <w:right w:w="0" w:type="dxa"/>
        </w:tblCellMar>
        <w:tblLook w:val="04A0" w:firstRow="1" w:lastRow="0" w:firstColumn="1" w:lastColumn="0" w:noHBand="0" w:noVBand="1"/>
      </w:tblPr>
      <w:tblGrid>
        <w:gridCol w:w="1100"/>
        <w:gridCol w:w="1101"/>
        <w:gridCol w:w="1100"/>
        <w:gridCol w:w="1101"/>
        <w:gridCol w:w="1100"/>
        <w:gridCol w:w="1101"/>
        <w:gridCol w:w="1100"/>
        <w:gridCol w:w="1101"/>
      </w:tblGrid>
      <w:tr w:rsidR="00C47032" w14:paraId="12F6D61B" w14:textId="77777777" w:rsidTr="00803860">
        <w:trPr>
          <w:trHeight w:val="186"/>
        </w:trPr>
        <w:tc>
          <w:tcPr>
            <w:tcW w:w="1100" w:type="dxa"/>
            <w:tcBorders>
              <w:top w:val="nil"/>
              <w:left w:val="nil"/>
              <w:bottom w:val="nil"/>
              <w:right w:val="nil"/>
            </w:tcBorders>
            <w:shd w:val="clear" w:color="000000" w:fill="76933C"/>
            <w:noWrap/>
            <w:tcMar>
              <w:top w:w="15" w:type="dxa"/>
              <w:left w:w="15" w:type="dxa"/>
              <w:bottom w:w="0" w:type="dxa"/>
              <w:right w:w="15" w:type="dxa"/>
            </w:tcMar>
            <w:vAlign w:val="bottom"/>
          </w:tcPr>
          <w:p w14:paraId="324DFD42" w14:textId="77777777" w:rsidR="00C47032" w:rsidRPr="00474C74" w:rsidRDefault="00C47032" w:rsidP="00474C74">
            <w:pPr>
              <w:jc w:val="center"/>
              <w:rPr>
                <w:rFonts w:ascii="Calibri" w:eastAsia="Times New Roman" w:hAnsi="Calibri" w:cs="Arial"/>
                <w:sz w:val="20"/>
              </w:rPr>
            </w:pPr>
          </w:p>
        </w:tc>
        <w:tc>
          <w:tcPr>
            <w:tcW w:w="1101" w:type="dxa"/>
            <w:tcBorders>
              <w:top w:val="single" w:sz="4" w:space="0" w:color="76933C"/>
              <w:left w:val="nil"/>
              <w:bottom w:val="nil"/>
              <w:right w:val="nil"/>
            </w:tcBorders>
            <w:shd w:val="clear" w:color="76933C" w:fill="76933C"/>
            <w:tcMar>
              <w:top w:w="15" w:type="dxa"/>
              <w:left w:w="15" w:type="dxa"/>
              <w:bottom w:w="0" w:type="dxa"/>
              <w:right w:w="15" w:type="dxa"/>
            </w:tcMar>
            <w:vAlign w:val="center"/>
          </w:tcPr>
          <w:p w14:paraId="74F99608" w14:textId="04028230" w:rsidR="00C47032" w:rsidRPr="000527E8" w:rsidRDefault="00803860" w:rsidP="00C47032">
            <w:pPr>
              <w:jc w:val="center"/>
              <w:rPr>
                <w:rFonts w:ascii="Calibri" w:eastAsia="Times New Roman" w:hAnsi="Calibri" w:cs="Arial"/>
                <w:color w:val="FFFFFF"/>
                <w:sz w:val="20"/>
              </w:rPr>
            </w:pPr>
            <w:r>
              <w:rPr>
                <w:rFonts w:ascii="Calibri" w:eastAsia="Times New Roman" w:hAnsi="Calibri" w:cs="Arial"/>
                <w:color w:val="FFFFFF"/>
                <w:sz w:val="20"/>
              </w:rPr>
              <w:t>A</w:t>
            </w:r>
          </w:p>
        </w:tc>
        <w:tc>
          <w:tcPr>
            <w:tcW w:w="1100" w:type="dxa"/>
            <w:tcBorders>
              <w:top w:val="single" w:sz="4" w:space="0" w:color="76933C"/>
              <w:left w:val="nil"/>
              <w:bottom w:val="nil"/>
              <w:right w:val="nil"/>
            </w:tcBorders>
            <w:shd w:val="clear" w:color="76933C" w:fill="76933C"/>
            <w:tcMar>
              <w:top w:w="15" w:type="dxa"/>
              <w:left w:w="15" w:type="dxa"/>
              <w:bottom w:w="0" w:type="dxa"/>
              <w:right w:w="15" w:type="dxa"/>
            </w:tcMar>
            <w:vAlign w:val="center"/>
          </w:tcPr>
          <w:p w14:paraId="25FDA592" w14:textId="6F490B21" w:rsidR="00C47032" w:rsidRPr="000527E8" w:rsidRDefault="00803860">
            <w:pPr>
              <w:jc w:val="center"/>
              <w:rPr>
                <w:rFonts w:ascii="Calibri" w:eastAsia="Times New Roman" w:hAnsi="Calibri" w:cs="Arial"/>
                <w:color w:val="FFFFFF"/>
                <w:sz w:val="20"/>
              </w:rPr>
            </w:pPr>
            <w:r>
              <w:rPr>
                <w:rFonts w:ascii="Calibri" w:eastAsia="Times New Roman" w:hAnsi="Calibri" w:cs="Arial"/>
                <w:color w:val="FFFFFF"/>
                <w:sz w:val="20"/>
              </w:rPr>
              <w:t>B</w:t>
            </w:r>
          </w:p>
        </w:tc>
        <w:tc>
          <w:tcPr>
            <w:tcW w:w="1101" w:type="dxa"/>
            <w:tcBorders>
              <w:top w:val="single" w:sz="4" w:space="0" w:color="76933C"/>
              <w:left w:val="nil"/>
              <w:bottom w:val="nil"/>
              <w:right w:val="nil"/>
            </w:tcBorders>
            <w:shd w:val="clear" w:color="76933C" w:fill="76933C"/>
            <w:tcMar>
              <w:top w:w="15" w:type="dxa"/>
              <w:left w:w="15" w:type="dxa"/>
              <w:bottom w:w="0" w:type="dxa"/>
              <w:right w:w="15" w:type="dxa"/>
            </w:tcMar>
            <w:vAlign w:val="center"/>
          </w:tcPr>
          <w:p w14:paraId="0EC5A4D7" w14:textId="603CEAD2" w:rsidR="00C47032" w:rsidRPr="000527E8" w:rsidRDefault="00803860" w:rsidP="00C47032">
            <w:pPr>
              <w:jc w:val="center"/>
              <w:rPr>
                <w:rFonts w:ascii="Calibri" w:eastAsia="Times New Roman" w:hAnsi="Calibri" w:cs="Arial"/>
                <w:color w:val="FFFFFF"/>
                <w:sz w:val="20"/>
              </w:rPr>
            </w:pPr>
            <w:r>
              <w:rPr>
                <w:rFonts w:ascii="Calibri" w:eastAsia="Times New Roman" w:hAnsi="Calibri" w:cs="Arial"/>
                <w:color w:val="FFFFFF"/>
                <w:sz w:val="20"/>
              </w:rPr>
              <w:t>C</w:t>
            </w:r>
          </w:p>
        </w:tc>
        <w:tc>
          <w:tcPr>
            <w:tcW w:w="1100" w:type="dxa"/>
            <w:tcBorders>
              <w:top w:val="single" w:sz="4" w:space="0" w:color="76933C"/>
              <w:left w:val="nil"/>
              <w:bottom w:val="nil"/>
              <w:right w:val="nil"/>
            </w:tcBorders>
            <w:shd w:val="clear" w:color="76933C" w:fill="76933C"/>
            <w:tcMar>
              <w:top w:w="15" w:type="dxa"/>
              <w:left w:w="15" w:type="dxa"/>
              <w:bottom w:w="0" w:type="dxa"/>
              <w:right w:w="15" w:type="dxa"/>
            </w:tcMar>
            <w:vAlign w:val="center"/>
          </w:tcPr>
          <w:p w14:paraId="4F517491" w14:textId="1C09619E" w:rsidR="00C47032" w:rsidRPr="000527E8" w:rsidRDefault="00803860">
            <w:pPr>
              <w:jc w:val="center"/>
              <w:rPr>
                <w:rFonts w:ascii="Calibri" w:eastAsia="Times New Roman" w:hAnsi="Calibri" w:cs="Arial"/>
                <w:color w:val="FFFFFF"/>
                <w:sz w:val="20"/>
              </w:rPr>
            </w:pPr>
            <w:r>
              <w:rPr>
                <w:rFonts w:ascii="Calibri" w:eastAsia="Times New Roman" w:hAnsi="Calibri" w:cs="Arial"/>
                <w:color w:val="FFFFFF"/>
                <w:sz w:val="20"/>
              </w:rPr>
              <w:t>D</w:t>
            </w:r>
          </w:p>
        </w:tc>
        <w:tc>
          <w:tcPr>
            <w:tcW w:w="1101" w:type="dxa"/>
            <w:tcBorders>
              <w:top w:val="single" w:sz="4" w:space="0" w:color="76933C"/>
              <w:left w:val="nil"/>
              <w:bottom w:val="nil"/>
              <w:right w:val="nil"/>
            </w:tcBorders>
            <w:shd w:val="clear" w:color="76933C" w:fill="76933C"/>
            <w:tcMar>
              <w:top w:w="15" w:type="dxa"/>
              <w:left w:w="15" w:type="dxa"/>
              <w:bottom w:w="0" w:type="dxa"/>
              <w:right w:w="15" w:type="dxa"/>
            </w:tcMar>
            <w:vAlign w:val="center"/>
          </w:tcPr>
          <w:p w14:paraId="02F1BBD1" w14:textId="2EF2B062" w:rsidR="00C47032" w:rsidRDefault="00803860">
            <w:pPr>
              <w:jc w:val="center"/>
              <w:rPr>
                <w:rFonts w:ascii="Calibri" w:eastAsia="Times New Roman" w:hAnsi="Calibri" w:cs="Arial"/>
                <w:color w:val="FFFFFF"/>
                <w:sz w:val="20"/>
              </w:rPr>
            </w:pPr>
            <w:r>
              <w:rPr>
                <w:rFonts w:ascii="Calibri" w:eastAsia="Times New Roman" w:hAnsi="Calibri" w:cs="Arial"/>
                <w:color w:val="FFFFFF"/>
                <w:sz w:val="20"/>
              </w:rPr>
              <w:t>E</w:t>
            </w:r>
          </w:p>
        </w:tc>
        <w:tc>
          <w:tcPr>
            <w:tcW w:w="1100" w:type="dxa"/>
            <w:tcBorders>
              <w:top w:val="single" w:sz="4" w:space="0" w:color="76933C"/>
              <w:left w:val="nil"/>
              <w:bottom w:val="nil"/>
              <w:right w:val="nil"/>
            </w:tcBorders>
            <w:shd w:val="clear" w:color="76933C" w:fill="76933C"/>
            <w:tcMar>
              <w:top w:w="15" w:type="dxa"/>
              <w:left w:w="15" w:type="dxa"/>
              <w:bottom w:w="0" w:type="dxa"/>
              <w:right w:w="15" w:type="dxa"/>
            </w:tcMar>
            <w:vAlign w:val="center"/>
          </w:tcPr>
          <w:p w14:paraId="0EBEEBF0" w14:textId="2F656C1B" w:rsidR="00C47032" w:rsidRPr="000527E8" w:rsidRDefault="00803860" w:rsidP="00474C74">
            <w:pPr>
              <w:jc w:val="center"/>
              <w:rPr>
                <w:rFonts w:ascii="Calibri" w:eastAsia="Times New Roman" w:hAnsi="Calibri" w:cs="Arial"/>
                <w:color w:val="FFFFFF"/>
                <w:sz w:val="20"/>
              </w:rPr>
            </w:pPr>
            <w:r>
              <w:rPr>
                <w:rFonts w:ascii="Calibri" w:eastAsia="Times New Roman" w:hAnsi="Calibri" w:cs="Arial"/>
                <w:color w:val="FFFFFF"/>
                <w:sz w:val="20"/>
              </w:rPr>
              <w:t>F</w:t>
            </w:r>
          </w:p>
        </w:tc>
        <w:tc>
          <w:tcPr>
            <w:tcW w:w="1101" w:type="dxa"/>
            <w:tcBorders>
              <w:top w:val="single" w:sz="4" w:space="0" w:color="76933C"/>
              <w:left w:val="nil"/>
              <w:bottom w:val="nil"/>
              <w:right w:val="nil"/>
            </w:tcBorders>
            <w:shd w:val="clear" w:color="76933C" w:fill="76933C"/>
            <w:tcMar>
              <w:top w:w="15" w:type="dxa"/>
              <w:left w:w="15" w:type="dxa"/>
              <w:bottom w:w="0" w:type="dxa"/>
              <w:right w:w="15" w:type="dxa"/>
            </w:tcMar>
            <w:vAlign w:val="center"/>
          </w:tcPr>
          <w:p w14:paraId="4D6E13B5" w14:textId="60F10CBE" w:rsidR="00C47032" w:rsidRDefault="00803860">
            <w:pPr>
              <w:jc w:val="center"/>
              <w:rPr>
                <w:rFonts w:ascii="Calibri" w:eastAsia="Times New Roman" w:hAnsi="Calibri" w:cs="Arial"/>
                <w:color w:val="FFFFFF"/>
                <w:sz w:val="20"/>
              </w:rPr>
            </w:pPr>
            <w:r>
              <w:rPr>
                <w:rFonts w:ascii="Calibri" w:eastAsia="Times New Roman" w:hAnsi="Calibri" w:cs="Arial"/>
                <w:color w:val="FFFFFF"/>
                <w:sz w:val="20"/>
              </w:rPr>
              <w:t>G</w:t>
            </w:r>
          </w:p>
        </w:tc>
      </w:tr>
      <w:tr w:rsidR="000527E8" w14:paraId="6718F64D" w14:textId="77777777" w:rsidTr="000527E8">
        <w:trPr>
          <w:trHeight w:val="1200"/>
        </w:trPr>
        <w:tc>
          <w:tcPr>
            <w:tcW w:w="1100" w:type="dxa"/>
            <w:tcBorders>
              <w:top w:val="nil"/>
              <w:left w:val="nil"/>
              <w:bottom w:val="nil"/>
              <w:right w:val="nil"/>
            </w:tcBorders>
            <w:shd w:val="clear" w:color="000000" w:fill="76933C"/>
            <w:noWrap/>
            <w:tcMar>
              <w:top w:w="15" w:type="dxa"/>
              <w:left w:w="15" w:type="dxa"/>
              <w:bottom w:w="0" w:type="dxa"/>
              <w:right w:w="15" w:type="dxa"/>
            </w:tcMar>
            <w:vAlign w:val="bottom"/>
            <w:hideMark/>
          </w:tcPr>
          <w:p w14:paraId="0D784C13" w14:textId="77777777" w:rsidR="00C77AAC" w:rsidRPr="00474C74" w:rsidRDefault="00474C74" w:rsidP="00474C74">
            <w:pPr>
              <w:jc w:val="center"/>
              <w:rPr>
                <w:rFonts w:ascii="Calibri" w:eastAsia="Times New Roman" w:hAnsi="Calibri" w:cs="Arial"/>
                <w:sz w:val="20"/>
              </w:rPr>
            </w:pPr>
            <w:r w:rsidRPr="00474C74">
              <w:rPr>
                <w:rFonts w:ascii="Calibri" w:eastAsia="Times New Roman" w:hAnsi="Calibri" w:cs="Arial"/>
                <w:sz w:val="20"/>
              </w:rPr>
              <w:t>Disasters from 1978 to 2010</w:t>
            </w:r>
          </w:p>
          <w:p w14:paraId="0BE4DDEF" w14:textId="05E893A2" w:rsidR="00474C74" w:rsidRPr="000527E8" w:rsidRDefault="00474C74" w:rsidP="00474C74">
            <w:pPr>
              <w:jc w:val="center"/>
              <w:rPr>
                <w:rFonts w:ascii="Arial" w:eastAsia="Times New Roman" w:hAnsi="Arial" w:cs="Arial"/>
                <w:sz w:val="20"/>
              </w:rPr>
            </w:pPr>
          </w:p>
        </w:tc>
        <w:tc>
          <w:tcPr>
            <w:tcW w:w="1101" w:type="dxa"/>
            <w:tcBorders>
              <w:top w:val="single" w:sz="4" w:space="0" w:color="76933C"/>
              <w:left w:val="nil"/>
              <w:bottom w:val="nil"/>
              <w:right w:val="nil"/>
            </w:tcBorders>
            <w:shd w:val="clear" w:color="76933C" w:fill="76933C"/>
            <w:tcMar>
              <w:top w:w="15" w:type="dxa"/>
              <w:left w:w="15" w:type="dxa"/>
              <w:bottom w:w="0" w:type="dxa"/>
              <w:right w:w="15" w:type="dxa"/>
            </w:tcMar>
            <w:vAlign w:val="center"/>
            <w:hideMark/>
          </w:tcPr>
          <w:p w14:paraId="6622C2CF" w14:textId="58EE88DE" w:rsidR="00C77AAC" w:rsidRPr="000527E8" w:rsidRDefault="00C77AAC" w:rsidP="00C47032">
            <w:pPr>
              <w:jc w:val="center"/>
              <w:rPr>
                <w:rFonts w:ascii="Calibri" w:eastAsia="Times New Roman" w:hAnsi="Calibri" w:cs="Arial"/>
                <w:color w:val="FFFFFF"/>
                <w:sz w:val="20"/>
              </w:rPr>
            </w:pPr>
            <w:r w:rsidRPr="000527E8">
              <w:rPr>
                <w:rFonts w:ascii="Calibri" w:eastAsia="Times New Roman" w:hAnsi="Calibri" w:cs="Arial"/>
                <w:color w:val="FFFFFF"/>
                <w:sz w:val="20"/>
              </w:rPr>
              <w:t xml:space="preserve">Estimated </w:t>
            </w:r>
            <w:r w:rsidR="00C47032">
              <w:rPr>
                <w:rFonts w:ascii="Calibri" w:eastAsia="Times New Roman" w:hAnsi="Calibri" w:cs="Arial"/>
                <w:color w:val="FFFFFF"/>
                <w:sz w:val="20"/>
              </w:rPr>
              <w:t>Losses</w:t>
            </w:r>
            <w:r w:rsidRPr="000527E8">
              <w:rPr>
                <w:rFonts w:ascii="Calibri" w:eastAsia="Times New Roman" w:hAnsi="Calibri" w:cs="Arial"/>
                <w:color w:val="FFFFFF"/>
                <w:sz w:val="20"/>
              </w:rPr>
              <w:t xml:space="preserve"> (US$ Billion)</w:t>
            </w:r>
          </w:p>
        </w:tc>
        <w:tc>
          <w:tcPr>
            <w:tcW w:w="1100" w:type="dxa"/>
            <w:tcBorders>
              <w:top w:val="single" w:sz="4" w:space="0" w:color="76933C"/>
              <w:left w:val="nil"/>
              <w:bottom w:val="nil"/>
              <w:right w:val="nil"/>
            </w:tcBorders>
            <w:shd w:val="clear" w:color="76933C" w:fill="76933C"/>
            <w:tcMar>
              <w:top w:w="15" w:type="dxa"/>
              <w:left w:w="15" w:type="dxa"/>
              <w:bottom w:w="0" w:type="dxa"/>
              <w:right w:w="15" w:type="dxa"/>
            </w:tcMar>
            <w:vAlign w:val="center"/>
            <w:hideMark/>
          </w:tcPr>
          <w:p w14:paraId="5E9866C0" w14:textId="77777777" w:rsidR="00C77AAC" w:rsidRPr="000527E8" w:rsidRDefault="00C77AAC">
            <w:pPr>
              <w:jc w:val="center"/>
              <w:rPr>
                <w:rFonts w:ascii="Calibri" w:eastAsia="Times New Roman" w:hAnsi="Calibri" w:cs="Arial"/>
                <w:color w:val="FFFFFF"/>
                <w:sz w:val="20"/>
              </w:rPr>
            </w:pPr>
            <w:r w:rsidRPr="000527E8">
              <w:rPr>
                <w:rFonts w:ascii="Calibri" w:eastAsia="Times New Roman" w:hAnsi="Calibri" w:cs="Arial"/>
                <w:color w:val="FFFFFF"/>
                <w:sz w:val="20"/>
              </w:rPr>
              <w:t>As %</w:t>
            </w:r>
          </w:p>
        </w:tc>
        <w:tc>
          <w:tcPr>
            <w:tcW w:w="1101" w:type="dxa"/>
            <w:tcBorders>
              <w:top w:val="single" w:sz="4" w:space="0" w:color="76933C"/>
              <w:left w:val="nil"/>
              <w:bottom w:val="nil"/>
              <w:right w:val="nil"/>
            </w:tcBorders>
            <w:shd w:val="clear" w:color="76933C" w:fill="76933C"/>
            <w:tcMar>
              <w:top w:w="15" w:type="dxa"/>
              <w:left w:w="15" w:type="dxa"/>
              <w:bottom w:w="0" w:type="dxa"/>
              <w:right w:w="15" w:type="dxa"/>
            </w:tcMar>
            <w:vAlign w:val="center"/>
            <w:hideMark/>
          </w:tcPr>
          <w:p w14:paraId="17AAAEA4" w14:textId="39F0F07A" w:rsidR="00C77AAC" w:rsidRPr="000527E8" w:rsidRDefault="00474C74" w:rsidP="00C47032">
            <w:pPr>
              <w:jc w:val="center"/>
              <w:rPr>
                <w:rFonts w:ascii="Calibri" w:eastAsia="Times New Roman" w:hAnsi="Calibri" w:cs="Arial"/>
                <w:color w:val="FFFFFF"/>
                <w:sz w:val="20"/>
              </w:rPr>
            </w:pPr>
            <w:r w:rsidRPr="000527E8">
              <w:rPr>
                <w:rFonts w:ascii="Calibri" w:eastAsia="Times New Roman" w:hAnsi="Calibri" w:cs="Arial"/>
                <w:color w:val="FFFFFF"/>
                <w:sz w:val="20"/>
              </w:rPr>
              <w:t>Scaled</w:t>
            </w:r>
            <w:r>
              <w:rPr>
                <w:rFonts w:ascii="Calibri" w:eastAsia="Times New Roman" w:hAnsi="Calibri" w:cs="Arial"/>
                <w:color w:val="FFFFFF"/>
                <w:sz w:val="20"/>
              </w:rPr>
              <w:t xml:space="preserve"> </w:t>
            </w:r>
            <w:r w:rsidR="00C47032">
              <w:rPr>
                <w:rFonts w:ascii="Calibri" w:eastAsia="Times New Roman" w:hAnsi="Calibri" w:cs="Arial"/>
                <w:color w:val="FFFFFF"/>
                <w:sz w:val="20"/>
              </w:rPr>
              <w:t>Loss</w:t>
            </w:r>
            <w:r w:rsidR="000527E8">
              <w:rPr>
                <w:rFonts w:ascii="Calibri" w:eastAsia="Times New Roman" w:hAnsi="Calibri" w:cs="Arial"/>
                <w:color w:val="FFFFFF"/>
                <w:sz w:val="20"/>
              </w:rPr>
              <w:t xml:space="preserve"> </w:t>
            </w:r>
            <w:r>
              <w:rPr>
                <w:rFonts w:ascii="Calibri" w:eastAsia="Times New Roman" w:hAnsi="Calibri" w:cs="Arial"/>
                <w:color w:val="FFFFFF"/>
                <w:sz w:val="20"/>
              </w:rPr>
              <w:t>W</w:t>
            </w:r>
            <w:r w:rsidR="00C77AAC" w:rsidRPr="000527E8">
              <w:rPr>
                <w:rFonts w:ascii="Calibri" w:eastAsia="Times New Roman" w:hAnsi="Calibri" w:cs="Arial"/>
                <w:color w:val="FFFFFF"/>
                <w:sz w:val="20"/>
              </w:rPr>
              <w:t>eights</w:t>
            </w:r>
          </w:p>
        </w:tc>
        <w:tc>
          <w:tcPr>
            <w:tcW w:w="1100" w:type="dxa"/>
            <w:tcBorders>
              <w:top w:val="single" w:sz="4" w:space="0" w:color="76933C"/>
              <w:left w:val="nil"/>
              <w:bottom w:val="nil"/>
              <w:right w:val="nil"/>
            </w:tcBorders>
            <w:shd w:val="clear" w:color="76933C" w:fill="76933C"/>
            <w:tcMar>
              <w:top w:w="15" w:type="dxa"/>
              <w:left w:w="15" w:type="dxa"/>
              <w:bottom w:w="0" w:type="dxa"/>
              <w:right w:w="15" w:type="dxa"/>
            </w:tcMar>
            <w:vAlign w:val="center"/>
            <w:hideMark/>
          </w:tcPr>
          <w:p w14:paraId="09FA89B8" w14:textId="77777777" w:rsidR="00C77AAC" w:rsidRPr="000527E8" w:rsidRDefault="00C77AAC">
            <w:pPr>
              <w:jc w:val="center"/>
              <w:rPr>
                <w:rFonts w:ascii="Calibri" w:eastAsia="Times New Roman" w:hAnsi="Calibri" w:cs="Arial"/>
                <w:color w:val="FFFFFF"/>
                <w:sz w:val="20"/>
              </w:rPr>
            </w:pPr>
            <w:r w:rsidRPr="000527E8">
              <w:rPr>
                <w:rFonts w:ascii="Calibri" w:eastAsia="Times New Roman" w:hAnsi="Calibri" w:cs="Arial"/>
                <w:color w:val="FFFFFF"/>
                <w:sz w:val="20"/>
              </w:rPr>
              <w:t>People Affected (millions)</w:t>
            </w:r>
          </w:p>
        </w:tc>
        <w:tc>
          <w:tcPr>
            <w:tcW w:w="1101" w:type="dxa"/>
            <w:tcBorders>
              <w:top w:val="single" w:sz="4" w:space="0" w:color="76933C"/>
              <w:left w:val="nil"/>
              <w:bottom w:val="nil"/>
              <w:right w:val="nil"/>
            </w:tcBorders>
            <w:shd w:val="clear" w:color="76933C" w:fill="76933C"/>
            <w:tcMar>
              <w:top w:w="15" w:type="dxa"/>
              <w:left w:w="15" w:type="dxa"/>
              <w:bottom w:w="0" w:type="dxa"/>
              <w:right w:w="15" w:type="dxa"/>
            </w:tcMar>
            <w:vAlign w:val="center"/>
            <w:hideMark/>
          </w:tcPr>
          <w:p w14:paraId="6B821DE6" w14:textId="7CCAC9C9" w:rsidR="00C77AAC" w:rsidRPr="000527E8" w:rsidRDefault="00474C74">
            <w:pPr>
              <w:jc w:val="center"/>
              <w:rPr>
                <w:rFonts w:ascii="Calibri" w:eastAsia="Times New Roman" w:hAnsi="Calibri" w:cs="Arial"/>
                <w:color w:val="FFFFFF"/>
                <w:sz w:val="20"/>
              </w:rPr>
            </w:pPr>
            <w:r>
              <w:rPr>
                <w:rFonts w:ascii="Calibri" w:eastAsia="Times New Roman" w:hAnsi="Calibri" w:cs="Arial"/>
                <w:color w:val="FFFFFF"/>
                <w:sz w:val="20"/>
              </w:rPr>
              <w:t xml:space="preserve">As </w:t>
            </w:r>
            <w:r w:rsidR="00C77AAC" w:rsidRPr="000527E8">
              <w:rPr>
                <w:rFonts w:ascii="Calibri" w:eastAsia="Times New Roman" w:hAnsi="Calibri" w:cs="Arial"/>
                <w:color w:val="FFFFFF"/>
                <w:sz w:val="20"/>
              </w:rPr>
              <w:t>%</w:t>
            </w:r>
          </w:p>
        </w:tc>
        <w:tc>
          <w:tcPr>
            <w:tcW w:w="1100" w:type="dxa"/>
            <w:tcBorders>
              <w:top w:val="single" w:sz="4" w:space="0" w:color="76933C"/>
              <w:left w:val="nil"/>
              <w:bottom w:val="nil"/>
              <w:right w:val="nil"/>
            </w:tcBorders>
            <w:shd w:val="clear" w:color="76933C" w:fill="76933C"/>
            <w:tcMar>
              <w:top w:w="15" w:type="dxa"/>
              <w:left w:w="15" w:type="dxa"/>
              <w:bottom w:w="0" w:type="dxa"/>
              <w:right w:w="15" w:type="dxa"/>
            </w:tcMar>
            <w:vAlign w:val="center"/>
            <w:hideMark/>
          </w:tcPr>
          <w:p w14:paraId="79C1FA63" w14:textId="656A7346" w:rsidR="00C77AAC" w:rsidRPr="000527E8" w:rsidRDefault="00474C74" w:rsidP="00474C74">
            <w:pPr>
              <w:jc w:val="center"/>
              <w:rPr>
                <w:rFonts w:ascii="Calibri" w:eastAsia="Times New Roman" w:hAnsi="Calibri" w:cs="Arial"/>
                <w:color w:val="FFFFFF"/>
                <w:sz w:val="20"/>
              </w:rPr>
            </w:pPr>
            <w:r w:rsidRPr="000527E8">
              <w:rPr>
                <w:rFonts w:ascii="Calibri" w:eastAsia="Times New Roman" w:hAnsi="Calibri" w:cs="Arial"/>
                <w:color w:val="FFFFFF"/>
                <w:sz w:val="20"/>
              </w:rPr>
              <w:t xml:space="preserve">Scaled </w:t>
            </w:r>
            <w:r w:rsidR="000527E8">
              <w:rPr>
                <w:rFonts w:ascii="Calibri" w:eastAsia="Times New Roman" w:hAnsi="Calibri" w:cs="Arial"/>
                <w:color w:val="FFFFFF"/>
                <w:sz w:val="20"/>
              </w:rPr>
              <w:t xml:space="preserve">Affected </w:t>
            </w:r>
            <w:r>
              <w:rPr>
                <w:rFonts w:ascii="Calibri" w:eastAsia="Times New Roman" w:hAnsi="Calibri" w:cs="Arial"/>
                <w:color w:val="FFFFFF"/>
                <w:sz w:val="20"/>
              </w:rPr>
              <w:t>W</w:t>
            </w:r>
            <w:r w:rsidR="00C77AAC" w:rsidRPr="000527E8">
              <w:rPr>
                <w:rFonts w:ascii="Calibri" w:eastAsia="Times New Roman" w:hAnsi="Calibri" w:cs="Arial"/>
                <w:color w:val="FFFFFF"/>
                <w:sz w:val="20"/>
              </w:rPr>
              <w:t>eights</w:t>
            </w:r>
          </w:p>
        </w:tc>
        <w:tc>
          <w:tcPr>
            <w:tcW w:w="1101" w:type="dxa"/>
            <w:tcBorders>
              <w:top w:val="single" w:sz="4" w:space="0" w:color="76933C"/>
              <w:left w:val="nil"/>
              <w:bottom w:val="nil"/>
              <w:right w:val="nil"/>
            </w:tcBorders>
            <w:shd w:val="clear" w:color="76933C" w:fill="76933C"/>
            <w:tcMar>
              <w:top w:w="15" w:type="dxa"/>
              <w:left w:w="15" w:type="dxa"/>
              <w:bottom w:w="0" w:type="dxa"/>
              <w:right w:w="15" w:type="dxa"/>
            </w:tcMar>
            <w:vAlign w:val="center"/>
            <w:hideMark/>
          </w:tcPr>
          <w:p w14:paraId="21AF8F4B" w14:textId="4CCA0265" w:rsidR="00C77AAC" w:rsidRPr="000527E8" w:rsidRDefault="00474C74">
            <w:pPr>
              <w:jc w:val="center"/>
              <w:rPr>
                <w:rFonts w:ascii="Calibri" w:eastAsia="Times New Roman" w:hAnsi="Calibri" w:cs="Arial"/>
                <w:color w:val="FFFFFF"/>
                <w:sz w:val="20"/>
              </w:rPr>
            </w:pPr>
            <w:r>
              <w:rPr>
                <w:rFonts w:ascii="Calibri" w:eastAsia="Times New Roman" w:hAnsi="Calibri" w:cs="Arial"/>
                <w:color w:val="FFFFFF"/>
                <w:sz w:val="20"/>
              </w:rPr>
              <w:t>Average Scaled W</w:t>
            </w:r>
            <w:r w:rsidR="00C77AAC" w:rsidRPr="000527E8">
              <w:rPr>
                <w:rFonts w:ascii="Calibri" w:eastAsia="Times New Roman" w:hAnsi="Calibri" w:cs="Arial"/>
                <w:color w:val="FFFFFF"/>
                <w:sz w:val="20"/>
              </w:rPr>
              <w:t>eight</w:t>
            </w:r>
            <w:r>
              <w:rPr>
                <w:rFonts w:ascii="Calibri" w:eastAsia="Times New Roman" w:hAnsi="Calibri" w:cs="Arial"/>
                <w:color w:val="FFFFFF"/>
                <w:sz w:val="20"/>
              </w:rPr>
              <w:t>s</w:t>
            </w:r>
          </w:p>
        </w:tc>
      </w:tr>
      <w:tr w:rsidR="000527E8" w14:paraId="20CCDF05" w14:textId="77777777" w:rsidTr="000527E8">
        <w:trPr>
          <w:trHeight w:val="240"/>
        </w:trPr>
        <w:tc>
          <w:tcPr>
            <w:tcW w:w="1100" w:type="dxa"/>
            <w:tcBorders>
              <w:top w:val="nil"/>
              <w:left w:val="nil"/>
              <w:bottom w:val="nil"/>
              <w:right w:val="nil"/>
            </w:tcBorders>
            <w:shd w:val="clear" w:color="000000" w:fill="C4D79B"/>
            <w:noWrap/>
            <w:tcMar>
              <w:top w:w="15" w:type="dxa"/>
              <w:left w:w="15" w:type="dxa"/>
              <w:bottom w:w="0" w:type="dxa"/>
              <w:right w:w="15" w:type="dxa"/>
            </w:tcMar>
            <w:vAlign w:val="bottom"/>
            <w:hideMark/>
          </w:tcPr>
          <w:p w14:paraId="43ADE1CE" w14:textId="77777777" w:rsidR="00C77AAC" w:rsidRPr="000527E8" w:rsidRDefault="00C77AAC">
            <w:pPr>
              <w:rPr>
                <w:rFonts w:ascii="Arial" w:eastAsia="Times New Roman" w:hAnsi="Arial" w:cs="Arial"/>
                <w:sz w:val="20"/>
              </w:rPr>
            </w:pPr>
            <w:r w:rsidRPr="000527E8">
              <w:rPr>
                <w:rFonts w:ascii="Arial" w:eastAsia="Times New Roman" w:hAnsi="Arial" w:cs="Arial"/>
                <w:sz w:val="20"/>
              </w:rPr>
              <w:t xml:space="preserve">Flood </w:t>
            </w:r>
          </w:p>
        </w:tc>
        <w:tc>
          <w:tcPr>
            <w:tcW w:w="1101" w:type="dxa"/>
            <w:tcBorders>
              <w:top w:val="nil"/>
              <w:left w:val="nil"/>
              <w:bottom w:val="nil"/>
              <w:right w:val="nil"/>
            </w:tcBorders>
            <w:shd w:val="clear" w:color="auto" w:fill="auto"/>
            <w:noWrap/>
            <w:tcMar>
              <w:top w:w="15" w:type="dxa"/>
              <w:left w:w="15" w:type="dxa"/>
              <w:bottom w:w="0" w:type="dxa"/>
              <w:right w:w="15" w:type="dxa"/>
            </w:tcMar>
            <w:vAlign w:val="bottom"/>
            <w:hideMark/>
          </w:tcPr>
          <w:p w14:paraId="00BC8304" w14:textId="1FB92410"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460</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5AFAE880"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25.5%</w:t>
            </w:r>
          </w:p>
        </w:tc>
        <w:tc>
          <w:tcPr>
            <w:tcW w:w="1101" w:type="dxa"/>
            <w:tcBorders>
              <w:top w:val="nil"/>
              <w:left w:val="nil"/>
              <w:bottom w:val="nil"/>
              <w:right w:val="nil"/>
            </w:tcBorders>
            <w:shd w:val="clear" w:color="000000" w:fill="D8E4BC"/>
            <w:noWrap/>
            <w:tcMar>
              <w:top w:w="15" w:type="dxa"/>
              <w:left w:w="15" w:type="dxa"/>
              <w:bottom w:w="0" w:type="dxa"/>
              <w:right w:w="15" w:type="dxa"/>
            </w:tcMar>
            <w:vAlign w:val="bottom"/>
            <w:hideMark/>
          </w:tcPr>
          <w:p w14:paraId="66B64B3E"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2.04</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7A717F88" w14:textId="2437DF28"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3,105</w:t>
            </w:r>
          </w:p>
        </w:tc>
        <w:tc>
          <w:tcPr>
            <w:tcW w:w="1101" w:type="dxa"/>
            <w:tcBorders>
              <w:top w:val="nil"/>
              <w:left w:val="nil"/>
              <w:bottom w:val="nil"/>
              <w:right w:val="nil"/>
            </w:tcBorders>
            <w:shd w:val="clear" w:color="auto" w:fill="auto"/>
            <w:noWrap/>
            <w:tcMar>
              <w:top w:w="15" w:type="dxa"/>
              <w:left w:w="15" w:type="dxa"/>
              <w:bottom w:w="0" w:type="dxa"/>
              <w:right w:w="15" w:type="dxa"/>
            </w:tcMar>
            <w:vAlign w:val="bottom"/>
            <w:hideMark/>
          </w:tcPr>
          <w:p w14:paraId="6F3687D4"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54.0%</w:t>
            </w:r>
          </w:p>
        </w:tc>
        <w:tc>
          <w:tcPr>
            <w:tcW w:w="1100" w:type="dxa"/>
            <w:tcBorders>
              <w:top w:val="nil"/>
              <w:left w:val="nil"/>
              <w:bottom w:val="nil"/>
              <w:right w:val="nil"/>
            </w:tcBorders>
            <w:shd w:val="clear" w:color="000000" w:fill="D8E4BC"/>
            <w:noWrap/>
            <w:tcMar>
              <w:top w:w="15" w:type="dxa"/>
              <w:left w:w="15" w:type="dxa"/>
              <w:bottom w:w="0" w:type="dxa"/>
              <w:right w:w="15" w:type="dxa"/>
            </w:tcMar>
            <w:vAlign w:val="bottom"/>
            <w:hideMark/>
          </w:tcPr>
          <w:p w14:paraId="1A05C0EF"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4.32</w:t>
            </w:r>
          </w:p>
        </w:tc>
        <w:tc>
          <w:tcPr>
            <w:tcW w:w="1101" w:type="dxa"/>
            <w:tcBorders>
              <w:top w:val="nil"/>
              <w:left w:val="nil"/>
              <w:bottom w:val="nil"/>
              <w:right w:val="nil"/>
            </w:tcBorders>
            <w:shd w:val="clear" w:color="auto" w:fill="auto"/>
            <w:noWrap/>
            <w:tcMar>
              <w:top w:w="15" w:type="dxa"/>
              <w:left w:w="15" w:type="dxa"/>
              <w:bottom w:w="0" w:type="dxa"/>
              <w:right w:w="15" w:type="dxa"/>
            </w:tcMar>
            <w:vAlign w:val="bottom"/>
            <w:hideMark/>
          </w:tcPr>
          <w:p w14:paraId="69C76079"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3.18</w:t>
            </w:r>
          </w:p>
        </w:tc>
      </w:tr>
      <w:tr w:rsidR="000527E8" w14:paraId="14A27002" w14:textId="77777777" w:rsidTr="000527E8">
        <w:trPr>
          <w:trHeight w:val="240"/>
        </w:trPr>
        <w:tc>
          <w:tcPr>
            <w:tcW w:w="1100" w:type="dxa"/>
            <w:tcBorders>
              <w:top w:val="nil"/>
              <w:left w:val="nil"/>
              <w:bottom w:val="nil"/>
              <w:right w:val="nil"/>
            </w:tcBorders>
            <w:shd w:val="clear" w:color="000000" w:fill="C4D79B"/>
            <w:noWrap/>
            <w:tcMar>
              <w:top w:w="15" w:type="dxa"/>
              <w:left w:w="15" w:type="dxa"/>
              <w:bottom w:w="0" w:type="dxa"/>
              <w:right w:w="15" w:type="dxa"/>
            </w:tcMar>
            <w:vAlign w:val="bottom"/>
            <w:hideMark/>
          </w:tcPr>
          <w:p w14:paraId="6E948D38" w14:textId="77777777" w:rsidR="00C77AAC" w:rsidRPr="000527E8" w:rsidRDefault="00C77AAC">
            <w:pPr>
              <w:rPr>
                <w:rFonts w:ascii="Arial" w:eastAsia="Times New Roman" w:hAnsi="Arial" w:cs="Arial"/>
                <w:sz w:val="20"/>
              </w:rPr>
            </w:pPr>
            <w:r w:rsidRPr="000527E8">
              <w:rPr>
                <w:rFonts w:ascii="Arial" w:eastAsia="Times New Roman" w:hAnsi="Arial" w:cs="Arial"/>
                <w:sz w:val="20"/>
              </w:rPr>
              <w:t xml:space="preserve">Storm </w:t>
            </w:r>
          </w:p>
        </w:tc>
        <w:tc>
          <w:tcPr>
            <w:tcW w:w="1101" w:type="dxa"/>
            <w:tcBorders>
              <w:top w:val="nil"/>
              <w:left w:val="nil"/>
              <w:bottom w:val="nil"/>
              <w:right w:val="nil"/>
            </w:tcBorders>
            <w:shd w:val="clear" w:color="auto" w:fill="auto"/>
            <w:noWrap/>
            <w:tcMar>
              <w:top w:w="15" w:type="dxa"/>
              <w:left w:w="15" w:type="dxa"/>
              <w:bottom w:w="0" w:type="dxa"/>
              <w:right w:w="15" w:type="dxa"/>
            </w:tcMar>
            <w:vAlign w:val="bottom"/>
            <w:hideMark/>
          </w:tcPr>
          <w:p w14:paraId="53FA8558" w14:textId="4A2643FB"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765</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4CDA5F4E"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42.4%</w:t>
            </w:r>
          </w:p>
        </w:tc>
        <w:tc>
          <w:tcPr>
            <w:tcW w:w="1101" w:type="dxa"/>
            <w:tcBorders>
              <w:top w:val="nil"/>
              <w:left w:val="nil"/>
              <w:bottom w:val="nil"/>
              <w:right w:val="nil"/>
            </w:tcBorders>
            <w:shd w:val="clear" w:color="000000" w:fill="D8E4BC"/>
            <w:noWrap/>
            <w:tcMar>
              <w:top w:w="15" w:type="dxa"/>
              <w:left w:w="15" w:type="dxa"/>
              <w:bottom w:w="0" w:type="dxa"/>
              <w:right w:w="15" w:type="dxa"/>
            </w:tcMar>
            <w:vAlign w:val="bottom"/>
            <w:hideMark/>
          </w:tcPr>
          <w:p w14:paraId="7087011C"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3.40</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06427DD8" w14:textId="6FCABFA0"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778</w:t>
            </w:r>
          </w:p>
        </w:tc>
        <w:tc>
          <w:tcPr>
            <w:tcW w:w="1101" w:type="dxa"/>
            <w:tcBorders>
              <w:top w:val="nil"/>
              <w:left w:val="nil"/>
              <w:bottom w:val="nil"/>
              <w:right w:val="nil"/>
            </w:tcBorders>
            <w:shd w:val="clear" w:color="auto" w:fill="auto"/>
            <w:noWrap/>
            <w:tcMar>
              <w:top w:w="15" w:type="dxa"/>
              <w:left w:w="15" w:type="dxa"/>
              <w:bottom w:w="0" w:type="dxa"/>
              <w:right w:w="15" w:type="dxa"/>
            </w:tcMar>
            <w:vAlign w:val="bottom"/>
            <w:hideMark/>
          </w:tcPr>
          <w:p w14:paraId="3FE285E2"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13.5%</w:t>
            </w:r>
          </w:p>
        </w:tc>
        <w:tc>
          <w:tcPr>
            <w:tcW w:w="1100" w:type="dxa"/>
            <w:tcBorders>
              <w:top w:val="nil"/>
              <w:left w:val="nil"/>
              <w:bottom w:val="nil"/>
              <w:right w:val="nil"/>
            </w:tcBorders>
            <w:shd w:val="clear" w:color="000000" w:fill="D8E4BC"/>
            <w:noWrap/>
            <w:tcMar>
              <w:top w:w="15" w:type="dxa"/>
              <w:left w:w="15" w:type="dxa"/>
              <w:bottom w:w="0" w:type="dxa"/>
              <w:right w:w="15" w:type="dxa"/>
            </w:tcMar>
            <w:vAlign w:val="bottom"/>
            <w:hideMark/>
          </w:tcPr>
          <w:p w14:paraId="703714B4"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1.08</w:t>
            </w:r>
          </w:p>
        </w:tc>
        <w:tc>
          <w:tcPr>
            <w:tcW w:w="1101" w:type="dxa"/>
            <w:tcBorders>
              <w:top w:val="nil"/>
              <w:left w:val="nil"/>
              <w:bottom w:val="nil"/>
              <w:right w:val="nil"/>
            </w:tcBorders>
            <w:shd w:val="clear" w:color="auto" w:fill="auto"/>
            <w:noWrap/>
            <w:tcMar>
              <w:top w:w="15" w:type="dxa"/>
              <w:left w:w="15" w:type="dxa"/>
              <w:bottom w:w="0" w:type="dxa"/>
              <w:right w:w="15" w:type="dxa"/>
            </w:tcMar>
            <w:vAlign w:val="bottom"/>
            <w:hideMark/>
          </w:tcPr>
          <w:p w14:paraId="0C2222EC"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2.24</w:t>
            </w:r>
          </w:p>
        </w:tc>
      </w:tr>
      <w:tr w:rsidR="000527E8" w14:paraId="2020465D" w14:textId="77777777" w:rsidTr="000527E8">
        <w:trPr>
          <w:trHeight w:val="240"/>
        </w:trPr>
        <w:tc>
          <w:tcPr>
            <w:tcW w:w="1100" w:type="dxa"/>
            <w:tcBorders>
              <w:top w:val="nil"/>
              <w:left w:val="nil"/>
              <w:bottom w:val="nil"/>
              <w:right w:val="nil"/>
            </w:tcBorders>
            <w:shd w:val="clear" w:color="000000" w:fill="C4D79B"/>
            <w:noWrap/>
            <w:tcMar>
              <w:top w:w="15" w:type="dxa"/>
              <w:left w:w="15" w:type="dxa"/>
              <w:bottom w:w="0" w:type="dxa"/>
              <w:right w:w="15" w:type="dxa"/>
            </w:tcMar>
            <w:vAlign w:val="bottom"/>
            <w:hideMark/>
          </w:tcPr>
          <w:p w14:paraId="36AFC003" w14:textId="77777777" w:rsidR="00C77AAC" w:rsidRPr="000527E8" w:rsidRDefault="00C77AAC">
            <w:pPr>
              <w:rPr>
                <w:rFonts w:ascii="Arial" w:eastAsia="Times New Roman" w:hAnsi="Arial" w:cs="Arial"/>
                <w:sz w:val="20"/>
              </w:rPr>
            </w:pPr>
            <w:r w:rsidRPr="000527E8">
              <w:rPr>
                <w:rFonts w:ascii="Arial" w:eastAsia="Times New Roman" w:hAnsi="Arial" w:cs="Arial"/>
                <w:sz w:val="20"/>
              </w:rPr>
              <w:t xml:space="preserve">Drought </w:t>
            </w:r>
          </w:p>
        </w:tc>
        <w:tc>
          <w:tcPr>
            <w:tcW w:w="1101" w:type="dxa"/>
            <w:tcBorders>
              <w:top w:val="nil"/>
              <w:left w:val="nil"/>
              <w:bottom w:val="nil"/>
              <w:right w:val="nil"/>
            </w:tcBorders>
            <w:shd w:val="clear" w:color="auto" w:fill="auto"/>
            <w:noWrap/>
            <w:tcMar>
              <w:top w:w="15" w:type="dxa"/>
              <w:left w:w="15" w:type="dxa"/>
              <w:bottom w:w="0" w:type="dxa"/>
              <w:right w:w="15" w:type="dxa"/>
            </w:tcMar>
            <w:vAlign w:val="bottom"/>
            <w:hideMark/>
          </w:tcPr>
          <w:p w14:paraId="0F661147" w14:textId="66146818"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91</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59B190A1"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5.1%</w:t>
            </w:r>
          </w:p>
        </w:tc>
        <w:tc>
          <w:tcPr>
            <w:tcW w:w="1101" w:type="dxa"/>
            <w:tcBorders>
              <w:top w:val="nil"/>
              <w:left w:val="nil"/>
              <w:bottom w:val="nil"/>
              <w:right w:val="nil"/>
            </w:tcBorders>
            <w:shd w:val="clear" w:color="000000" w:fill="D8E4BC"/>
            <w:noWrap/>
            <w:tcMar>
              <w:top w:w="15" w:type="dxa"/>
              <w:left w:w="15" w:type="dxa"/>
              <w:bottom w:w="0" w:type="dxa"/>
              <w:right w:w="15" w:type="dxa"/>
            </w:tcMar>
            <w:vAlign w:val="bottom"/>
            <w:hideMark/>
          </w:tcPr>
          <w:p w14:paraId="0C066767"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0.40</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6CB99802" w14:textId="33F44229"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1,709</w:t>
            </w:r>
          </w:p>
        </w:tc>
        <w:tc>
          <w:tcPr>
            <w:tcW w:w="1101" w:type="dxa"/>
            <w:tcBorders>
              <w:top w:val="nil"/>
              <w:left w:val="nil"/>
              <w:bottom w:val="nil"/>
              <w:right w:val="nil"/>
            </w:tcBorders>
            <w:shd w:val="clear" w:color="auto" w:fill="auto"/>
            <w:noWrap/>
            <w:tcMar>
              <w:top w:w="15" w:type="dxa"/>
              <w:left w:w="15" w:type="dxa"/>
              <w:bottom w:w="0" w:type="dxa"/>
              <w:right w:w="15" w:type="dxa"/>
            </w:tcMar>
            <w:vAlign w:val="bottom"/>
            <w:hideMark/>
          </w:tcPr>
          <w:p w14:paraId="27096A68"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29.7%</w:t>
            </w:r>
          </w:p>
        </w:tc>
        <w:tc>
          <w:tcPr>
            <w:tcW w:w="1100" w:type="dxa"/>
            <w:tcBorders>
              <w:top w:val="nil"/>
              <w:left w:val="nil"/>
              <w:bottom w:val="nil"/>
              <w:right w:val="nil"/>
            </w:tcBorders>
            <w:shd w:val="clear" w:color="000000" w:fill="D8E4BC"/>
            <w:noWrap/>
            <w:tcMar>
              <w:top w:w="15" w:type="dxa"/>
              <w:left w:w="15" w:type="dxa"/>
              <w:bottom w:w="0" w:type="dxa"/>
              <w:right w:w="15" w:type="dxa"/>
            </w:tcMar>
            <w:vAlign w:val="bottom"/>
            <w:hideMark/>
          </w:tcPr>
          <w:p w14:paraId="2F43DDFE"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2.38</w:t>
            </w:r>
          </w:p>
        </w:tc>
        <w:tc>
          <w:tcPr>
            <w:tcW w:w="1101" w:type="dxa"/>
            <w:tcBorders>
              <w:top w:val="nil"/>
              <w:left w:val="nil"/>
              <w:bottom w:val="nil"/>
              <w:right w:val="nil"/>
            </w:tcBorders>
            <w:shd w:val="clear" w:color="auto" w:fill="auto"/>
            <w:noWrap/>
            <w:tcMar>
              <w:top w:w="15" w:type="dxa"/>
              <w:left w:w="15" w:type="dxa"/>
              <w:bottom w:w="0" w:type="dxa"/>
              <w:right w:w="15" w:type="dxa"/>
            </w:tcMar>
            <w:vAlign w:val="bottom"/>
            <w:hideMark/>
          </w:tcPr>
          <w:p w14:paraId="59A81451"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1.39</w:t>
            </w:r>
          </w:p>
        </w:tc>
      </w:tr>
      <w:tr w:rsidR="000527E8" w14:paraId="6FECE334" w14:textId="77777777" w:rsidTr="000527E8">
        <w:trPr>
          <w:trHeight w:val="260"/>
        </w:trPr>
        <w:tc>
          <w:tcPr>
            <w:tcW w:w="1100" w:type="dxa"/>
            <w:tcBorders>
              <w:top w:val="nil"/>
              <w:left w:val="nil"/>
              <w:bottom w:val="nil"/>
              <w:right w:val="nil"/>
            </w:tcBorders>
            <w:shd w:val="clear" w:color="000000" w:fill="C4D79B"/>
            <w:noWrap/>
            <w:tcMar>
              <w:top w:w="15" w:type="dxa"/>
              <w:left w:w="15" w:type="dxa"/>
              <w:bottom w:w="0" w:type="dxa"/>
              <w:right w:w="15" w:type="dxa"/>
            </w:tcMar>
            <w:vAlign w:val="bottom"/>
            <w:hideMark/>
          </w:tcPr>
          <w:p w14:paraId="11381696" w14:textId="77777777" w:rsidR="00C77AAC" w:rsidRPr="000527E8" w:rsidRDefault="00C77AAC">
            <w:pPr>
              <w:rPr>
                <w:rFonts w:ascii="Arial" w:eastAsia="Times New Roman" w:hAnsi="Arial" w:cs="Arial"/>
                <w:sz w:val="20"/>
              </w:rPr>
            </w:pPr>
            <w:r w:rsidRPr="000527E8">
              <w:rPr>
                <w:rFonts w:ascii="Arial" w:eastAsia="Times New Roman" w:hAnsi="Arial" w:cs="Arial"/>
                <w:sz w:val="20"/>
              </w:rPr>
              <w:t>Earthquake</w:t>
            </w:r>
          </w:p>
        </w:tc>
        <w:tc>
          <w:tcPr>
            <w:tcW w:w="1101" w:type="dxa"/>
            <w:tcBorders>
              <w:top w:val="nil"/>
              <w:left w:val="nil"/>
              <w:bottom w:val="nil"/>
              <w:right w:val="nil"/>
            </w:tcBorders>
            <w:shd w:val="clear" w:color="auto" w:fill="auto"/>
            <w:noWrap/>
            <w:tcMar>
              <w:top w:w="15" w:type="dxa"/>
              <w:left w:w="15" w:type="dxa"/>
              <w:bottom w:w="0" w:type="dxa"/>
              <w:right w:w="15" w:type="dxa"/>
            </w:tcMar>
            <w:vAlign w:val="bottom"/>
            <w:hideMark/>
          </w:tcPr>
          <w:p w14:paraId="2FC71FD5" w14:textId="1DC412D0"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475</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051CEFB8"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26.4%</w:t>
            </w:r>
          </w:p>
        </w:tc>
        <w:tc>
          <w:tcPr>
            <w:tcW w:w="1101" w:type="dxa"/>
            <w:tcBorders>
              <w:top w:val="nil"/>
              <w:left w:val="nil"/>
              <w:bottom w:val="nil"/>
              <w:right w:val="nil"/>
            </w:tcBorders>
            <w:shd w:val="clear" w:color="000000" w:fill="D8E4BC"/>
            <w:noWrap/>
            <w:tcMar>
              <w:top w:w="15" w:type="dxa"/>
              <w:left w:w="15" w:type="dxa"/>
              <w:bottom w:w="0" w:type="dxa"/>
              <w:right w:w="15" w:type="dxa"/>
            </w:tcMar>
            <w:vAlign w:val="bottom"/>
            <w:hideMark/>
          </w:tcPr>
          <w:p w14:paraId="4225284E"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2.11</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26881699" w14:textId="0B011A0F"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148</w:t>
            </w:r>
          </w:p>
        </w:tc>
        <w:tc>
          <w:tcPr>
            <w:tcW w:w="1101" w:type="dxa"/>
            <w:tcBorders>
              <w:top w:val="nil"/>
              <w:left w:val="nil"/>
              <w:bottom w:val="nil"/>
              <w:right w:val="nil"/>
            </w:tcBorders>
            <w:shd w:val="clear" w:color="auto" w:fill="auto"/>
            <w:noWrap/>
            <w:tcMar>
              <w:top w:w="15" w:type="dxa"/>
              <w:left w:w="15" w:type="dxa"/>
              <w:bottom w:w="0" w:type="dxa"/>
              <w:right w:w="15" w:type="dxa"/>
            </w:tcMar>
            <w:vAlign w:val="bottom"/>
            <w:hideMark/>
          </w:tcPr>
          <w:p w14:paraId="4DD7B264"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2.6%</w:t>
            </w:r>
          </w:p>
        </w:tc>
        <w:tc>
          <w:tcPr>
            <w:tcW w:w="1100" w:type="dxa"/>
            <w:tcBorders>
              <w:top w:val="nil"/>
              <w:left w:val="nil"/>
              <w:bottom w:val="nil"/>
              <w:right w:val="nil"/>
            </w:tcBorders>
            <w:shd w:val="clear" w:color="000000" w:fill="D8E4BC"/>
            <w:noWrap/>
            <w:tcMar>
              <w:top w:w="15" w:type="dxa"/>
              <w:left w:w="15" w:type="dxa"/>
              <w:bottom w:w="0" w:type="dxa"/>
              <w:right w:w="15" w:type="dxa"/>
            </w:tcMar>
            <w:vAlign w:val="bottom"/>
            <w:hideMark/>
          </w:tcPr>
          <w:p w14:paraId="66E372C1"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0.21</w:t>
            </w:r>
          </w:p>
        </w:tc>
        <w:tc>
          <w:tcPr>
            <w:tcW w:w="1101" w:type="dxa"/>
            <w:tcBorders>
              <w:top w:val="nil"/>
              <w:left w:val="nil"/>
              <w:bottom w:val="nil"/>
              <w:right w:val="nil"/>
            </w:tcBorders>
            <w:shd w:val="clear" w:color="auto" w:fill="auto"/>
            <w:noWrap/>
            <w:tcMar>
              <w:top w:w="15" w:type="dxa"/>
              <w:left w:w="15" w:type="dxa"/>
              <w:bottom w:w="0" w:type="dxa"/>
              <w:right w:w="15" w:type="dxa"/>
            </w:tcMar>
            <w:vAlign w:val="bottom"/>
            <w:hideMark/>
          </w:tcPr>
          <w:p w14:paraId="3EB63A71"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1.16</w:t>
            </w:r>
          </w:p>
        </w:tc>
      </w:tr>
      <w:tr w:rsidR="000527E8" w14:paraId="7C877FC8" w14:textId="77777777" w:rsidTr="000527E8">
        <w:trPr>
          <w:trHeight w:val="320"/>
        </w:trPr>
        <w:tc>
          <w:tcPr>
            <w:tcW w:w="1100" w:type="dxa"/>
            <w:tcBorders>
              <w:top w:val="nil"/>
              <w:left w:val="nil"/>
              <w:bottom w:val="nil"/>
              <w:right w:val="nil"/>
            </w:tcBorders>
            <w:shd w:val="clear" w:color="000000" w:fill="C4D79B"/>
            <w:noWrap/>
            <w:tcMar>
              <w:top w:w="15" w:type="dxa"/>
              <w:left w:w="15" w:type="dxa"/>
              <w:bottom w:w="0" w:type="dxa"/>
              <w:right w:w="15" w:type="dxa"/>
            </w:tcMar>
            <w:vAlign w:val="bottom"/>
            <w:hideMark/>
          </w:tcPr>
          <w:p w14:paraId="6DD54024" w14:textId="77777777" w:rsidR="00C77AAC" w:rsidRPr="000527E8" w:rsidRDefault="00C77AAC">
            <w:pPr>
              <w:rPr>
                <w:rFonts w:ascii="Arial" w:eastAsia="Times New Roman" w:hAnsi="Arial" w:cs="Arial"/>
                <w:sz w:val="20"/>
              </w:rPr>
            </w:pPr>
            <w:r w:rsidRPr="000527E8">
              <w:rPr>
                <w:rFonts w:ascii="Arial" w:eastAsia="Times New Roman" w:hAnsi="Arial" w:cs="Arial"/>
                <w:sz w:val="20"/>
              </w:rPr>
              <w:t>Landslides</w:t>
            </w:r>
          </w:p>
        </w:tc>
        <w:tc>
          <w:tcPr>
            <w:tcW w:w="1101" w:type="dxa"/>
            <w:tcBorders>
              <w:top w:val="nil"/>
              <w:left w:val="nil"/>
              <w:bottom w:val="nil"/>
              <w:right w:val="nil"/>
            </w:tcBorders>
            <w:shd w:val="clear" w:color="auto" w:fill="auto"/>
            <w:noWrap/>
            <w:tcMar>
              <w:top w:w="15" w:type="dxa"/>
              <w:left w:w="15" w:type="dxa"/>
              <w:bottom w:w="0" w:type="dxa"/>
              <w:right w:w="15" w:type="dxa"/>
            </w:tcMar>
            <w:vAlign w:val="bottom"/>
            <w:hideMark/>
          </w:tcPr>
          <w:p w14:paraId="290AA7D4" w14:textId="023202EB"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8</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18D54882"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0.4%</w:t>
            </w:r>
          </w:p>
        </w:tc>
        <w:tc>
          <w:tcPr>
            <w:tcW w:w="1101" w:type="dxa"/>
            <w:tcBorders>
              <w:top w:val="nil"/>
              <w:left w:val="nil"/>
              <w:bottom w:val="nil"/>
              <w:right w:val="nil"/>
            </w:tcBorders>
            <w:shd w:val="clear" w:color="000000" w:fill="D8E4BC"/>
            <w:noWrap/>
            <w:tcMar>
              <w:top w:w="15" w:type="dxa"/>
              <w:left w:w="15" w:type="dxa"/>
              <w:bottom w:w="0" w:type="dxa"/>
              <w:right w:w="15" w:type="dxa"/>
            </w:tcMar>
            <w:vAlign w:val="bottom"/>
            <w:hideMark/>
          </w:tcPr>
          <w:p w14:paraId="494B6A8F"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0.04</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6D43C6CA" w14:textId="3CC0F6FB"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10</w:t>
            </w:r>
          </w:p>
        </w:tc>
        <w:tc>
          <w:tcPr>
            <w:tcW w:w="1101" w:type="dxa"/>
            <w:tcBorders>
              <w:top w:val="nil"/>
              <w:left w:val="nil"/>
              <w:bottom w:val="nil"/>
              <w:right w:val="nil"/>
            </w:tcBorders>
            <w:shd w:val="clear" w:color="auto" w:fill="auto"/>
            <w:noWrap/>
            <w:tcMar>
              <w:top w:w="15" w:type="dxa"/>
              <w:left w:w="15" w:type="dxa"/>
              <w:bottom w:w="0" w:type="dxa"/>
              <w:right w:w="15" w:type="dxa"/>
            </w:tcMar>
            <w:vAlign w:val="bottom"/>
            <w:hideMark/>
          </w:tcPr>
          <w:p w14:paraId="5C2E213A"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0.2%</w:t>
            </w:r>
          </w:p>
        </w:tc>
        <w:tc>
          <w:tcPr>
            <w:tcW w:w="1100" w:type="dxa"/>
            <w:tcBorders>
              <w:top w:val="nil"/>
              <w:left w:val="nil"/>
              <w:bottom w:val="nil"/>
              <w:right w:val="nil"/>
            </w:tcBorders>
            <w:shd w:val="clear" w:color="000000" w:fill="D8E4BC"/>
            <w:noWrap/>
            <w:tcMar>
              <w:top w:w="15" w:type="dxa"/>
              <w:left w:w="15" w:type="dxa"/>
              <w:bottom w:w="0" w:type="dxa"/>
              <w:right w:w="15" w:type="dxa"/>
            </w:tcMar>
            <w:vAlign w:val="bottom"/>
            <w:hideMark/>
          </w:tcPr>
          <w:p w14:paraId="70BD92FF"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0.01</w:t>
            </w:r>
          </w:p>
        </w:tc>
        <w:tc>
          <w:tcPr>
            <w:tcW w:w="1101" w:type="dxa"/>
            <w:tcBorders>
              <w:top w:val="nil"/>
              <w:left w:val="nil"/>
              <w:bottom w:val="nil"/>
              <w:right w:val="nil"/>
            </w:tcBorders>
            <w:shd w:val="clear" w:color="auto" w:fill="auto"/>
            <w:noWrap/>
            <w:tcMar>
              <w:top w:w="15" w:type="dxa"/>
              <w:left w:w="15" w:type="dxa"/>
              <w:bottom w:w="0" w:type="dxa"/>
              <w:right w:w="15" w:type="dxa"/>
            </w:tcMar>
            <w:vAlign w:val="bottom"/>
            <w:hideMark/>
          </w:tcPr>
          <w:p w14:paraId="33BD342D"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0.02</w:t>
            </w:r>
          </w:p>
        </w:tc>
      </w:tr>
      <w:tr w:rsidR="000527E8" w14:paraId="627CE8EF" w14:textId="77777777" w:rsidTr="000527E8">
        <w:trPr>
          <w:trHeight w:val="240"/>
        </w:trPr>
        <w:tc>
          <w:tcPr>
            <w:tcW w:w="1100" w:type="dxa"/>
            <w:tcBorders>
              <w:top w:val="nil"/>
              <w:left w:val="nil"/>
              <w:bottom w:val="nil"/>
              <w:right w:val="nil"/>
            </w:tcBorders>
            <w:shd w:val="clear" w:color="000000" w:fill="C4D79B"/>
            <w:noWrap/>
            <w:tcMar>
              <w:top w:w="15" w:type="dxa"/>
              <w:left w:w="15" w:type="dxa"/>
              <w:bottom w:w="0" w:type="dxa"/>
              <w:right w:w="15" w:type="dxa"/>
            </w:tcMar>
            <w:vAlign w:val="bottom"/>
            <w:hideMark/>
          </w:tcPr>
          <w:p w14:paraId="753E08E6" w14:textId="77777777" w:rsidR="00C77AAC" w:rsidRPr="000527E8" w:rsidRDefault="00C77AAC">
            <w:pPr>
              <w:rPr>
                <w:rFonts w:ascii="Arial" w:eastAsia="Times New Roman" w:hAnsi="Arial" w:cs="Arial"/>
                <w:sz w:val="20"/>
              </w:rPr>
            </w:pPr>
            <w:r w:rsidRPr="000527E8">
              <w:rPr>
                <w:rFonts w:ascii="Arial" w:eastAsia="Times New Roman" w:hAnsi="Arial" w:cs="Arial"/>
                <w:sz w:val="20"/>
              </w:rPr>
              <w:t xml:space="preserve">Volcano </w:t>
            </w:r>
          </w:p>
        </w:tc>
        <w:tc>
          <w:tcPr>
            <w:tcW w:w="1101" w:type="dxa"/>
            <w:tcBorders>
              <w:top w:val="nil"/>
              <w:left w:val="nil"/>
              <w:bottom w:val="nil"/>
              <w:right w:val="nil"/>
            </w:tcBorders>
            <w:shd w:val="clear" w:color="auto" w:fill="auto"/>
            <w:noWrap/>
            <w:tcMar>
              <w:top w:w="15" w:type="dxa"/>
              <w:left w:w="15" w:type="dxa"/>
              <w:bottom w:w="0" w:type="dxa"/>
              <w:right w:w="15" w:type="dxa"/>
            </w:tcMar>
            <w:vAlign w:val="bottom"/>
            <w:hideMark/>
          </w:tcPr>
          <w:p w14:paraId="67E85976" w14:textId="2988C2C1"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3</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57BCF216"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0.2%</w:t>
            </w:r>
          </w:p>
        </w:tc>
        <w:tc>
          <w:tcPr>
            <w:tcW w:w="1101" w:type="dxa"/>
            <w:tcBorders>
              <w:top w:val="nil"/>
              <w:left w:val="nil"/>
              <w:bottom w:val="nil"/>
              <w:right w:val="nil"/>
            </w:tcBorders>
            <w:shd w:val="clear" w:color="000000" w:fill="D8E4BC"/>
            <w:noWrap/>
            <w:tcMar>
              <w:top w:w="15" w:type="dxa"/>
              <w:left w:w="15" w:type="dxa"/>
              <w:bottom w:w="0" w:type="dxa"/>
              <w:right w:w="15" w:type="dxa"/>
            </w:tcMar>
            <w:vAlign w:val="bottom"/>
            <w:hideMark/>
          </w:tcPr>
          <w:p w14:paraId="06A01741"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0.01</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46A8C33F" w14:textId="7D059305"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4</w:t>
            </w:r>
          </w:p>
        </w:tc>
        <w:tc>
          <w:tcPr>
            <w:tcW w:w="1101" w:type="dxa"/>
            <w:tcBorders>
              <w:top w:val="nil"/>
              <w:left w:val="nil"/>
              <w:bottom w:val="nil"/>
              <w:right w:val="nil"/>
            </w:tcBorders>
            <w:shd w:val="clear" w:color="auto" w:fill="auto"/>
            <w:noWrap/>
            <w:tcMar>
              <w:top w:w="15" w:type="dxa"/>
              <w:left w:w="15" w:type="dxa"/>
              <w:bottom w:w="0" w:type="dxa"/>
              <w:right w:w="15" w:type="dxa"/>
            </w:tcMar>
            <w:vAlign w:val="bottom"/>
            <w:hideMark/>
          </w:tcPr>
          <w:p w14:paraId="53572F49"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0.1%</w:t>
            </w:r>
          </w:p>
        </w:tc>
        <w:tc>
          <w:tcPr>
            <w:tcW w:w="1100" w:type="dxa"/>
            <w:tcBorders>
              <w:top w:val="nil"/>
              <w:left w:val="nil"/>
              <w:bottom w:val="nil"/>
              <w:right w:val="nil"/>
            </w:tcBorders>
            <w:shd w:val="clear" w:color="000000" w:fill="D8E4BC"/>
            <w:noWrap/>
            <w:tcMar>
              <w:top w:w="15" w:type="dxa"/>
              <w:left w:w="15" w:type="dxa"/>
              <w:bottom w:w="0" w:type="dxa"/>
              <w:right w:w="15" w:type="dxa"/>
            </w:tcMar>
            <w:vAlign w:val="bottom"/>
            <w:hideMark/>
          </w:tcPr>
          <w:p w14:paraId="52BDF6D5"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0.01</w:t>
            </w:r>
          </w:p>
        </w:tc>
        <w:tc>
          <w:tcPr>
            <w:tcW w:w="1101" w:type="dxa"/>
            <w:tcBorders>
              <w:top w:val="nil"/>
              <w:left w:val="nil"/>
              <w:bottom w:val="nil"/>
              <w:right w:val="nil"/>
            </w:tcBorders>
            <w:shd w:val="clear" w:color="auto" w:fill="auto"/>
            <w:noWrap/>
            <w:tcMar>
              <w:top w:w="15" w:type="dxa"/>
              <w:left w:w="15" w:type="dxa"/>
              <w:bottom w:w="0" w:type="dxa"/>
              <w:right w:w="15" w:type="dxa"/>
            </w:tcMar>
            <w:vAlign w:val="bottom"/>
            <w:hideMark/>
          </w:tcPr>
          <w:p w14:paraId="5CB3381F"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0.01</w:t>
            </w:r>
          </w:p>
        </w:tc>
      </w:tr>
      <w:tr w:rsidR="000527E8" w14:paraId="11D5A5D4" w14:textId="77777777" w:rsidTr="000527E8">
        <w:trPr>
          <w:trHeight w:val="300"/>
        </w:trPr>
        <w:tc>
          <w:tcPr>
            <w:tcW w:w="1100" w:type="dxa"/>
            <w:tcBorders>
              <w:top w:val="nil"/>
              <w:left w:val="nil"/>
              <w:bottom w:val="nil"/>
              <w:right w:val="nil"/>
            </w:tcBorders>
            <w:shd w:val="clear" w:color="000000" w:fill="76933C"/>
            <w:noWrap/>
            <w:tcMar>
              <w:top w:w="15" w:type="dxa"/>
              <w:left w:w="15" w:type="dxa"/>
              <w:bottom w:w="0" w:type="dxa"/>
              <w:right w:w="15" w:type="dxa"/>
            </w:tcMar>
            <w:vAlign w:val="bottom"/>
            <w:hideMark/>
          </w:tcPr>
          <w:p w14:paraId="6D00F356" w14:textId="6E14A935" w:rsidR="00C77AAC" w:rsidRPr="000527E8" w:rsidRDefault="00C77AAC">
            <w:pPr>
              <w:rPr>
                <w:rFonts w:ascii="Calibri" w:eastAsia="Times New Roman" w:hAnsi="Calibri" w:cs="Arial"/>
                <w:b/>
                <w:bCs/>
                <w:color w:val="000000"/>
                <w:sz w:val="20"/>
              </w:rPr>
            </w:pPr>
            <w:r w:rsidRPr="000527E8">
              <w:rPr>
                <w:rFonts w:ascii="Calibri" w:eastAsia="Times New Roman" w:hAnsi="Calibri" w:cs="Arial"/>
                <w:b/>
                <w:bCs/>
                <w:color w:val="000000"/>
                <w:sz w:val="20"/>
              </w:rPr>
              <w:t>Total</w:t>
            </w:r>
          </w:p>
        </w:tc>
        <w:tc>
          <w:tcPr>
            <w:tcW w:w="1101" w:type="dxa"/>
            <w:tcBorders>
              <w:top w:val="nil"/>
              <w:left w:val="nil"/>
              <w:bottom w:val="nil"/>
              <w:right w:val="nil"/>
            </w:tcBorders>
            <w:shd w:val="clear" w:color="000000" w:fill="76933C"/>
            <w:noWrap/>
            <w:tcMar>
              <w:top w:w="15" w:type="dxa"/>
              <w:left w:w="15" w:type="dxa"/>
              <w:bottom w:w="0" w:type="dxa"/>
              <w:right w:w="15" w:type="dxa"/>
            </w:tcMar>
            <w:vAlign w:val="bottom"/>
            <w:hideMark/>
          </w:tcPr>
          <w:p w14:paraId="58841444" w14:textId="69DBE5F2" w:rsidR="00C77AAC" w:rsidRPr="000527E8" w:rsidRDefault="00C77AAC" w:rsidP="000527E8">
            <w:pPr>
              <w:jc w:val="center"/>
              <w:rPr>
                <w:rFonts w:ascii="Arial" w:eastAsia="Times New Roman" w:hAnsi="Arial" w:cs="Arial"/>
                <w:b/>
                <w:bCs/>
                <w:sz w:val="20"/>
              </w:rPr>
            </w:pPr>
            <w:r w:rsidRPr="000527E8">
              <w:rPr>
                <w:rFonts w:ascii="Arial" w:eastAsia="Times New Roman" w:hAnsi="Arial" w:cs="Arial"/>
                <w:b/>
                <w:bCs/>
                <w:sz w:val="20"/>
              </w:rPr>
              <w:t>1,803</w:t>
            </w:r>
          </w:p>
        </w:tc>
        <w:tc>
          <w:tcPr>
            <w:tcW w:w="1100" w:type="dxa"/>
            <w:tcBorders>
              <w:top w:val="nil"/>
              <w:left w:val="nil"/>
              <w:bottom w:val="nil"/>
              <w:right w:val="nil"/>
            </w:tcBorders>
            <w:shd w:val="clear" w:color="000000" w:fill="76933C"/>
            <w:noWrap/>
            <w:tcMar>
              <w:top w:w="15" w:type="dxa"/>
              <w:left w:w="15" w:type="dxa"/>
              <w:bottom w:w="0" w:type="dxa"/>
              <w:right w:w="15" w:type="dxa"/>
            </w:tcMar>
            <w:vAlign w:val="bottom"/>
            <w:hideMark/>
          </w:tcPr>
          <w:p w14:paraId="5E0A4F71" w14:textId="77777777" w:rsidR="00C77AAC" w:rsidRPr="000527E8" w:rsidRDefault="00C77AAC" w:rsidP="000527E8">
            <w:pPr>
              <w:jc w:val="center"/>
              <w:rPr>
                <w:rFonts w:ascii="Arial" w:eastAsia="Times New Roman" w:hAnsi="Arial" w:cs="Arial"/>
                <w:b/>
                <w:bCs/>
                <w:sz w:val="20"/>
              </w:rPr>
            </w:pPr>
            <w:r w:rsidRPr="000527E8">
              <w:rPr>
                <w:rFonts w:ascii="Arial" w:eastAsia="Times New Roman" w:hAnsi="Arial" w:cs="Arial"/>
                <w:b/>
                <w:bCs/>
                <w:sz w:val="20"/>
              </w:rPr>
              <w:t>100.0%</w:t>
            </w:r>
          </w:p>
        </w:tc>
        <w:tc>
          <w:tcPr>
            <w:tcW w:w="1101" w:type="dxa"/>
            <w:tcBorders>
              <w:top w:val="nil"/>
              <w:left w:val="nil"/>
              <w:bottom w:val="nil"/>
              <w:right w:val="nil"/>
            </w:tcBorders>
            <w:shd w:val="clear" w:color="000000" w:fill="76933C"/>
            <w:noWrap/>
            <w:tcMar>
              <w:top w:w="15" w:type="dxa"/>
              <w:left w:w="15" w:type="dxa"/>
              <w:bottom w:w="0" w:type="dxa"/>
              <w:right w:w="15" w:type="dxa"/>
            </w:tcMar>
            <w:vAlign w:val="bottom"/>
            <w:hideMark/>
          </w:tcPr>
          <w:p w14:paraId="4C967A9E" w14:textId="77777777" w:rsidR="00C77AAC" w:rsidRPr="000527E8" w:rsidRDefault="00C77AAC" w:rsidP="000527E8">
            <w:pPr>
              <w:jc w:val="center"/>
              <w:rPr>
                <w:rFonts w:ascii="Arial" w:eastAsia="Times New Roman" w:hAnsi="Arial" w:cs="Arial"/>
                <w:b/>
                <w:bCs/>
                <w:sz w:val="20"/>
              </w:rPr>
            </w:pPr>
            <w:r w:rsidRPr="000527E8">
              <w:rPr>
                <w:rFonts w:ascii="Arial" w:eastAsia="Times New Roman" w:hAnsi="Arial" w:cs="Arial"/>
                <w:b/>
                <w:bCs/>
                <w:sz w:val="20"/>
              </w:rPr>
              <w:t>8.00</w:t>
            </w:r>
          </w:p>
        </w:tc>
        <w:tc>
          <w:tcPr>
            <w:tcW w:w="1100" w:type="dxa"/>
            <w:tcBorders>
              <w:top w:val="nil"/>
              <w:left w:val="nil"/>
              <w:bottom w:val="nil"/>
              <w:right w:val="nil"/>
            </w:tcBorders>
            <w:shd w:val="clear" w:color="000000" w:fill="76933C"/>
            <w:noWrap/>
            <w:tcMar>
              <w:top w:w="15" w:type="dxa"/>
              <w:left w:w="15" w:type="dxa"/>
              <w:bottom w:w="0" w:type="dxa"/>
              <w:right w:w="15" w:type="dxa"/>
            </w:tcMar>
            <w:vAlign w:val="bottom"/>
            <w:hideMark/>
          </w:tcPr>
          <w:p w14:paraId="43EACDB3" w14:textId="1A290FB5"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5,754</w:t>
            </w:r>
          </w:p>
        </w:tc>
        <w:tc>
          <w:tcPr>
            <w:tcW w:w="1101" w:type="dxa"/>
            <w:tcBorders>
              <w:top w:val="nil"/>
              <w:left w:val="nil"/>
              <w:bottom w:val="nil"/>
              <w:right w:val="nil"/>
            </w:tcBorders>
            <w:shd w:val="clear" w:color="000000" w:fill="76933C"/>
            <w:noWrap/>
            <w:tcMar>
              <w:top w:w="15" w:type="dxa"/>
              <w:left w:w="15" w:type="dxa"/>
              <w:bottom w:w="0" w:type="dxa"/>
              <w:right w:w="15" w:type="dxa"/>
            </w:tcMar>
            <w:vAlign w:val="bottom"/>
            <w:hideMark/>
          </w:tcPr>
          <w:p w14:paraId="21E21EC0"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100.0%</w:t>
            </w:r>
          </w:p>
        </w:tc>
        <w:tc>
          <w:tcPr>
            <w:tcW w:w="1100" w:type="dxa"/>
            <w:tcBorders>
              <w:top w:val="nil"/>
              <w:left w:val="nil"/>
              <w:bottom w:val="nil"/>
              <w:right w:val="nil"/>
            </w:tcBorders>
            <w:shd w:val="clear" w:color="000000" w:fill="76933C"/>
            <w:noWrap/>
            <w:tcMar>
              <w:top w:w="15" w:type="dxa"/>
              <w:left w:w="15" w:type="dxa"/>
              <w:bottom w:w="0" w:type="dxa"/>
              <w:right w:w="15" w:type="dxa"/>
            </w:tcMar>
            <w:vAlign w:val="bottom"/>
            <w:hideMark/>
          </w:tcPr>
          <w:p w14:paraId="7AC2739A"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8.00</w:t>
            </w:r>
          </w:p>
        </w:tc>
        <w:tc>
          <w:tcPr>
            <w:tcW w:w="1101" w:type="dxa"/>
            <w:tcBorders>
              <w:top w:val="nil"/>
              <w:left w:val="nil"/>
              <w:bottom w:val="nil"/>
              <w:right w:val="nil"/>
            </w:tcBorders>
            <w:shd w:val="clear" w:color="000000" w:fill="76933C"/>
            <w:noWrap/>
            <w:tcMar>
              <w:top w:w="15" w:type="dxa"/>
              <w:left w:w="15" w:type="dxa"/>
              <w:bottom w:w="0" w:type="dxa"/>
              <w:right w:w="15" w:type="dxa"/>
            </w:tcMar>
            <w:vAlign w:val="bottom"/>
            <w:hideMark/>
          </w:tcPr>
          <w:p w14:paraId="10D9E292" w14:textId="77777777" w:rsidR="00C77AAC" w:rsidRPr="000527E8" w:rsidRDefault="00C77AAC" w:rsidP="000527E8">
            <w:pPr>
              <w:jc w:val="center"/>
              <w:rPr>
                <w:rFonts w:ascii="Arial" w:eastAsia="Times New Roman" w:hAnsi="Arial" w:cs="Arial"/>
                <w:sz w:val="20"/>
              </w:rPr>
            </w:pPr>
            <w:r w:rsidRPr="000527E8">
              <w:rPr>
                <w:rFonts w:ascii="Arial" w:eastAsia="Times New Roman" w:hAnsi="Arial" w:cs="Arial"/>
                <w:sz w:val="20"/>
              </w:rPr>
              <w:t>8.00</w:t>
            </w:r>
          </w:p>
        </w:tc>
      </w:tr>
    </w:tbl>
    <w:p w14:paraId="4C880426" w14:textId="77777777" w:rsidR="00474C74" w:rsidRDefault="00474C74" w:rsidP="007E325F"/>
    <w:p w14:paraId="75ED2ACA" w14:textId="40F37B2E" w:rsidR="00F76103" w:rsidRDefault="00C47032" w:rsidP="007E325F">
      <w:r>
        <w:t xml:space="preserve">The </w:t>
      </w:r>
      <w:r w:rsidR="00A43AF5">
        <w:t>contribution by each of the disaster types was</w:t>
      </w:r>
      <w:r>
        <w:t xml:space="preserve"> r</w:t>
      </w:r>
      <w:r w:rsidR="00A43AF5">
        <w:t xml:space="preserve">escaled to total 8 for each of </w:t>
      </w:r>
      <w:r w:rsidR="003E20D4">
        <w:t xml:space="preserve">the </w:t>
      </w:r>
      <w:r>
        <w:t xml:space="preserve">losses and people affected </w:t>
      </w:r>
      <w:r w:rsidR="003E20D4">
        <w:t xml:space="preserve">(columns C &amp; F in the Table) </w:t>
      </w:r>
      <w:r>
        <w:t xml:space="preserve">and the average contribution calculated (column </w:t>
      </w:r>
      <w:r w:rsidR="00803860">
        <w:t>G</w:t>
      </w:r>
      <w:r>
        <w:t>).  The two chronic stresses were given a weight of 1.  These weights were used to calculate a weighted sum of risks for each city.  T</w:t>
      </w:r>
      <w:r w:rsidR="003E20D4">
        <w:t>hus t</w:t>
      </w:r>
      <w:r>
        <w:t xml:space="preserve">he highest </w:t>
      </w:r>
      <w:r w:rsidR="003E20D4">
        <w:t xml:space="preserve">risk </w:t>
      </w:r>
      <w:r>
        <w:t>score approaches 100, while a city with no risks would score 0.</w:t>
      </w:r>
      <w:r w:rsidR="00B67C98">
        <w:t xml:space="preserve">  </w:t>
      </w:r>
    </w:p>
    <w:p w14:paraId="6A180568" w14:textId="77777777" w:rsidR="00F76103" w:rsidRDefault="00F76103" w:rsidP="007E325F"/>
    <w:p w14:paraId="46CC8654" w14:textId="3967AD75" w:rsidR="00474C74" w:rsidRDefault="00F76103" w:rsidP="007E325F">
      <w:r>
        <w:t xml:space="preserve">The outcome was an average risk score across all cities of 31 with half </w:t>
      </w:r>
      <w:r w:rsidR="00C866B5">
        <w:t xml:space="preserve">of the score </w:t>
      </w:r>
      <w:r>
        <w:t xml:space="preserve">being contributed by flood risk, a sixth by drought risk and a little less by both of cyclone (storm) and coastal position.  Earthquakes contributed &lt;4% and landslides and volcanoes were negligible.  </w:t>
      </w:r>
      <w:r w:rsidR="00B67C98">
        <w:t xml:space="preserve">The 30 highest risk cities </w:t>
      </w:r>
      <w:r w:rsidR="00FB3B16">
        <w:t xml:space="preserve">based on this methodology </w:t>
      </w:r>
      <w:r w:rsidR="00B67C98">
        <w:t>are shown below.</w:t>
      </w:r>
    </w:p>
    <w:p w14:paraId="6B8AB00B" w14:textId="77777777" w:rsidR="00C47032" w:rsidRDefault="00C47032" w:rsidP="007E325F"/>
    <w:p w14:paraId="67E44933" w14:textId="77777777" w:rsidR="003516B1" w:rsidRDefault="003516B1" w:rsidP="007E325F"/>
    <w:tbl>
      <w:tblPr>
        <w:tblW w:w="8731" w:type="dxa"/>
        <w:tblInd w:w="93" w:type="dxa"/>
        <w:tblLayout w:type="fixed"/>
        <w:tblLook w:val="04A0" w:firstRow="1" w:lastRow="0" w:firstColumn="1" w:lastColumn="0" w:noHBand="0" w:noVBand="1"/>
      </w:tblPr>
      <w:tblGrid>
        <w:gridCol w:w="657"/>
        <w:gridCol w:w="1233"/>
        <w:gridCol w:w="1233"/>
        <w:gridCol w:w="740"/>
        <w:gridCol w:w="342"/>
        <w:gridCol w:w="488"/>
        <w:gridCol w:w="169"/>
        <w:gridCol w:w="1107"/>
        <w:gridCol w:w="2041"/>
        <w:gridCol w:w="721"/>
      </w:tblGrid>
      <w:tr w:rsidR="00B67C98" w:rsidRPr="00B67C98" w14:paraId="67BAAF5B" w14:textId="77777777" w:rsidTr="00B67C98">
        <w:trPr>
          <w:trHeight w:val="240"/>
        </w:trPr>
        <w:tc>
          <w:tcPr>
            <w:tcW w:w="657" w:type="dxa"/>
            <w:tcBorders>
              <w:top w:val="nil"/>
              <w:left w:val="nil"/>
              <w:bottom w:val="nil"/>
              <w:right w:val="nil"/>
            </w:tcBorders>
            <w:shd w:val="clear" w:color="000000" w:fill="C4D79B"/>
            <w:noWrap/>
            <w:vAlign w:val="bottom"/>
            <w:hideMark/>
          </w:tcPr>
          <w:p w14:paraId="2A504155" w14:textId="77777777" w:rsidR="00B67C98" w:rsidRPr="00B67C98" w:rsidRDefault="00B67C98" w:rsidP="00B67C98">
            <w:pPr>
              <w:jc w:val="center"/>
              <w:rPr>
                <w:rFonts w:ascii="Arial" w:eastAsia="Times New Roman" w:hAnsi="Arial" w:cs="Arial"/>
                <w:b/>
                <w:bCs/>
                <w:sz w:val="18"/>
                <w:szCs w:val="18"/>
                <w:lang w:val="en-AU"/>
              </w:rPr>
            </w:pPr>
            <w:r w:rsidRPr="00B67C98">
              <w:rPr>
                <w:rFonts w:ascii="Arial" w:eastAsia="Times New Roman" w:hAnsi="Arial" w:cs="Arial"/>
                <w:b/>
                <w:bCs/>
                <w:sz w:val="18"/>
                <w:szCs w:val="18"/>
                <w:lang w:val="en-AU"/>
              </w:rPr>
              <w:t>Rank</w:t>
            </w:r>
          </w:p>
        </w:tc>
        <w:tc>
          <w:tcPr>
            <w:tcW w:w="1233" w:type="dxa"/>
            <w:tcBorders>
              <w:top w:val="nil"/>
              <w:left w:val="nil"/>
              <w:bottom w:val="nil"/>
              <w:right w:val="nil"/>
            </w:tcBorders>
            <w:shd w:val="clear" w:color="000000" w:fill="C4D79B"/>
            <w:noWrap/>
            <w:vAlign w:val="bottom"/>
            <w:hideMark/>
          </w:tcPr>
          <w:p w14:paraId="63E71598" w14:textId="77777777" w:rsidR="00B67C98" w:rsidRPr="00B67C98" w:rsidRDefault="00B67C98" w:rsidP="00B67C98">
            <w:pPr>
              <w:jc w:val="center"/>
              <w:rPr>
                <w:rFonts w:ascii="Arial" w:eastAsia="Times New Roman" w:hAnsi="Arial" w:cs="Arial"/>
                <w:b/>
                <w:bCs/>
                <w:sz w:val="18"/>
                <w:szCs w:val="18"/>
                <w:lang w:val="en-AU"/>
              </w:rPr>
            </w:pPr>
            <w:r w:rsidRPr="00B67C98">
              <w:rPr>
                <w:rFonts w:ascii="Arial" w:eastAsia="Times New Roman" w:hAnsi="Arial" w:cs="Arial"/>
                <w:b/>
                <w:bCs/>
                <w:sz w:val="18"/>
                <w:szCs w:val="18"/>
                <w:lang w:val="en-AU"/>
              </w:rPr>
              <w:t>City</w:t>
            </w:r>
          </w:p>
        </w:tc>
        <w:tc>
          <w:tcPr>
            <w:tcW w:w="1233" w:type="dxa"/>
            <w:tcBorders>
              <w:top w:val="nil"/>
              <w:left w:val="nil"/>
              <w:bottom w:val="nil"/>
              <w:right w:val="nil"/>
            </w:tcBorders>
            <w:shd w:val="clear" w:color="000000" w:fill="C4D79B"/>
            <w:noWrap/>
            <w:vAlign w:val="bottom"/>
            <w:hideMark/>
          </w:tcPr>
          <w:p w14:paraId="33345F81" w14:textId="77777777" w:rsidR="00B67C98" w:rsidRPr="00B67C98" w:rsidRDefault="00B67C98" w:rsidP="00B67C98">
            <w:pPr>
              <w:jc w:val="center"/>
              <w:rPr>
                <w:rFonts w:ascii="Arial" w:eastAsia="Times New Roman" w:hAnsi="Arial" w:cs="Arial"/>
                <w:b/>
                <w:bCs/>
                <w:sz w:val="18"/>
                <w:szCs w:val="18"/>
                <w:lang w:val="en-AU"/>
              </w:rPr>
            </w:pPr>
            <w:r w:rsidRPr="00B67C98">
              <w:rPr>
                <w:rFonts w:ascii="Arial" w:eastAsia="Times New Roman" w:hAnsi="Arial" w:cs="Arial"/>
                <w:b/>
                <w:bCs/>
                <w:sz w:val="18"/>
                <w:szCs w:val="18"/>
                <w:lang w:val="en-AU"/>
              </w:rPr>
              <w:t> </w:t>
            </w:r>
          </w:p>
        </w:tc>
        <w:tc>
          <w:tcPr>
            <w:tcW w:w="740" w:type="dxa"/>
            <w:tcBorders>
              <w:top w:val="nil"/>
              <w:left w:val="nil"/>
              <w:bottom w:val="nil"/>
              <w:right w:val="nil"/>
            </w:tcBorders>
            <w:shd w:val="clear" w:color="000000" w:fill="C4D79B"/>
            <w:noWrap/>
            <w:vAlign w:val="bottom"/>
            <w:hideMark/>
          </w:tcPr>
          <w:p w14:paraId="7B40B84B" w14:textId="77777777" w:rsidR="00B67C98" w:rsidRPr="00B67C98" w:rsidRDefault="00B67C98" w:rsidP="00B67C98">
            <w:pPr>
              <w:jc w:val="center"/>
              <w:rPr>
                <w:rFonts w:ascii="Arial" w:eastAsia="Times New Roman" w:hAnsi="Arial" w:cs="Arial"/>
                <w:b/>
                <w:bCs/>
                <w:sz w:val="18"/>
                <w:szCs w:val="18"/>
                <w:lang w:val="en-AU"/>
              </w:rPr>
            </w:pPr>
            <w:r w:rsidRPr="00B67C98">
              <w:rPr>
                <w:rFonts w:ascii="Arial" w:eastAsia="Times New Roman" w:hAnsi="Arial" w:cs="Arial"/>
                <w:b/>
                <w:bCs/>
                <w:sz w:val="18"/>
                <w:szCs w:val="18"/>
                <w:lang w:val="en-AU"/>
              </w:rPr>
              <w:t>Risk</w:t>
            </w:r>
          </w:p>
        </w:tc>
        <w:tc>
          <w:tcPr>
            <w:tcW w:w="342" w:type="dxa"/>
            <w:tcBorders>
              <w:top w:val="nil"/>
              <w:left w:val="nil"/>
              <w:bottom w:val="nil"/>
              <w:right w:val="nil"/>
            </w:tcBorders>
            <w:shd w:val="clear" w:color="000000" w:fill="C4D79B"/>
            <w:noWrap/>
            <w:vAlign w:val="bottom"/>
            <w:hideMark/>
          </w:tcPr>
          <w:p w14:paraId="7CEB0CAE" w14:textId="77777777" w:rsidR="00B67C98" w:rsidRPr="00B67C98" w:rsidRDefault="00B67C98" w:rsidP="00B67C98">
            <w:pPr>
              <w:jc w:val="center"/>
              <w:rPr>
                <w:rFonts w:ascii="Arial" w:eastAsia="Times New Roman" w:hAnsi="Arial" w:cs="Arial"/>
                <w:b/>
                <w:bCs/>
                <w:sz w:val="18"/>
                <w:szCs w:val="18"/>
                <w:lang w:val="en-AU"/>
              </w:rPr>
            </w:pPr>
            <w:r w:rsidRPr="00B67C98">
              <w:rPr>
                <w:rFonts w:ascii="Arial" w:eastAsia="Times New Roman" w:hAnsi="Arial" w:cs="Arial"/>
                <w:b/>
                <w:bCs/>
                <w:sz w:val="18"/>
                <w:szCs w:val="18"/>
                <w:lang w:val="en-AU"/>
              </w:rPr>
              <w:t> </w:t>
            </w:r>
          </w:p>
        </w:tc>
        <w:tc>
          <w:tcPr>
            <w:tcW w:w="657" w:type="dxa"/>
            <w:gridSpan w:val="2"/>
            <w:tcBorders>
              <w:top w:val="nil"/>
              <w:left w:val="nil"/>
              <w:bottom w:val="nil"/>
              <w:right w:val="nil"/>
            </w:tcBorders>
            <w:shd w:val="clear" w:color="000000" w:fill="C4D79B"/>
            <w:noWrap/>
            <w:vAlign w:val="bottom"/>
            <w:hideMark/>
          </w:tcPr>
          <w:p w14:paraId="60525DBB" w14:textId="77777777" w:rsidR="00B67C98" w:rsidRPr="00B67C98" w:rsidRDefault="00B67C98" w:rsidP="00B67C98">
            <w:pPr>
              <w:jc w:val="center"/>
              <w:rPr>
                <w:rFonts w:ascii="Arial" w:eastAsia="Times New Roman" w:hAnsi="Arial" w:cs="Arial"/>
                <w:b/>
                <w:bCs/>
                <w:sz w:val="18"/>
                <w:szCs w:val="18"/>
                <w:lang w:val="en-AU"/>
              </w:rPr>
            </w:pPr>
            <w:r w:rsidRPr="00B67C98">
              <w:rPr>
                <w:rFonts w:ascii="Arial" w:eastAsia="Times New Roman" w:hAnsi="Arial" w:cs="Arial"/>
                <w:b/>
                <w:bCs/>
                <w:sz w:val="18"/>
                <w:szCs w:val="18"/>
                <w:lang w:val="en-AU"/>
              </w:rPr>
              <w:t>Rank</w:t>
            </w:r>
          </w:p>
        </w:tc>
        <w:tc>
          <w:tcPr>
            <w:tcW w:w="1107" w:type="dxa"/>
            <w:tcBorders>
              <w:top w:val="nil"/>
              <w:left w:val="nil"/>
              <w:bottom w:val="nil"/>
              <w:right w:val="nil"/>
            </w:tcBorders>
            <w:shd w:val="clear" w:color="000000" w:fill="C4D79B"/>
            <w:noWrap/>
            <w:vAlign w:val="bottom"/>
            <w:hideMark/>
          </w:tcPr>
          <w:p w14:paraId="52E2A5C6" w14:textId="77777777" w:rsidR="00B67C98" w:rsidRPr="00B67C98" w:rsidRDefault="00B67C98" w:rsidP="00B67C98">
            <w:pPr>
              <w:jc w:val="center"/>
              <w:rPr>
                <w:rFonts w:ascii="Arial" w:eastAsia="Times New Roman" w:hAnsi="Arial" w:cs="Arial"/>
                <w:b/>
                <w:bCs/>
                <w:sz w:val="18"/>
                <w:szCs w:val="18"/>
                <w:lang w:val="en-AU"/>
              </w:rPr>
            </w:pPr>
            <w:r w:rsidRPr="00B67C98">
              <w:rPr>
                <w:rFonts w:ascii="Arial" w:eastAsia="Times New Roman" w:hAnsi="Arial" w:cs="Arial"/>
                <w:b/>
                <w:bCs/>
                <w:sz w:val="18"/>
                <w:szCs w:val="18"/>
                <w:lang w:val="en-AU"/>
              </w:rPr>
              <w:t>City</w:t>
            </w:r>
          </w:p>
        </w:tc>
        <w:tc>
          <w:tcPr>
            <w:tcW w:w="2041" w:type="dxa"/>
            <w:tcBorders>
              <w:top w:val="nil"/>
              <w:left w:val="nil"/>
              <w:bottom w:val="nil"/>
              <w:right w:val="nil"/>
            </w:tcBorders>
            <w:shd w:val="clear" w:color="000000" w:fill="C4D79B"/>
            <w:noWrap/>
            <w:vAlign w:val="bottom"/>
            <w:hideMark/>
          </w:tcPr>
          <w:p w14:paraId="5BFE8AC6" w14:textId="77777777" w:rsidR="00B67C98" w:rsidRPr="00B67C98" w:rsidRDefault="00B67C98" w:rsidP="00B67C98">
            <w:pPr>
              <w:jc w:val="center"/>
              <w:rPr>
                <w:rFonts w:ascii="Arial" w:eastAsia="Times New Roman" w:hAnsi="Arial" w:cs="Arial"/>
                <w:b/>
                <w:bCs/>
                <w:sz w:val="18"/>
                <w:szCs w:val="18"/>
                <w:lang w:val="en-AU"/>
              </w:rPr>
            </w:pPr>
            <w:r w:rsidRPr="00B67C98">
              <w:rPr>
                <w:rFonts w:ascii="Arial" w:eastAsia="Times New Roman" w:hAnsi="Arial" w:cs="Arial"/>
                <w:b/>
                <w:bCs/>
                <w:sz w:val="18"/>
                <w:szCs w:val="18"/>
                <w:lang w:val="en-AU"/>
              </w:rPr>
              <w:t> </w:t>
            </w:r>
          </w:p>
        </w:tc>
        <w:tc>
          <w:tcPr>
            <w:tcW w:w="721" w:type="dxa"/>
            <w:tcBorders>
              <w:top w:val="nil"/>
              <w:left w:val="nil"/>
              <w:bottom w:val="nil"/>
              <w:right w:val="nil"/>
            </w:tcBorders>
            <w:shd w:val="clear" w:color="000000" w:fill="C4D79B"/>
            <w:noWrap/>
            <w:vAlign w:val="bottom"/>
            <w:hideMark/>
          </w:tcPr>
          <w:p w14:paraId="4F1EB2B5" w14:textId="77777777" w:rsidR="00B67C98" w:rsidRPr="00B67C98" w:rsidRDefault="00B67C98" w:rsidP="00B67C98">
            <w:pPr>
              <w:jc w:val="center"/>
              <w:rPr>
                <w:rFonts w:ascii="Arial" w:eastAsia="Times New Roman" w:hAnsi="Arial" w:cs="Arial"/>
                <w:b/>
                <w:bCs/>
                <w:sz w:val="18"/>
                <w:szCs w:val="18"/>
                <w:lang w:val="en-AU"/>
              </w:rPr>
            </w:pPr>
            <w:r w:rsidRPr="00B67C98">
              <w:rPr>
                <w:rFonts w:ascii="Arial" w:eastAsia="Times New Roman" w:hAnsi="Arial" w:cs="Arial"/>
                <w:b/>
                <w:bCs/>
                <w:sz w:val="18"/>
                <w:szCs w:val="18"/>
                <w:lang w:val="en-AU"/>
              </w:rPr>
              <w:t>Risk</w:t>
            </w:r>
          </w:p>
        </w:tc>
      </w:tr>
      <w:tr w:rsidR="00B67C98" w:rsidRPr="00B67C98" w14:paraId="41686FCB" w14:textId="77777777" w:rsidTr="00B67C98">
        <w:trPr>
          <w:trHeight w:val="240"/>
        </w:trPr>
        <w:tc>
          <w:tcPr>
            <w:tcW w:w="657" w:type="dxa"/>
            <w:tcBorders>
              <w:top w:val="nil"/>
              <w:left w:val="nil"/>
              <w:bottom w:val="nil"/>
              <w:right w:val="nil"/>
            </w:tcBorders>
            <w:shd w:val="clear" w:color="auto" w:fill="auto"/>
            <w:noWrap/>
            <w:vAlign w:val="bottom"/>
            <w:hideMark/>
          </w:tcPr>
          <w:p w14:paraId="7FE61B95"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1</w:t>
            </w:r>
          </w:p>
        </w:tc>
        <w:tc>
          <w:tcPr>
            <w:tcW w:w="1233" w:type="dxa"/>
            <w:tcBorders>
              <w:top w:val="nil"/>
              <w:left w:val="nil"/>
              <w:bottom w:val="nil"/>
              <w:right w:val="nil"/>
            </w:tcBorders>
            <w:shd w:val="clear" w:color="auto" w:fill="auto"/>
            <w:noWrap/>
            <w:vAlign w:val="bottom"/>
            <w:hideMark/>
          </w:tcPr>
          <w:p w14:paraId="39BD280D"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Manila</w:t>
            </w:r>
          </w:p>
        </w:tc>
        <w:tc>
          <w:tcPr>
            <w:tcW w:w="1233" w:type="dxa"/>
            <w:tcBorders>
              <w:top w:val="nil"/>
              <w:left w:val="nil"/>
              <w:bottom w:val="nil"/>
              <w:right w:val="nil"/>
            </w:tcBorders>
            <w:shd w:val="clear" w:color="auto" w:fill="auto"/>
            <w:noWrap/>
            <w:vAlign w:val="bottom"/>
            <w:hideMark/>
          </w:tcPr>
          <w:p w14:paraId="28B65D8E"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Philippines</w:t>
            </w:r>
          </w:p>
        </w:tc>
        <w:tc>
          <w:tcPr>
            <w:tcW w:w="740" w:type="dxa"/>
            <w:tcBorders>
              <w:top w:val="nil"/>
              <w:left w:val="nil"/>
              <w:bottom w:val="nil"/>
              <w:right w:val="nil"/>
            </w:tcBorders>
            <w:shd w:val="clear" w:color="auto" w:fill="auto"/>
            <w:noWrap/>
            <w:vAlign w:val="bottom"/>
            <w:hideMark/>
          </w:tcPr>
          <w:p w14:paraId="772FDA76"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72.9</w:t>
            </w:r>
          </w:p>
        </w:tc>
        <w:tc>
          <w:tcPr>
            <w:tcW w:w="342" w:type="dxa"/>
            <w:tcBorders>
              <w:top w:val="nil"/>
              <w:left w:val="nil"/>
              <w:bottom w:val="nil"/>
              <w:right w:val="nil"/>
            </w:tcBorders>
            <w:shd w:val="clear" w:color="000000" w:fill="C4D79B"/>
            <w:noWrap/>
            <w:vAlign w:val="bottom"/>
            <w:hideMark/>
          </w:tcPr>
          <w:p w14:paraId="01DCE4D2"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 </w:t>
            </w:r>
          </w:p>
        </w:tc>
        <w:tc>
          <w:tcPr>
            <w:tcW w:w="488" w:type="dxa"/>
            <w:tcBorders>
              <w:top w:val="nil"/>
              <w:left w:val="nil"/>
              <w:bottom w:val="nil"/>
              <w:right w:val="nil"/>
            </w:tcBorders>
            <w:shd w:val="clear" w:color="auto" w:fill="auto"/>
            <w:noWrap/>
            <w:vAlign w:val="bottom"/>
            <w:hideMark/>
          </w:tcPr>
          <w:p w14:paraId="1242FAD3"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9</w:t>
            </w:r>
          </w:p>
        </w:tc>
        <w:tc>
          <w:tcPr>
            <w:tcW w:w="1276" w:type="dxa"/>
            <w:gridSpan w:val="2"/>
            <w:tcBorders>
              <w:top w:val="nil"/>
              <w:left w:val="nil"/>
              <w:bottom w:val="nil"/>
              <w:right w:val="nil"/>
            </w:tcBorders>
            <w:shd w:val="clear" w:color="auto" w:fill="auto"/>
            <w:noWrap/>
            <w:vAlign w:val="bottom"/>
            <w:hideMark/>
          </w:tcPr>
          <w:p w14:paraId="2E9D1C6A"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Zhongshan</w:t>
            </w:r>
          </w:p>
        </w:tc>
        <w:tc>
          <w:tcPr>
            <w:tcW w:w="2041" w:type="dxa"/>
            <w:tcBorders>
              <w:top w:val="nil"/>
              <w:left w:val="nil"/>
              <w:bottom w:val="nil"/>
              <w:right w:val="nil"/>
            </w:tcBorders>
            <w:shd w:val="clear" w:color="auto" w:fill="auto"/>
            <w:noWrap/>
            <w:vAlign w:val="bottom"/>
            <w:hideMark/>
          </w:tcPr>
          <w:p w14:paraId="5C57DBFB"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China</w:t>
            </w:r>
          </w:p>
        </w:tc>
        <w:tc>
          <w:tcPr>
            <w:tcW w:w="721" w:type="dxa"/>
            <w:tcBorders>
              <w:top w:val="nil"/>
              <w:left w:val="nil"/>
              <w:bottom w:val="nil"/>
              <w:right w:val="nil"/>
            </w:tcBorders>
            <w:shd w:val="clear" w:color="auto" w:fill="auto"/>
            <w:noWrap/>
            <w:vAlign w:val="bottom"/>
            <w:hideMark/>
          </w:tcPr>
          <w:p w14:paraId="319F2558"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63.0</w:t>
            </w:r>
          </w:p>
        </w:tc>
      </w:tr>
      <w:tr w:rsidR="00B67C98" w:rsidRPr="00B67C98" w14:paraId="451CE234" w14:textId="77777777" w:rsidTr="00B67C98">
        <w:trPr>
          <w:trHeight w:val="240"/>
        </w:trPr>
        <w:tc>
          <w:tcPr>
            <w:tcW w:w="657" w:type="dxa"/>
            <w:tcBorders>
              <w:top w:val="nil"/>
              <w:left w:val="nil"/>
              <w:bottom w:val="nil"/>
              <w:right w:val="nil"/>
            </w:tcBorders>
            <w:shd w:val="clear" w:color="auto" w:fill="auto"/>
            <w:noWrap/>
            <w:vAlign w:val="bottom"/>
            <w:hideMark/>
          </w:tcPr>
          <w:p w14:paraId="5E959BE1"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1</w:t>
            </w:r>
          </w:p>
        </w:tc>
        <w:tc>
          <w:tcPr>
            <w:tcW w:w="1233" w:type="dxa"/>
            <w:tcBorders>
              <w:top w:val="nil"/>
              <w:left w:val="nil"/>
              <w:bottom w:val="nil"/>
              <w:right w:val="nil"/>
            </w:tcBorders>
            <w:shd w:val="clear" w:color="auto" w:fill="auto"/>
            <w:noWrap/>
            <w:vAlign w:val="bottom"/>
            <w:hideMark/>
          </w:tcPr>
          <w:p w14:paraId="2C89FE7A"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Davao</w:t>
            </w:r>
          </w:p>
        </w:tc>
        <w:tc>
          <w:tcPr>
            <w:tcW w:w="1233" w:type="dxa"/>
            <w:tcBorders>
              <w:top w:val="nil"/>
              <w:left w:val="nil"/>
              <w:bottom w:val="nil"/>
              <w:right w:val="nil"/>
            </w:tcBorders>
            <w:shd w:val="clear" w:color="auto" w:fill="auto"/>
            <w:noWrap/>
            <w:vAlign w:val="bottom"/>
            <w:hideMark/>
          </w:tcPr>
          <w:p w14:paraId="44F44BD6"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Philippines</w:t>
            </w:r>
          </w:p>
        </w:tc>
        <w:tc>
          <w:tcPr>
            <w:tcW w:w="740" w:type="dxa"/>
            <w:tcBorders>
              <w:top w:val="nil"/>
              <w:left w:val="nil"/>
              <w:bottom w:val="nil"/>
              <w:right w:val="nil"/>
            </w:tcBorders>
            <w:shd w:val="clear" w:color="auto" w:fill="auto"/>
            <w:noWrap/>
            <w:vAlign w:val="bottom"/>
            <w:hideMark/>
          </w:tcPr>
          <w:p w14:paraId="6B0E2F73"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72.9</w:t>
            </w:r>
          </w:p>
        </w:tc>
        <w:tc>
          <w:tcPr>
            <w:tcW w:w="342" w:type="dxa"/>
            <w:tcBorders>
              <w:top w:val="nil"/>
              <w:left w:val="nil"/>
              <w:bottom w:val="nil"/>
              <w:right w:val="nil"/>
            </w:tcBorders>
            <w:shd w:val="clear" w:color="000000" w:fill="C4D79B"/>
            <w:noWrap/>
            <w:vAlign w:val="bottom"/>
            <w:hideMark/>
          </w:tcPr>
          <w:p w14:paraId="1A3F3F66"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 </w:t>
            </w:r>
          </w:p>
        </w:tc>
        <w:tc>
          <w:tcPr>
            <w:tcW w:w="488" w:type="dxa"/>
            <w:tcBorders>
              <w:top w:val="nil"/>
              <w:left w:val="nil"/>
              <w:bottom w:val="nil"/>
              <w:right w:val="nil"/>
            </w:tcBorders>
            <w:shd w:val="clear" w:color="auto" w:fill="auto"/>
            <w:noWrap/>
            <w:vAlign w:val="bottom"/>
            <w:hideMark/>
          </w:tcPr>
          <w:p w14:paraId="076FDFD5"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9</w:t>
            </w:r>
          </w:p>
        </w:tc>
        <w:tc>
          <w:tcPr>
            <w:tcW w:w="1276" w:type="dxa"/>
            <w:gridSpan w:val="2"/>
            <w:tcBorders>
              <w:top w:val="nil"/>
              <w:left w:val="nil"/>
              <w:bottom w:val="nil"/>
              <w:right w:val="nil"/>
            </w:tcBorders>
            <w:shd w:val="clear" w:color="auto" w:fill="auto"/>
            <w:noWrap/>
            <w:vAlign w:val="bottom"/>
            <w:hideMark/>
          </w:tcPr>
          <w:p w14:paraId="69EAB58F"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Zhuhai</w:t>
            </w:r>
          </w:p>
        </w:tc>
        <w:tc>
          <w:tcPr>
            <w:tcW w:w="2041" w:type="dxa"/>
            <w:tcBorders>
              <w:top w:val="nil"/>
              <w:left w:val="nil"/>
              <w:bottom w:val="nil"/>
              <w:right w:val="nil"/>
            </w:tcBorders>
            <w:shd w:val="clear" w:color="auto" w:fill="auto"/>
            <w:noWrap/>
            <w:vAlign w:val="bottom"/>
            <w:hideMark/>
          </w:tcPr>
          <w:p w14:paraId="6C441E37"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China</w:t>
            </w:r>
          </w:p>
        </w:tc>
        <w:tc>
          <w:tcPr>
            <w:tcW w:w="721" w:type="dxa"/>
            <w:tcBorders>
              <w:top w:val="nil"/>
              <w:left w:val="nil"/>
              <w:bottom w:val="nil"/>
              <w:right w:val="nil"/>
            </w:tcBorders>
            <w:shd w:val="clear" w:color="auto" w:fill="auto"/>
            <w:noWrap/>
            <w:vAlign w:val="bottom"/>
            <w:hideMark/>
          </w:tcPr>
          <w:p w14:paraId="0C481A12"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63.0</w:t>
            </w:r>
          </w:p>
        </w:tc>
      </w:tr>
      <w:tr w:rsidR="00B67C98" w:rsidRPr="00B67C98" w14:paraId="57BDF6D6" w14:textId="77777777" w:rsidTr="00B67C98">
        <w:trPr>
          <w:trHeight w:val="240"/>
        </w:trPr>
        <w:tc>
          <w:tcPr>
            <w:tcW w:w="657" w:type="dxa"/>
            <w:tcBorders>
              <w:top w:val="nil"/>
              <w:left w:val="nil"/>
              <w:bottom w:val="nil"/>
              <w:right w:val="nil"/>
            </w:tcBorders>
            <w:shd w:val="clear" w:color="auto" w:fill="auto"/>
            <w:noWrap/>
            <w:vAlign w:val="bottom"/>
            <w:hideMark/>
          </w:tcPr>
          <w:p w14:paraId="001ED18A"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3</w:t>
            </w:r>
          </w:p>
        </w:tc>
        <w:tc>
          <w:tcPr>
            <w:tcW w:w="1233" w:type="dxa"/>
            <w:tcBorders>
              <w:top w:val="nil"/>
              <w:left w:val="nil"/>
              <w:bottom w:val="nil"/>
              <w:right w:val="nil"/>
            </w:tcBorders>
            <w:shd w:val="clear" w:color="auto" w:fill="auto"/>
            <w:noWrap/>
            <w:vAlign w:val="bottom"/>
            <w:hideMark/>
          </w:tcPr>
          <w:p w14:paraId="39595D25"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Cebu</w:t>
            </w:r>
          </w:p>
        </w:tc>
        <w:tc>
          <w:tcPr>
            <w:tcW w:w="1233" w:type="dxa"/>
            <w:tcBorders>
              <w:top w:val="nil"/>
              <w:left w:val="nil"/>
              <w:bottom w:val="nil"/>
              <w:right w:val="nil"/>
            </w:tcBorders>
            <w:shd w:val="clear" w:color="auto" w:fill="auto"/>
            <w:noWrap/>
            <w:vAlign w:val="bottom"/>
            <w:hideMark/>
          </w:tcPr>
          <w:p w14:paraId="34572F42"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Philippines</w:t>
            </w:r>
          </w:p>
        </w:tc>
        <w:tc>
          <w:tcPr>
            <w:tcW w:w="740" w:type="dxa"/>
            <w:tcBorders>
              <w:top w:val="nil"/>
              <w:left w:val="nil"/>
              <w:bottom w:val="nil"/>
              <w:right w:val="nil"/>
            </w:tcBorders>
            <w:shd w:val="clear" w:color="auto" w:fill="auto"/>
            <w:noWrap/>
            <w:vAlign w:val="bottom"/>
            <w:hideMark/>
          </w:tcPr>
          <w:p w14:paraId="0FBCBE89"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70.8</w:t>
            </w:r>
          </w:p>
        </w:tc>
        <w:tc>
          <w:tcPr>
            <w:tcW w:w="342" w:type="dxa"/>
            <w:tcBorders>
              <w:top w:val="nil"/>
              <w:left w:val="nil"/>
              <w:bottom w:val="nil"/>
              <w:right w:val="nil"/>
            </w:tcBorders>
            <w:shd w:val="clear" w:color="000000" w:fill="C4D79B"/>
            <w:noWrap/>
            <w:vAlign w:val="bottom"/>
            <w:hideMark/>
          </w:tcPr>
          <w:p w14:paraId="56E65327"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 </w:t>
            </w:r>
          </w:p>
        </w:tc>
        <w:tc>
          <w:tcPr>
            <w:tcW w:w="488" w:type="dxa"/>
            <w:tcBorders>
              <w:top w:val="nil"/>
              <w:left w:val="nil"/>
              <w:bottom w:val="nil"/>
              <w:right w:val="nil"/>
            </w:tcBorders>
            <w:shd w:val="clear" w:color="auto" w:fill="auto"/>
            <w:noWrap/>
            <w:vAlign w:val="bottom"/>
            <w:hideMark/>
          </w:tcPr>
          <w:p w14:paraId="5D10E0A6"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9</w:t>
            </w:r>
          </w:p>
        </w:tc>
        <w:tc>
          <w:tcPr>
            <w:tcW w:w="1276" w:type="dxa"/>
            <w:gridSpan w:val="2"/>
            <w:tcBorders>
              <w:top w:val="nil"/>
              <w:left w:val="nil"/>
              <w:bottom w:val="nil"/>
              <w:right w:val="nil"/>
            </w:tcBorders>
            <w:shd w:val="clear" w:color="auto" w:fill="auto"/>
            <w:noWrap/>
            <w:vAlign w:val="bottom"/>
            <w:hideMark/>
          </w:tcPr>
          <w:p w14:paraId="6B872634"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Bucheon</w:t>
            </w:r>
          </w:p>
        </w:tc>
        <w:tc>
          <w:tcPr>
            <w:tcW w:w="2041" w:type="dxa"/>
            <w:tcBorders>
              <w:top w:val="nil"/>
              <w:left w:val="nil"/>
              <w:bottom w:val="nil"/>
              <w:right w:val="nil"/>
            </w:tcBorders>
            <w:shd w:val="clear" w:color="auto" w:fill="auto"/>
            <w:noWrap/>
            <w:vAlign w:val="bottom"/>
            <w:hideMark/>
          </w:tcPr>
          <w:p w14:paraId="3AD19A4B"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Rep. Korea</w:t>
            </w:r>
          </w:p>
        </w:tc>
        <w:tc>
          <w:tcPr>
            <w:tcW w:w="721" w:type="dxa"/>
            <w:tcBorders>
              <w:top w:val="nil"/>
              <w:left w:val="nil"/>
              <w:bottom w:val="nil"/>
              <w:right w:val="nil"/>
            </w:tcBorders>
            <w:shd w:val="clear" w:color="auto" w:fill="auto"/>
            <w:noWrap/>
            <w:vAlign w:val="bottom"/>
            <w:hideMark/>
          </w:tcPr>
          <w:p w14:paraId="1618FD66"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63.0</w:t>
            </w:r>
          </w:p>
        </w:tc>
      </w:tr>
      <w:tr w:rsidR="00B67C98" w:rsidRPr="00B67C98" w14:paraId="11E0FE42" w14:textId="77777777" w:rsidTr="00B67C98">
        <w:trPr>
          <w:trHeight w:val="240"/>
        </w:trPr>
        <w:tc>
          <w:tcPr>
            <w:tcW w:w="657" w:type="dxa"/>
            <w:tcBorders>
              <w:top w:val="nil"/>
              <w:left w:val="nil"/>
              <w:bottom w:val="nil"/>
              <w:right w:val="nil"/>
            </w:tcBorders>
            <w:shd w:val="clear" w:color="auto" w:fill="auto"/>
            <w:noWrap/>
            <w:vAlign w:val="bottom"/>
            <w:hideMark/>
          </w:tcPr>
          <w:p w14:paraId="2DB36635"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4</w:t>
            </w:r>
          </w:p>
        </w:tc>
        <w:tc>
          <w:tcPr>
            <w:tcW w:w="1233" w:type="dxa"/>
            <w:tcBorders>
              <w:top w:val="nil"/>
              <w:left w:val="nil"/>
              <w:bottom w:val="nil"/>
              <w:right w:val="nil"/>
            </w:tcBorders>
            <w:shd w:val="clear" w:color="auto" w:fill="auto"/>
            <w:noWrap/>
            <w:vAlign w:val="bottom"/>
            <w:hideMark/>
          </w:tcPr>
          <w:p w14:paraId="5664B966"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Da Nang</w:t>
            </w:r>
          </w:p>
        </w:tc>
        <w:tc>
          <w:tcPr>
            <w:tcW w:w="1233" w:type="dxa"/>
            <w:tcBorders>
              <w:top w:val="nil"/>
              <w:left w:val="nil"/>
              <w:bottom w:val="nil"/>
              <w:right w:val="nil"/>
            </w:tcBorders>
            <w:shd w:val="clear" w:color="auto" w:fill="auto"/>
            <w:noWrap/>
            <w:vAlign w:val="bottom"/>
            <w:hideMark/>
          </w:tcPr>
          <w:p w14:paraId="71295618"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Viet Nam</w:t>
            </w:r>
          </w:p>
        </w:tc>
        <w:tc>
          <w:tcPr>
            <w:tcW w:w="740" w:type="dxa"/>
            <w:tcBorders>
              <w:top w:val="nil"/>
              <w:left w:val="nil"/>
              <w:bottom w:val="nil"/>
              <w:right w:val="nil"/>
            </w:tcBorders>
            <w:shd w:val="clear" w:color="auto" w:fill="auto"/>
            <w:noWrap/>
            <w:vAlign w:val="bottom"/>
            <w:hideMark/>
          </w:tcPr>
          <w:p w14:paraId="59D8C0F7"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68.1</w:t>
            </w:r>
          </w:p>
        </w:tc>
        <w:tc>
          <w:tcPr>
            <w:tcW w:w="342" w:type="dxa"/>
            <w:tcBorders>
              <w:top w:val="nil"/>
              <w:left w:val="nil"/>
              <w:bottom w:val="nil"/>
              <w:right w:val="nil"/>
            </w:tcBorders>
            <w:shd w:val="clear" w:color="000000" w:fill="C4D79B"/>
            <w:noWrap/>
            <w:vAlign w:val="bottom"/>
            <w:hideMark/>
          </w:tcPr>
          <w:p w14:paraId="6B6FB372"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 </w:t>
            </w:r>
          </w:p>
        </w:tc>
        <w:tc>
          <w:tcPr>
            <w:tcW w:w="488" w:type="dxa"/>
            <w:tcBorders>
              <w:top w:val="nil"/>
              <w:left w:val="nil"/>
              <w:bottom w:val="nil"/>
              <w:right w:val="nil"/>
            </w:tcBorders>
            <w:shd w:val="clear" w:color="auto" w:fill="auto"/>
            <w:noWrap/>
            <w:vAlign w:val="bottom"/>
            <w:hideMark/>
          </w:tcPr>
          <w:p w14:paraId="374415F3"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9</w:t>
            </w:r>
          </w:p>
        </w:tc>
        <w:tc>
          <w:tcPr>
            <w:tcW w:w="1276" w:type="dxa"/>
            <w:gridSpan w:val="2"/>
            <w:tcBorders>
              <w:top w:val="nil"/>
              <w:left w:val="nil"/>
              <w:bottom w:val="nil"/>
              <w:right w:val="nil"/>
            </w:tcBorders>
            <w:shd w:val="clear" w:color="auto" w:fill="auto"/>
            <w:noWrap/>
            <w:vAlign w:val="bottom"/>
            <w:hideMark/>
          </w:tcPr>
          <w:p w14:paraId="4A0AD6BB"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Goyang</w:t>
            </w:r>
          </w:p>
        </w:tc>
        <w:tc>
          <w:tcPr>
            <w:tcW w:w="2041" w:type="dxa"/>
            <w:tcBorders>
              <w:top w:val="nil"/>
              <w:left w:val="nil"/>
              <w:bottom w:val="nil"/>
              <w:right w:val="nil"/>
            </w:tcBorders>
            <w:shd w:val="clear" w:color="auto" w:fill="auto"/>
            <w:noWrap/>
            <w:vAlign w:val="bottom"/>
            <w:hideMark/>
          </w:tcPr>
          <w:p w14:paraId="1CDC9A67"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Rep. Korea</w:t>
            </w:r>
          </w:p>
        </w:tc>
        <w:tc>
          <w:tcPr>
            <w:tcW w:w="721" w:type="dxa"/>
            <w:tcBorders>
              <w:top w:val="nil"/>
              <w:left w:val="nil"/>
              <w:bottom w:val="nil"/>
              <w:right w:val="nil"/>
            </w:tcBorders>
            <w:shd w:val="clear" w:color="auto" w:fill="auto"/>
            <w:noWrap/>
            <w:vAlign w:val="bottom"/>
            <w:hideMark/>
          </w:tcPr>
          <w:p w14:paraId="561C2C6C"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63.0</w:t>
            </w:r>
          </w:p>
        </w:tc>
      </w:tr>
      <w:tr w:rsidR="00B67C98" w:rsidRPr="00B67C98" w14:paraId="03FADF13" w14:textId="77777777" w:rsidTr="00B67C98">
        <w:trPr>
          <w:trHeight w:val="240"/>
        </w:trPr>
        <w:tc>
          <w:tcPr>
            <w:tcW w:w="657" w:type="dxa"/>
            <w:tcBorders>
              <w:top w:val="nil"/>
              <w:left w:val="nil"/>
              <w:bottom w:val="nil"/>
              <w:right w:val="nil"/>
            </w:tcBorders>
            <w:shd w:val="clear" w:color="auto" w:fill="auto"/>
            <w:noWrap/>
            <w:vAlign w:val="bottom"/>
            <w:hideMark/>
          </w:tcPr>
          <w:p w14:paraId="7F86E757"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5</w:t>
            </w:r>
          </w:p>
        </w:tc>
        <w:tc>
          <w:tcPr>
            <w:tcW w:w="1233" w:type="dxa"/>
            <w:tcBorders>
              <w:top w:val="nil"/>
              <w:left w:val="nil"/>
              <w:bottom w:val="nil"/>
              <w:right w:val="nil"/>
            </w:tcBorders>
            <w:shd w:val="clear" w:color="auto" w:fill="auto"/>
            <w:noWrap/>
            <w:vAlign w:val="bottom"/>
            <w:hideMark/>
          </w:tcPr>
          <w:p w14:paraId="7565EBBD"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Chittagong</w:t>
            </w:r>
          </w:p>
        </w:tc>
        <w:tc>
          <w:tcPr>
            <w:tcW w:w="1233" w:type="dxa"/>
            <w:tcBorders>
              <w:top w:val="nil"/>
              <w:left w:val="nil"/>
              <w:bottom w:val="nil"/>
              <w:right w:val="nil"/>
            </w:tcBorders>
            <w:shd w:val="clear" w:color="auto" w:fill="auto"/>
            <w:noWrap/>
            <w:vAlign w:val="bottom"/>
            <w:hideMark/>
          </w:tcPr>
          <w:p w14:paraId="6211AAAB"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Bangladesh</w:t>
            </w:r>
          </w:p>
        </w:tc>
        <w:tc>
          <w:tcPr>
            <w:tcW w:w="740" w:type="dxa"/>
            <w:tcBorders>
              <w:top w:val="nil"/>
              <w:left w:val="nil"/>
              <w:bottom w:val="nil"/>
              <w:right w:val="nil"/>
            </w:tcBorders>
            <w:shd w:val="clear" w:color="auto" w:fill="auto"/>
            <w:noWrap/>
            <w:vAlign w:val="bottom"/>
            <w:hideMark/>
          </w:tcPr>
          <w:p w14:paraId="5ACD4972"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67.6</w:t>
            </w:r>
          </w:p>
        </w:tc>
        <w:tc>
          <w:tcPr>
            <w:tcW w:w="342" w:type="dxa"/>
            <w:tcBorders>
              <w:top w:val="nil"/>
              <w:left w:val="nil"/>
              <w:bottom w:val="nil"/>
              <w:right w:val="nil"/>
            </w:tcBorders>
            <w:shd w:val="clear" w:color="000000" w:fill="C4D79B"/>
            <w:noWrap/>
            <w:vAlign w:val="bottom"/>
            <w:hideMark/>
          </w:tcPr>
          <w:p w14:paraId="108786C3"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 </w:t>
            </w:r>
          </w:p>
        </w:tc>
        <w:tc>
          <w:tcPr>
            <w:tcW w:w="488" w:type="dxa"/>
            <w:tcBorders>
              <w:top w:val="nil"/>
              <w:left w:val="nil"/>
              <w:bottom w:val="nil"/>
              <w:right w:val="nil"/>
            </w:tcBorders>
            <w:shd w:val="clear" w:color="auto" w:fill="auto"/>
            <w:noWrap/>
            <w:vAlign w:val="bottom"/>
            <w:hideMark/>
          </w:tcPr>
          <w:p w14:paraId="3A49B358"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9</w:t>
            </w:r>
          </w:p>
        </w:tc>
        <w:tc>
          <w:tcPr>
            <w:tcW w:w="1276" w:type="dxa"/>
            <w:gridSpan w:val="2"/>
            <w:tcBorders>
              <w:top w:val="nil"/>
              <w:left w:val="nil"/>
              <w:bottom w:val="nil"/>
              <w:right w:val="nil"/>
            </w:tcBorders>
            <w:shd w:val="clear" w:color="auto" w:fill="auto"/>
            <w:noWrap/>
            <w:vAlign w:val="bottom"/>
            <w:hideMark/>
          </w:tcPr>
          <w:p w14:paraId="3871FBE7"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Ulsan</w:t>
            </w:r>
          </w:p>
        </w:tc>
        <w:tc>
          <w:tcPr>
            <w:tcW w:w="2041" w:type="dxa"/>
            <w:tcBorders>
              <w:top w:val="nil"/>
              <w:left w:val="nil"/>
              <w:bottom w:val="nil"/>
              <w:right w:val="nil"/>
            </w:tcBorders>
            <w:shd w:val="clear" w:color="auto" w:fill="auto"/>
            <w:noWrap/>
            <w:vAlign w:val="bottom"/>
            <w:hideMark/>
          </w:tcPr>
          <w:p w14:paraId="07D9AAF5"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Rep. Korea</w:t>
            </w:r>
          </w:p>
        </w:tc>
        <w:tc>
          <w:tcPr>
            <w:tcW w:w="721" w:type="dxa"/>
            <w:tcBorders>
              <w:top w:val="nil"/>
              <w:left w:val="nil"/>
              <w:bottom w:val="nil"/>
              <w:right w:val="nil"/>
            </w:tcBorders>
            <w:shd w:val="clear" w:color="auto" w:fill="auto"/>
            <w:noWrap/>
            <w:vAlign w:val="bottom"/>
            <w:hideMark/>
          </w:tcPr>
          <w:p w14:paraId="44802AE8"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63.0</w:t>
            </w:r>
          </w:p>
        </w:tc>
      </w:tr>
      <w:tr w:rsidR="00B67C98" w:rsidRPr="00B67C98" w14:paraId="3B4AF583" w14:textId="77777777" w:rsidTr="00B67C98">
        <w:trPr>
          <w:trHeight w:val="240"/>
        </w:trPr>
        <w:tc>
          <w:tcPr>
            <w:tcW w:w="657" w:type="dxa"/>
            <w:tcBorders>
              <w:top w:val="nil"/>
              <w:left w:val="nil"/>
              <w:bottom w:val="nil"/>
              <w:right w:val="nil"/>
            </w:tcBorders>
            <w:shd w:val="clear" w:color="auto" w:fill="auto"/>
            <w:noWrap/>
            <w:vAlign w:val="bottom"/>
            <w:hideMark/>
          </w:tcPr>
          <w:p w14:paraId="4A4C98BE"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6</w:t>
            </w:r>
          </w:p>
        </w:tc>
        <w:tc>
          <w:tcPr>
            <w:tcW w:w="1233" w:type="dxa"/>
            <w:tcBorders>
              <w:top w:val="nil"/>
              <w:left w:val="nil"/>
              <w:bottom w:val="nil"/>
              <w:right w:val="nil"/>
            </w:tcBorders>
            <w:shd w:val="clear" w:color="auto" w:fill="auto"/>
            <w:noWrap/>
            <w:vAlign w:val="bottom"/>
            <w:hideMark/>
          </w:tcPr>
          <w:p w14:paraId="778C9DBE"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Tokyo</w:t>
            </w:r>
          </w:p>
        </w:tc>
        <w:tc>
          <w:tcPr>
            <w:tcW w:w="1233" w:type="dxa"/>
            <w:tcBorders>
              <w:top w:val="nil"/>
              <w:left w:val="nil"/>
              <w:bottom w:val="nil"/>
              <w:right w:val="nil"/>
            </w:tcBorders>
            <w:shd w:val="clear" w:color="auto" w:fill="auto"/>
            <w:noWrap/>
            <w:vAlign w:val="bottom"/>
            <w:hideMark/>
          </w:tcPr>
          <w:p w14:paraId="688C715D"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Japan</w:t>
            </w:r>
          </w:p>
        </w:tc>
        <w:tc>
          <w:tcPr>
            <w:tcW w:w="740" w:type="dxa"/>
            <w:tcBorders>
              <w:top w:val="nil"/>
              <w:left w:val="nil"/>
              <w:bottom w:val="nil"/>
              <w:right w:val="nil"/>
            </w:tcBorders>
            <w:shd w:val="clear" w:color="auto" w:fill="auto"/>
            <w:noWrap/>
            <w:vAlign w:val="bottom"/>
            <w:hideMark/>
          </w:tcPr>
          <w:p w14:paraId="6EE5F9FD"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66.1</w:t>
            </w:r>
          </w:p>
        </w:tc>
        <w:tc>
          <w:tcPr>
            <w:tcW w:w="342" w:type="dxa"/>
            <w:tcBorders>
              <w:top w:val="nil"/>
              <w:left w:val="nil"/>
              <w:bottom w:val="nil"/>
              <w:right w:val="nil"/>
            </w:tcBorders>
            <w:shd w:val="clear" w:color="000000" w:fill="C4D79B"/>
            <w:noWrap/>
            <w:vAlign w:val="bottom"/>
            <w:hideMark/>
          </w:tcPr>
          <w:p w14:paraId="07B44CC2"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 </w:t>
            </w:r>
          </w:p>
        </w:tc>
        <w:tc>
          <w:tcPr>
            <w:tcW w:w="488" w:type="dxa"/>
            <w:tcBorders>
              <w:top w:val="nil"/>
              <w:left w:val="nil"/>
              <w:bottom w:val="nil"/>
              <w:right w:val="nil"/>
            </w:tcBorders>
            <w:shd w:val="clear" w:color="auto" w:fill="auto"/>
            <w:noWrap/>
            <w:vAlign w:val="bottom"/>
            <w:hideMark/>
          </w:tcPr>
          <w:p w14:paraId="2AF16D0B"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9</w:t>
            </w:r>
          </w:p>
        </w:tc>
        <w:tc>
          <w:tcPr>
            <w:tcW w:w="1276" w:type="dxa"/>
            <w:gridSpan w:val="2"/>
            <w:tcBorders>
              <w:top w:val="nil"/>
              <w:left w:val="nil"/>
              <w:bottom w:val="nil"/>
              <w:right w:val="nil"/>
            </w:tcBorders>
            <w:shd w:val="clear" w:color="auto" w:fill="auto"/>
            <w:noWrap/>
            <w:vAlign w:val="bottom"/>
            <w:hideMark/>
          </w:tcPr>
          <w:p w14:paraId="0AF10C2D"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Acapulco</w:t>
            </w:r>
          </w:p>
        </w:tc>
        <w:tc>
          <w:tcPr>
            <w:tcW w:w="2041" w:type="dxa"/>
            <w:tcBorders>
              <w:top w:val="nil"/>
              <w:left w:val="nil"/>
              <w:bottom w:val="nil"/>
              <w:right w:val="nil"/>
            </w:tcBorders>
            <w:shd w:val="clear" w:color="auto" w:fill="auto"/>
            <w:noWrap/>
            <w:vAlign w:val="bottom"/>
            <w:hideMark/>
          </w:tcPr>
          <w:p w14:paraId="5C6CD145"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Mexico</w:t>
            </w:r>
          </w:p>
        </w:tc>
        <w:tc>
          <w:tcPr>
            <w:tcW w:w="721" w:type="dxa"/>
            <w:tcBorders>
              <w:top w:val="nil"/>
              <w:left w:val="nil"/>
              <w:bottom w:val="nil"/>
              <w:right w:val="nil"/>
            </w:tcBorders>
            <w:shd w:val="clear" w:color="auto" w:fill="auto"/>
            <w:noWrap/>
            <w:vAlign w:val="bottom"/>
            <w:hideMark/>
          </w:tcPr>
          <w:p w14:paraId="55A52360"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63.0</w:t>
            </w:r>
          </w:p>
        </w:tc>
      </w:tr>
      <w:tr w:rsidR="00B67C98" w:rsidRPr="00B67C98" w14:paraId="06304E0C" w14:textId="77777777" w:rsidTr="00B67C98">
        <w:trPr>
          <w:trHeight w:val="240"/>
        </w:trPr>
        <w:tc>
          <w:tcPr>
            <w:tcW w:w="657" w:type="dxa"/>
            <w:tcBorders>
              <w:top w:val="nil"/>
              <w:left w:val="nil"/>
              <w:bottom w:val="nil"/>
              <w:right w:val="nil"/>
            </w:tcBorders>
            <w:shd w:val="clear" w:color="auto" w:fill="auto"/>
            <w:noWrap/>
            <w:vAlign w:val="bottom"/>
            <w:hideMark/>
          </w:tcPr>
          <w:p w14:paraId="45B9820C"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7</w:t>
            </w:r>
          </w:p>
        </w:tc>
        <w:tc>
          <w:tcPr>
            <w:tcW w:w="1233" w:type="dxa"/>
            <w:tcBorders>
              <w:top w:val="nil"/>
              <w:left w:val="nil"/>
              <w:bottom w:val="nil"/>
              <w:right w:val="nil"/>
            </w:tcBorders>
            <w:shd w:val="clear" w:color="auto" w:fill="auto"/>
            <w:noWrap/>
            <w:vAlign w:val="bottom"/>
            <w:hideMark/>
          </w:tcPr>
          <w:p w14:paraId="78BEEFEE"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Kolkata</w:t>
            </w:r>
          </w:p>
        </w:tc>
        <w:tc>
          <w:tcPr>
            <w:tcW w:w="1233" w:type="dxa"/>
            <w:tcBorders>
              <w:top w:val="nil"/>
              <w:left w:val="nil"/>
              <w:bottom w:val="nil"/>
              <w:right w:val="nil"/>
            </w:tcBorders>
            <w:shd w:val="clear" w:color="auto" w:fill="auto"/>
            <w:noWrap/>
            <w:vAlign w:val="bottom"/>
            <w:hideMark/>
          </w:tcPr>
          <w:p w14:paraId="50077B0A"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India</w:t>
            </w:r>
          </w:p>
        </w:tc>
        <w:tc>
          <w:tcPr>
            <w:tcW w:w="740" w:type="dxa"/>
            <w:tcBorders>
              <w:top w:val="nil"/>
              <w:left w:val="nil"/>
              <w:bottom w:val="nil"/>
              <w:right w:val="nil"/>
            </w:tcBorders>
            <w:shd w:val="clear" w:color="auto" w:fill="auto"/>
            <w:noWrap/>
            <w:vAlign w:val="bottom"/>
            <w:hideMark/>
          </w:tcPr>
          <w:p w14:paraId="4A0818F5"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65.2</w:t>
            </w:r>
          </w:p>
        </w:tc>
        <w:tc>
          <w:tcPr>
            <w:tcW w:w="342" w:type="dxa"/>
            <w:tcBorders>
              <w:top w:val="nil"/>
              <w:left w:val="nil"/>
              <w:bottom w:val="nil"/>
              <w:right w:val="nil"/>
            </w:tcBorders>
            <w:shd w:val="clear" w:color="000000" w:fill="C4D79B"/>
            <w:noWrap/>
            <w:vAlign w:val="bottom"/>
            <w:hideMark/>
          </w:tcPr>
          <w:p w14:paraId="33B23F2E"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 </w:t>
            </w:r>
          </w:p>
        </w:tc>
        <w:tc>
          <w:tcPr>
            <w:tcW w:w="488" w:type="dxa"/>
            <w:tcBorders>
              <w:top w:val="nil"/>
              <w:left w:val="nil"/>
              <w:bottom w:val="nil"/>
              <w:right w:val="nil"/>
            </w:tcBorders>
            <w:shd w:val="clear" w:color="auto" w:fill="auto"/>
            <w:noWrap/>
            <w:vAlign w:val="bottom"/>
            <w:hideMark/>
          </w:tcPr>
          <w:p w14:paraId="582E88D3"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9</w:t>
            </w:r>
          </w:p>
        </w:tc>
        <w:tc>
          <w:tcPr>
            <w:tcW w:w="1276" w:type="dxa"/>
            <w:gridSpan w:val="2"/>
            <w:tcBorders>
              <w:top w:val="nil"/>
              <w:left w:val="nil"/>
              <w:bottom w:val="nil"/>
              <w:right w:val="nil"/>
            </w:tcBorders>
            <w:shd w:val="clear" w:color="auto" w:fill="auto"/>
            <w:noWrap/>
            <w:vAlign w:val="bottom"/>
            <w:hideMark/>
          </w:tcPr>
          <w:p w14:paraId="0C43DA93"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New Orleans</w:t>
            </w:r>
          </w:p>
        </w:tc>
        <w:tc>
          <w:tcPr>
            <w:tcW w:w="2041" w:type="dxa"/>
            <w:tcBorders>
              <w:top w:val="nil"/>
              <w:left w:val="nil"/>
              <w:bottom w:val="nil"/>
              <w:right w:val="nil"/>
            </w:tcBorders>
            <w:shd w:val="clear" w:color="auto" w:fill="auto"/>
            <w:noWrap/>
            <w:vAlign w:val="bottom"/>
            <w:hideMark/>
          </w:tcPr>
          <w:p w14:paraId="2224FDAA" w14:textId="485C86D8"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USA</w:t>
            </w:r>
          </w:p>
        </w:tc>
        <w:tc>
          <w:tcPr>
            <w:tcW w:w="721" w:type="dxa"/>
            <w:tcBorders>
              <w:top w:val="nil"/>
              <w:left w:val="nil"/>
              <w:bottom w:val="nil"/>
              <w:right w:val="nil"/>
            </w:tcBorders>
            <w:shd w:val="clear" w:color="auto" w:fill="auto"/>
            <w:noWrap/>
            <w:vAlign w:val="bottom"/>
            <w:hideMark/>
          </w:tcPr>
          <w:p w14:paraId="00242872"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63.0</w:t>
            </w:r>
          </w:p>
        </w:tc>
      </w:tr>
      <w:tr w:rsidR="00B67C98" w:rsidRPr="00B67C98" w14:paraId="02EE7060" w14:textId="77777777" w:rsidTr="00B67C98">
        <w:trPr>
          <w:trHeight w:val="240"/>
        </w:trPr>
        <w:tc>
          <w:tcPr>
            <w:tcW w:w="657" w:type="dxa"/>
            <w:tcBorders>
              <w:top w:val="nil"/>
              <w:left w:val="nil"/>
              <w:bottom w:val="nil"/>
              <w:right w:val="nil"/>
            </w:tcBorders>
            <w:shd w:val="clear" w:color="auto" w:fill="auto"/>
            <w:noWrap/>
            <w:vAlign w:val="bottom"/>
            <w:hideMark/>
          </w:tcPr>
          <w:p w14:paraId="062ED16B"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8</w:t>
            </w:r>
          </w:p>
        </w:tc>
        <w:tc>
          <w:tcPr>
            <w:tcW w:w="1233" w:type="dxa"/>
            <w:tcBorders>
              <w:top w:val="nil"/>
              <w:left w:val="nil"/>
              <w:bottom w:val="nil"/>
              <w:right w:val="nil"/>
            </w:tcBorders>
            <w:shd w:val="clear" w:color="auto" w:fill="auto"/>
            <w:noWrap/>
            <w:vAlign w:val="bottom"/>
            <w:hideMark/>
          </w:tcPr>
          <w:p w14:paraId="4D24BA6A"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Busan</w:t>
            </w:r>
          </w:p>
        </w:tc>
        <w:tc>
          <w:tcPr>
            <w:tcW w:w="1233" w:type="dxa"/>
            <w:tcBorders>
              <w:top w:val="nil"/>
              <w:left w:val="nil"/>
              <w:bottom w:val="nil"/>
              <w:right w:val="nil"/>
            </w:tcBorders>
            <w:shd w:val="clear" w:color="auto" w:fill="auto"/>
            <w:noWrap/>
            <w:vAlign w:val="bottom"/>
            <w:hideMark/>
          </w:tcPr>
          <w:p w14:paraId="1510658B"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Rep. Korea</w:t>
            </w:r>
          </w:p>
        </w:tc>
        <w:tc>
          <w:tcPr>
            <w:tcW w:w="740" w:type="dxa"/>
            <w:tcBorders>
              <w:top w:val="nil"/>
              <w:left w:val="nil"/>
              <w:bottom w:val="nil"/>
              <w:right w:val="nil"/>
            </w:tcBorders>
            <w:shd w:val="clear" w:color="auto" w:fill="auto"/>
            <w:noWrap/>
            <w:vAlign w:val="bottom"/>
            <w:hideMark/>
          </w:tcPr>
          <w:p w14:paraId="311453F2"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63.2</w:t>
            </w:r>
          </w:p>
        </w:tc>
        <w:tc>
          <w:tcPr>
            <w:tcW w:w="342" w:type="dxa"/>
            <w:tcBorders>
              <w:top w:val="nil"/>
              <w:left w:val="nil"/>
              <w:bottom w:val="nil"/>
              <w:right w:val="nil"/>
            </w:tcBorders>
            <w:shd w:val="clear" w:color="000000" w:fill="C4D79B"/>
            <w:noWrap/>
            <w:vAlign w:val="bottom"/>
            <w:hideMark/>
          </w:tcPr>
          <w:p w14:paraId="73E54B92"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 </w:t>
            </w:r>
          </w:p>
        </w:tc>
        <w:tc>
          <w:tcPr>
            <w:tcW w:w="488" w:type="dxa"/>
            <w:tcBorders>
              <w:top w:val="nil"/>
              <w:left w:val="nil"/>
              <w:bottom w:val="nil"/>
              <w:right w:val="nil"/>
            </w:tcBorders>
            <w:shd w:val="clear" w:color="auto" w:fill="auto"/>
            <w:noWrap/>
            <w:vAlign w:val="bottom"/>
            <w:hideMark/>
          </w:tcPr>
          <w:p w14:paraId="3E910604"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23</w:t>
            </w:r>
          </w:p>
        </w:tc>
        <w:tc>
          <w:tcPr>
            <w:tcW w:w="1276" w:type="dxa"/>
            <w:gridSpan w:val="2"/>
            <w:tcBorders>
              <w:top w:val="nil"/>
              <w:left w:val="nil"/>
              <w:bottom w:val="nil"/>
              <w:right w:val="nil"/>
            </w:tcBorders>
            <w:shd w:val="clear" w:color="auto" w:fill="auto"/>
            <w:noWrap/>
            <w:vAlign w:val="bottom"/>
            <w:hideMark/>
          </w:tcPr>
          <w:p w14:paraId="5CA0A988"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Ahvaz</w:t>
            </w:r>
          </w:p>
        </w:tc>
        <w:tc>
          <w:tcPr>
            <w:tcW w:w="2041" w:type="dxa"/>
            <w:tcBorders>
              <w:top w:val="nil"/>
              <w:left w:val="nil"/>
              <w:bottom w:val="nil"/>
              <w:right w:val="nil"/>
            </w:tcBorders>
            <w:shd w:val="clear" w:color="auto" w:fill="auto"/>
            <w:noWrap/>
            <w:vAlign w:val="bottom"/>
            <w:hideMark/>
          </w:tcPr>
          <w:p w14:paraId="1A94BDB2"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 xml:space="preserve">Iran </w:t>
            </w:r>
          </w:p>
        </w:tc>
        <w:tc>
          <w:tcPr>
            <w:tcW w:w="721" w:type="dxa"/>
            <w:tcBorders>
              <w:top w:val="nil"/>
              <w:left w:val="nil"/>
              <w:bottom w:val="nil"/>
              <w:right w:val="nil"/>
            </w:tcBorders>
            <w:shd w:val="clear" w:color="auto" w:fill="auto"/>
            <w:noWrap/>
            <w:vAlign w:val="bottom"/>
            <w:hideMark/>
          </w:tcPr>
          <w:p w14:paraId="573E0FBB"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61.7</w:t>
            </w:r>
          </w:p>
        </w:tc>
      </w:tr>
      <w:tr w:rsidR="00B67C98" w:rsidRPr="00B67C98" w14:paraId="788BF33C" w14:textId="77777777" w:rsidTr="00B67C98">
        <w:trPr>
          <w:trHeight w:val="240"/>
        </w:trPr>
        <w:tc>
          <w:tcPr>
            <w:tcW w:w="657" w:type="dxa"/>
            <w:tcBorders>
              <w:top w:val="nil"/>
              <w:left w:val="nil"/>
              <w:bottom w:val="nil"/>
              <w:right w:val="nil"/>
            </w:tcBorders>
            <w:shd w:val="clear" w:color="auto" w:fill="auto"/>
            <w:noWrap/>
            <w:vAlign w:val="bottom"/>
            <w:hideMark/>
          </w:tcPr>
          <w:p w14:paraId="1059B485"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9</w:t>
            </w:r>
          </w:p>
        </w:tc>
        <w:tc>
          <w:tcPr>
            <w:tcW w:w="1233" w:type="dxa"/>
            <w:tcBorders>
              <w:top w:val="nil"/>
              <w:left w:val="nil"/>
              <w:bottom w:val="nil"/>
              <w:right w:val="nil"/>
            </w:tcBorders>
            <w:shd w:val="clear" w:color="auto" w:fill="auto"/>
            <w:noWrap/>
            <w:vAlign w:val="bottom"/>
            <w:hideMark/>
          </w:tcPr>
          <w:p w14:paraId="5C6F1B26"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Hong Kong</w:t>
            </w:r>
          </w:p>
        </w:tc>
        <w:tc>
          <w:tcPr>
            <w:tcW w:w="1233" w:type="dxa"/>
            <w:tcBorders>
              <w:top w:val="nil"/>
              <w:left w:val="nil"/>
              <w:bottom w:val="nil"/>
              <w:right w:val="nil"/>
            </w:tcBorders>
            <w:shd w:val="clear" w:color="auto" w:fill="auto"/>
            <w:noWrap/>
            <w:vAlign w:val="bottom"/>
            <w:hideMark/>
          </w:tcPr>
          <w:p w14:paraId="2D716091"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China</w:t>
            </w:r>
          </w:p>
        </w:tc>
        <w:tc>
          <w:tcPr>
            <w:tcW w:w="740" w:type="dxa"/>
            <w:tcBorders>
              <w:top w:val="nil"/>
              <w:left w:val="nil"/>
              <w:bottom w:val="nil"/>
              <w:right w:val="nil"/>
            </w:tcBorders>
            <w:shd w:val="clear" w:color="auto" w:fill="auto"/>
            <w:noWrap/>
            <w:vAlign w:val="bottom"/>
            <w:hideMark/>
          </w:tcPr>
          <w:p w14:paraId="71925365"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63.0</w:t>
            </w:r>
          </w:p>
        </w:tc>
        <w:tc>
          <w:tcPr>
            <w:tcW w:w="342" w:type="dxa"/>
            <w:tcBorders>
              <w:top w:val="nil"/>
              <w:left w:val="nil"/>
              <w:bottom w:val="nil"/>
              <w:right w:val="nil"/>
            </w:tcBorders>
            <w:shd w:val="clear" w:color="000000" w:fill="C4D79B"/>
            <w:noWrap/>
            <w:vAlign w:val="bottom"/>
            <w:hideMark/>
          </w:tcPr>
          <w:p w14:paraId="159636CA"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 </w:t>
            </w:r>
          </w:p>
        </w:tc>
        <w:tc>
          <w:tcPr>
            <w:tcW w:w="488" w:type="dxa"/>
            <w:tcBorders>
              <w:top w:val="nil"/>
              <w:left w:val="nil"/>
              <w:bottom w:val="nil"/>
              <w:right w:val="nil"/>
            </w:tcBorders>
            <w:shd w:val="clear" w:color="auto" w:fill="auto"/>
            <w:noWrap/>
            <w:vAlign w:val="bottom"/>
            <w:hideMark/>
          </w:tcPr>
          <w:p w14:paraId="3EC0A8D7"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24</w:t>
            </w:r>
          </w:p>
        </w:tc>
        <w:tc>
          <w:tcPr>
            <w:tcW w:w="1276" w:type="dxa"/>
            <w:gridSpan w:val="2"/>
            <w:tcBorders>
              <w:top w:val="nil"/>
              <w:left w:val="nil"/>
              <w:bottom w:val="nil"/>
              <w:right w:val="nil"/>
            </w:tcBorders>
            <w:shd w:val="clear" w:color="auto" w:fill="auto"/>
            <w:noWrap/>
            <w:vAlign w:val="bottom"/>
            <w:hideMark/>
          </w:tcPr>
          <w:p w14:paraId="001A288F"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Valparaíso</w:t>
            </w:r>
          </w:p>
        </w:tc>
        <w:tc>
          <w:tcPr>
            <w:tcW w:w="2041" w:type="dxa"/>
            <w:tcBorders>
              <w:top w:val="nil"/>
              <w:left w:val="nil"/>
              <w:bottom w:val="nil"/>
              <w:right w:val="nil"/>
            </w:tcBorders>
            <w:shd w:val="clear" w:color="auto" w:fill="auto"/>
            <w:noWrap/>
            <w:vAlign w:val="bottom"/>
            <w:hideMark/>
          </w:tcPr>
          <w:p w14:paraId="0692B15F"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Chile</w:t>
            </w:r>
          </w:p>
        </w:tc>
        <w:tc>
          <w:tcPr>
            <w:tcW w:w="721" w:type="dxa"/>
            <w:tcBorders>
              <w:top w:val="nil"/>
              <w:left w:val="nil"/>
              <w:bottom w:val="nil"/>
              <w:right w:val="nil"/>
            </w:tcBorders>
            <w:shd w:val="clear" w:color="auto" w:fill="auto"/>
            <w:noWrap/>
            <w:vAlign w:val="bottom"/>
            <w:hideMark/>
          </w:tcPr>
          <w:p w14:paraId="44AB3E90"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61.3</w:t>
            </w:r>
          </w:p>
        </w:tc>
      </w:tr>
      <w:tr w:rsidR="00B67C98" w:rsidRPr="00B67C98" w14:paraId="1B823D63" w14:textId="77777777" w:rsidTr="00B67C98">
        <w:trPr>
          <w:trHeight w:val="240"/>
        </w:trPr>
        <w:tc>
          <w:tcPr>
            <w:tcW w:w="657" w:type="dxa"/>
            <w:tcBorders>
              <w:top w:val="nil"/>
              <w:left w:val="nil"/>
              <w:bottom w:val="nil"/>
              <w:right w:val="nil"/>
            </w:tcBorders>
            <w:shd w:val="clear" w:color="auto" w:fill="auto"/>
            <w:noWrap/>
            <w:vAlign w:val="bottom"/>
            <w:hideMark/>
          </w:tcPr>
          <w:p w14:paraId="2BFF4573"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9</w:t>
            </w:r>
          </w:p>
        </w:tc>
        <w:tc>
          <w:tcPr>
            <w:tcW w:w="1233" w:type="dxa"/>
            <w:tcBorders>
              <w:top w:val="nil"/>
              <w:left w:val="nil"/>
              <w:bottom w:val="nil"/>
              <w:right w:val="nil"/>
            </w:tcBorders>
            <w:shd w:val="clear" w:color="auto" w:fill="auto"/>
            <w:noWrap/>
            <w:vAlign w:val="bottom"/>
            <w:hideMark/>
          </w:tcPr>
          <w:p w14:paraId="7B1821F8"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Jinjiang</w:t>
            </w:r>
          </w:p>
        </w:tc>
        <w:tc>
          <w:tcPr>
            <w:tcW w:w="1233" w:type="dxa"/>
            <w:tcBorders>
              <w:top w:val="nil"/>
              <w:left w:val="nil"/>
              <w:bottom w:val="nil"/>
              <w:right w:val="nil"/>
            </w:tcBorders>
            <w:shd w:val="clear" w:color="auto" w:fill="auto"/>
            <w:noWrap/>
            <w:vAlign w:val="bottom"/>
            <w:hideMark/>
          </w:tcPr>
          <w:p w14:paraId="67DC1516"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China</w:t>
            </w:r>
          </w:p>
        </w:tc>
        <w:tc>
          <w:tcPr>
            <w:tcW w:w="740" w:type="dxa"/>
            <w:tcBorders>
              <w:top w:val="nil"/>
              <w:left w:val="nil"/>
              <w:bottom w:val="nil"/>
              <w:right w:val="nil"/>
            </w:tcBorders>
            <w:shd w:val="clear" w:color="auto" w:fill="auto"/>
            <w:noWrap/>
            <w:vAlign w:val="bottom"/>
            <w:hideMark/>
          </w:tcPr>
          <w:p w14:paraId="0121DFB6"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63.0</w:t>
            </w:r>
          </w:p>
        </w:tc>
        <w:tc>
          <w:tcPr>
            <w:tcW w:w="342" w:type="dxa"/>
            <w:tcBorders>
              <w:top w:val="nil"/>
              <w:left w:val="nil"/>
              <w:bottom w:val="nil"/>
              <w:right w:val="nil"/>
            </w:tcBorders>
            <w:shd w:val="clear" w:color="000000" w:fill="C4D79B"/>
            <w:noWrap/>
            <w:vAlign w:val="bottom"/>
            <w:hideMark/>
          </w:tcPr>
          <w:p w14:paraId="0B90001E"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 </w:t>
            </w:r>
          </w:p>
        </w:tc>
        <w:tc>
          <w:tcPr>
            <w:tcW w:w="488" w:type="dxa"/>
            <w:tcBorders>
              <w:top w:val="nil"/>
              <w:left w:val="nil"/>
              <w:bottom w:val="nil"/>
              <w:right w:val="nil"/>
            </w:tcBorders>
            <w:shd w:val="clear" w:color="auto" w:fill="auto"/>
            <w:noWrap/>
            <w:vAlign w:val="bottom"/>
            <w:hideMark/>
          </w:tcPr>
          <w:p w14:paraId="2E613ED1"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25</w:t>
            </w:r>
          </w:p>
        </w:tc>
        <w:tc>
          <w:tcPr>
            <w:tcW w:w="1276" w:type="dxa"/>
            <w:gridSpan w:val="2"/>
            <w:tcBorders>
              <w:top w:val="nil"/>
              <w:left w:val="nil"/>
              <w:bottom w:val="nil"/>
              <w:right w:val="nil"/>
            </w:tcBorders>
            <w:shd w:val="clear" w:color="auto" w:fill="auto"/>
            <w:noWrap/>
            <w:vAlign w:val="bottom"/>
            <w:hideMark/>
          </w:tcPr>
          <w:p w14:paraId="63B39494"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Reynosa</w:t>
            </w:r>
          </w:p>
        </w:tc>
        <w:tc>
          <w:tcPr>
            <w:tcW w:w="2041" w:type="dxa"/>
            <w:tcBorders>
              <w:top w:val="nil"/>
              <w:left w:val="nil"/>
              <w:bottom w:val="nil"/>
              <w:right w:val="nil"/>
            </w:tcBorders>
            <w:shd w:val="clear" w:color="auto" w:fill="auto"/>
            <w:noWrap/>
            <w:vAlign w:val="bottom"/>
            <w:hideMark/>
          </w:tcPr>
          <w:p w14:paraId="7B57E03E"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Mexico</w:t>
            </w:r>
          </w:p>
        </w:tc>
        <w:tc>
          <w:tcPr>
            <w:tcW w:w="721" w:type="dxa"/>
            <w:tcBorders>
              <w:top w:val="nil"/>
              <w:left w:val="nil"/>
              <w:bottom w:val="nil"/>
              <w:right w:val="nil"/>
            </w:tcBorders>
            <w:shd w:val="clear" w:color="auto" w:fill="auto"/>
            <w:noWrap/>
            <w:vAlign w:val="bottom"/>
            <w:hideMark/>
          </w:tcPr>
          <w:p w14:paraId="7542B763"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60.6</w:t>
            </w:r>
          </w:p>
        </w:tc>
      </w:tr>
      <w:tr w:rsidR="00B67C98" w:rsidRPr="00B67C98" w14:paraId="1A557A6A" w14:textId="77777777" w:rsidTr="00B67C98">
        <w:trPr>
          <w:trHeight w:val="240"/>
        </w:trPr>
        <w:tc>
          <w:tcPr>
            <w:tcW w:w="657" w:type="dxa"/>
            <w:tcBorders>
              <w:top w:val="nil"/>
              <w:left w:val="nil"/>
              <w:bottom w:val="nil"/>
              <w:right w:val="nil"/>
            </w:tcBorders>
            <w:shd w:val="clear" w:color="auto" w:fill="auto"/>
            <w:noWrap/>
            <w:vAlign w:val="bottom"/>
            <w:hideMark/>
          </w:tcPr>
          <w:p w14:paraId="6E79D282"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9</w:t>
            </w:r>
          </w:p>
        </w:tc>
        <w:tc>
          <w:tcPr>
            <w:tcW w:w="1233" w:type="dxa"/>
            <w:tcBorders>
              <w:top w:val="nil"/>
              <w:left w:val="nil"/>
              <w:bottom w:val="nil"/>
              <w:right w:val="nil"/>
            </w:tcBorders>
            <w:shd w:val="clear" w:color="auto" w:fill="auto"/>
            <w:noWrap/>
            <w:vAlign w:val="bottom"/>
            <w:hideMark/>
          </w:tcPr>
          <w:p w14:paraId="528DB35F"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Lufeng</w:t>
            </w:r>
          </w:p>
        </w:tc>
        <w:tc>
          <w:tcPr>
            <w:tcW w:w="1233" w:type="dxa"/>
            <w:tcBorders>
              <w:top w:val="nil"/>
              <w:left w:val="nil"/>
              <w:bottom w:val="nil"/>
              <w:right w:val="nil"/>
            </w:tcBorders>
            <w:shd w:val="clear" w:color="auto" w:fill="auto"/>
            <w:noWrap/>
            <w:vAlign w:val="bottom"/>
            <w:hideMark/>
          </w:tcPr>
          <w:p w14:paraId="21271DF4"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China</w:t>
            </w:r>
          </w:p>
        </w:tc>
        <w:tc>
          <w:tcPr>
            <w:tcW w:w="740" w:type="dxa"/>
            <w:tcBorders>
              <w:top w:val="nil"/>
              <w:left w:val="nil"/>
              <w:bottom w:val="nil"/>
              <w:right w:val="nil"/>
            </w:tcBorders>
            <w:shd w:val="clear" w:color="auto" w:fill="auto"/>
            <w:noWrap/>
            <w:vAlign w:val="bottom"/>
            <w:hideMark/>
          </w:tcPr>
          <w:p w14:paraId="74B4D654"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63.0</w:t>
            </w:r>
          </w:p>
        </w:tc>
        <w:tc>
          <w:tcPr>
            <w:tcW w:w="342" w:type="dxa"/>
            <w:tcBorders>
              <w:top w:val="nil"/>
              <w:left w:val="nil"/>
              <w:bottom w:val="nil"/>
              <w:right w:val="nil"/>
            </w:tcBorders>
            <w:shd w:val="clear" w:color="000000" w:fill="C4D79B"/>
            <w:noWrap/>
            <w:vAlign w:val="bottom"/>
            <w:hideMark/>
          </w:tcPr>
          <w:p w14:paraId="588F59A9"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 </w:t>
            </w:r>
          </w:p>
        </w:tc>
        <w:tc>
          <w:tcPr>
            <w:tcW w:w="488" w:type="dxa"/>
            <w:tcBorders>
              <w:top w:val="nil"/>
              <w:left w:val="nil"/>
              <w:bottom w:val="nil"/>
              <w:right w:val="nil"/>
            </w:tcBorders>
            <w:shd w:val="clear" w:color="auto" w:fill="auto"/>
            <w:noWrap/>
            <w:vAlign w:val="bottom"/>
            <w:hideMark/>
          </w:tcPr>
          <w:p w14:paraId="0E6FA00F"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25</w:t>
            </w:r>
          </w:p>
        </w:tc>
        <w:tc>
          <w:tcPr>
            <w:tcW w:w="1276" w:type="dxa"/>
            <w:gridSpan w:val="2"/>
            <w:tcBorders>
              <w:top w:val="nil"/>
              <w:left w:val="nil"/>
              <w:bottom w:val="nil"/>
              <w:right w:val="nil"/>
            </w:tcBorders>
            <w:shd w:val="clear" w:color="auto" w:fill="auto"/>
            <w:noWrap/>
            <w:vAlign w:val="bottom"/>
            <w:hideMark/>
          </w:tcPr>
          <w:p w14:paraId="6B5C15FF"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McAllen</w:t>
            </w:r>
          </w:p>
        </w:tc>
        <w:tc>
          <w:tcPr>
            <w:tcW w:w="2041" w:type="dxa"/>
            <w:tcBorders>
              <w:top w:val="nil"/>
              <w:left w:val="nil"/>
              <w:bottom w:val="nil"/>
              <w:right w:val="nil"/>
            </w:tcBorders>
            <w:shd w:val="clear" w:color="auto" w:fill="auto"/>
            <w:noWrap/>
            <w:vAlign w:val="bottom"/>
            <w:hideMark/>
          </w:tcPr>
          <w:p w14:paraId="46C4BA78" w14:textId="48019B5C"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USA</w:t>
            </w:r>
          </w:p>
        </w:tc>
        <w:tc>
          <w:tcPr>
            <w:tcW w:w="721" w:type="dxa"/>
            <w:tcBorders>
              <w:top w:val="nil"/>
              <w:left w:val="nil"/>
              <w:bottom w:val="nil"/>
              <w:right w:val="nil"/>
            </w:tcBorders>
            <w:shd w:val="clear" w:color="auto" w:fill="auto"/>
            <w:noWrap/>
            <w:vAlign w:val="bottom"/>
            <w:hideMark/>
          </w:tcPr>
          <w:p w14:paraId="0432578D"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60.6</w:t>
            </w:r>
          </w:p>
        </w:tc>
      </w:tr>
      <w:tr w:rsidR="00B67C98" w:rsidRPr="00B67C98" w14:paraId="6FABBC21" w14:textId="77777777" w:rsidTr="00B67C98">
        <w:trPr>
          <w:trHeight w:val="240"/>
        </w:trPr>
        <w:tc>
          <w:tcPr>
            <w:tcW w:w="657" w:type="dxa"/>
            <w:tcBorders>
              <w:top w:val="nil"/>
              <w:left w:val="nil"/>
              <w:bottom w:val="nil"/>
              <w:right w:val="nil"/>
            </w:tcBorders>
            <w:shd w:val="clear" w:color="auto" w:fill="auto"/>
            <w:noWrap/>
            <w:vAlign w:val="bottom"/>
            <w:hideMark/>
          </w:tcPr>
          <w:p w14:paraId="5C460534"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9</w:t>
            </w:r>
          </w:p>
        </w:tc>
        <w:tc>
          <w:tcPr>
            <w:tcW w:w="1233" w:type="dxa"/>
            <w:tcBorders>
              <w:top w:val="nil"/>
              <w:left w:val="nil"/>
              <w:bottom w:val="nil"/>
              <w:right w:val="nil"/>
            </w:tcBorders>
            <w:shd w:val="clear" w:color="auto" w:fill="auto"/>
            <w:noWrap/>
            <w:vAlign w:val="bottom"/>
            <w:hideMark/>
          </w:tcPr>
          <w:p w14:paraId="05428DC9"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Quanzhou</w:t>
            </w:r>
          </w:p>
        </w:tc>
        <w:tc>
          <w:tcPr>
            <w:tcW w:w="1233" w:type="dxa"/>
            <w:tcBorders>
              <w:top w:val="nil"/>
              <w:left w:val="nil"/>
              <w:bottom w:val="nil"/>
              <w:right w:val="nil"/>
            </w:tcBorders>
            <w:shd w:val="clear" w:color="auto" w:fill="auto"/>
            <w:noWrap/>
            <w:vAlign w:val="bottom"/>
            <w:hideMark/>
          </w:tcPr>
          <w:p w14:paraId="65460F17"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China</w:t>
            </w:r>
          </w:p>
        </w:tc>
        <w:tc>
          <w:tcPr>
            <w:tcW w:w="740" w:type="dxa"/>
            <w:tcBorders>
              <w:top w:val="nil"/>
              <w:left w:val="nil"/>
              <w:bottom w:val="nil"/>
              <w:right w:val="nil"/>
            </w:tcBorders>
            <w:shd w:val="clear" w:color="auto" w:fill="auto"/>
            <w:noWrap/>
            <w:vAlign w:val="bottom"/>
            <w:hideMark/>
          </w:tcPr>
          <w:p w14:paraId="4BBDD29A"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63.0</w:t>
            </w:r>
          </w:p>
        </w:tc>
        <w:tc>
          <w:tcPr>
            <w:tcW w:w="342" w:type="dxa"/>
            <w:tcBorders>
              <w:top w:val="nil"/>
              <w:left w:val="nil"/>
              <w:bottom w:val="nil"/>
              <w:right w:val="nil"/>
            </w:tcBorders>
            <w:shd w:val="clear" w:color="000000" w:fill="C4D79B"/>
            <w:noWrap/>
            <w:vAlign w:val="bottom"/>
            <w:hideMark/>
          </w:tcPr>
          <w:p w14:paraId="4C453157"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 </w:t>
            </w:r>
          </w:p>
        </w:tc>
        <w:tc>
          <w:tcPr>
            <w:tcW w:w="488" w:type="dxa"/>
            <w:tcBorders>
              <w:top w:val="nil"/>
              <w:left w:val="nil"/>
              <w:bottom w:val="nil"/>
              <w:right w:val="nil"/>
            </w:tcBorders>
            <w:shd w:val="clear" w:color="auto" w:fill="auto"/>
            <w:noWrap/>
            <w:vAlign w:val="bottom"/>
            <w:hideMark/>
          </w:tcPr>
          <w:p w14:paraId="1582B6D1"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27</w:t>
            </w:r>
          </w:p>
        </w:tc>
        <w:tc>
          <w:tcPr>
            <w:tcW w:w="1276" w:type="dxa"/>
            <w:gridSpan w:val="2"/>
            <w:tcBorders>
              <w:top w:val="nil"/>
              <w:left w:val="nil"/>
              <w:bottom w:val="nil"/>
              <w:right w:val="nil"/>
            </w:tcBorders>
            <w:shd w:val="clear" w:color="auto" w:fill="auto"/>
            <w:noWrap/>
            <w:vAlign w:val="bottom"/>
            <w:hideMark/>
          </w:tcPr>
          <w:p w14:paraId="52AC2C18"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Kaohsiung</w:t>
            </w:r>
          </w:p>
        </w:tc>
        <w:tc>
          <w:tcPr>
            <w:tcW w:w="2041" w:type="dxa"/>
            <w:tcBorders>
              <w:top w:val="nil"/>
              <w:left w:val="nil"/>
              <w:bottom w:val="nil"/>
              <w:right w:val="nil"/>
            </w:tcBorders>
            <w:shd w:val="clear" w:color="auto" w:fill="auto"/>
            <w:noWrap/>
            <w:vAlign w:val="bottom"/>
            <w:hideMark/>
          </w:tcPr>
          <w:p w14:paraId="32246917"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China</w:t>
            </w:r>
          </w:p>
        </w:tc>
        <w:tc>
          <w:tcPr>
            <w:tcW w:w="721" w:type="dxa"/>
            <w:tcBorders>
              <w:top w:val="nil"/>
              <w:left w:val="nil"/>
              <w:bottom w:val="nil"/>
              <w:right w:val="nil"/>
            </w:tcBorders>
            <w:shd w:val="clear" w:color="auto" w:fill="auto"/>
            <w:noWrap/>
            <w:vAlign w:val="bottom"/>
            <w:hideMark/>
          </w:tcPr>
          <w:p w14:paraId="39E05F10"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60.1</w:t>
            </w:r>
          </w:p>
        </w:tc>
      </w:tr>
      <w:tr w:rsidR="00B67C98" w:rsidRPr="00B67C98" w14:paraId="71389CCC" w14:textId="77777777" w:rsidTr="00B67C98">
        <w:trPr>
          <w:trHeight w:val="240"/>
        </w:trPr>
        <w:tc>
          <w:tcPr>
            <w:tcW w:w="657" w:type="dxa"/>
            <w:tcBorders>
              <w:top w:val="nil"/>
              <w:left w:val="nil"/>
              <w:bottom w:val="nil"/>
              <w:right w:val="nil"/>
            </w:tcBorders>
            <w:shd w:val="clear" w:color="auto" w:fill="auto"/>
            <w:noWrap/>
            <w:vAlign w:val="bottom"/>
            <w:hideMark/>
          </w:tcPr>
          <w:p w14:paraId="2A5D3D98"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9</w:t>
            </w:r>
          </w:p>
        </w:tc>
        <w:tc>
          <w:tcPr>
            <w:tcW w:w="1233" w:type="dxa"/>
            <w:tcBorders>
              <w:top w:val="nil"/>
              <w:left w:val="nil"/>
              <w:bottom w:val="nil"/>
              <w:right w:val="nil"/>
            </w:tcBorders>
            <w:shd w:val="clear" w:color="auto" w:fill="auto"/>
            <w:noWrap/>
            <w:vAlign w:val="bottom"/>
            <w:hideMark/>
          </w:tcPr>
          <w:p w14:paraId="5610B095"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Shantou</w:t>
            </w:r>
          </w:p>
        </w:tc>
        <w:tc>
          <w:tcPr>
            <w:tcW w:w="1233" w:type="dxa"/>
            <w:tcBorders>
              <w:top w:val="nil"/>
              <w:left w:val="nil"/>
              <w:bottom w:val="nil"/>
              <w:right w:val="nil"/>
            </w:tcBorders>
            <w:shd w:val="clear" w:color="auto" w:fill="auto"/>
            <w:noWrap/>
            <w:vAlign w:val="bottom"/>
            <w:hideMark/>
          </w:tcPr>
          <w:p w14:paraId="59531F17"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China</w:t>
            </w:r>
          </w:p>
        </w:tc>
        <w:tc>
          <w:tcPr>
            <w:tcW w:w="740" w:type="dxa"/>
            <w:tcBorders>
              <w:top w:val="nil"/>
              <w:left w:val="nil"/>
              <w:bottom w:val="nil"/>
              <w:right w:val="nil"/>
            </w:tcBorders>
            <w:shd w:val="clear" w:color="auto" w:fill="auto"/>
            <w:noWrap/>
            <w:vAlign w:val="bottom"/>
            <w:hideMark/>
          </w:tcPr>
          <w:p w14:paraId="64DCA2D3"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63.0</w:t>
            </w:r>
          </w:p>
        </w:tc>
        <w:tc>
          <w:tcPr>
            <w:tcW w:w="342" w:type="dxa"/>
            <w:tcBorders>
              <w:top w:val="nil"/>
              <w:left w:val="nil"/>
              <w:bottom w:val="nil"/>
              <w:right w:val="nil"/>
            </w:tcBorders>
            <w:shd w:val="clear" w:color="000000" w:fill="C4D79B"/>
            <w:noWrap/>
            <w:vAlign w:val="bottom"/>
            <w:hideMark/>
          </w:tcPr>
          <w:p w14:paraId="7F5F60F3"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 </w:t>
            </w:r>
          </w:p>
        </w:tc>
        <w:tc>
          <w:tcPr>
            <w:tcW w:w="488" w:type="dxa"/>
            <w:tcBorders>
              <w:top w:val="nil"/>
              <w:left w:val="nil"/>
              <w:bottom w:val="nil"/>
              <w:right w:val="nil"/>
            </w:tcBorders>
            <w:shd w:val="clear" w:color="auto" w:fill="auto"/>
            <w:noWrap/>
            <w:vAlign w:val="bottom"/>
            <w:hideMark/>
          </w:tcPr>
          <w:p w14:paraId="0917447D"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28</w:t>
            </w:r>
          </w:p>
        </w:tc>
        <w:tc>
          <w:tcPr>
            <w:tcW w:w="1276" w:type="dxa"/>
            <w:gridSpan w:val="2"/>
            <w:tcBorders>
              <w:top w:val="nil"/>
              <w:left w:val="nil"/>
              <w:bottom w:val="nil"/>
              <w:right w:val="nil"/>
            </w:tcBorders>
            <w:shd w:val="clear" w:color="auto" w:fill="auto"/>
            <w:noWrap/>
            <w:vAlign w:val="bottom"/>
            <w:hideMark/>
          </w:tcPr>
          <w:p w14:paraId="5CAB2CC6"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Tainan</w:t>
            </w:r>
          </w:p>
        </w:tc>
        <w:tc>
          <w:tcPr>
            <w:tcW w:w="2041" w:type="dxa"/>
            <w:tcBorders>
              <w:top w:val="nil"/>
              <w:left w:val="nil"/>
              <w:bottom w:val="nil"/>
              <w:right w:val="nil"/>
            </w:tcBorders>
            <w:shd w:val="clear" w:color="auto" w:fill="auto"/>
            <w:noWrap/>
            <w:vAlign w:val="bottom"/>
            <w:hideMark/>
          </w:tcPr>
          <w:p w14:paraId="2DE19F11"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China</w:t>
            </w:r>
          </w:p>
        </w:tc>
        <w:tc>
          <w:tcPr>
            <w:tcW w:w="721" w:type="dxa"/>
            <w:tcBorders>
              <w:top w:val="nil"/>
              <w:left w:val="nil"/>
              <w:bottom w:val="nil"/>
              <w:right w:val="nil"/>
            </w:tcBorders>
            <w:shd w:val="clear" w:color="auto" w:fill="auto"/>
            <w:noWrap/>
            <w:vAlign w:val="bottom"/>
            <w:hideMark/>
          </w:tcPr>
          <w:p w14:paraId="43A021AC"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59.8</w:t>
            </w:r>
          </w:p>
        </w:tc>
      </w:tr>
      <w:tr w:rsidR="00B67C98" w:rsidRPr="00B67C98" w14:paraId="4E6F11A2" w14:textId="77777777" w:rsidTr="00B67C98">
        <w:trPr>
          <w:trHeight w:val="240"/>
        </w:trPr>
        <w:tc>
          <w:tcPr>
            <w:tcW w:w="657" w:type="dxa"/>
            <w:tcBorders>
              <w:top w:val="nil"/>
              <w:left w:val="nil"/>
              <w:bottom w:val="nil"/>
              <w:right w:val="nil"/>
            </w:tcBorders>
            <w:shd w:val="clear" w:color="auto" w:fill="auto"/>
            <w:noWrap/>
            <w:vAlign w:val="bottom"/>
            <w:hideMark/>
          </w:tcPr>
          <w:p w14:paraId="23E42BBB"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9</w:t>
            </w:r>
          </w:p>
        </w:tc>
        <w:tc>
          <w:tcPr>
            <w:tcW w:w="1233" w:type="dxa"/>
            <w:tcBorders>
              <w:top w:val="nil"/>
              <w:left w:val="nil"/>
              <w:bottom w:val="nil"/>
              <w:right w:val="nil"/>
            </w:tcBorders>
            <w:shd w:val="clear" w:color="auto" w:fill="auto"/>
            <w:noWrap/>
            <w:vAlign w:val="bottom"/>
            <w:hideMark/>
          </w:tcPr>
          <w:p w14:paraId="036E74E3"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Shenzhen</w:t>
            </w:r>
          </w:p>
        </w:tc>
        <w:tc>
          <w:tcPr>
            <w:tcW w:w="1233" w:type="dxa"/>
            <w:tcBorders>
              <w:top w:val="nil"/>
              <w:left w:val="nil"/>
              <w:bottom w:val="nil"/>
              <w:right w:val="nil"/>
            </w:tcBorders>
            <w:shd w:val="clear" w:color="auto" w:fill="auto"/>
            <w:noWrap/>
            <w:vAlign w:val="bottom"/>
            <w:hideMark/>
          </w:tcPr>
          <w:p w14:paraId="3F86D4AC"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China</w:t>
            </w:r>
          </w:p>
        </w:tc>
        <w:tc>
          <w:tcPr>
            <w:tcW w:w="740" w:type="dxa"/>
            <w:tcBorders>
              <w:top w:val="nil"/>
              <w:left w:val="nil"/>
              <w:bottom w:val="nil"/>
              <w:right w:val="nil"/>
            </w:tcBorders>
            <w:shd w:val="clear" w:color="auto" w:fill="auto"/>
            <w:noWrap/>
            <w:vAlign w:val="bottom"/>
            <w:hideMark/>
          </w:tcPr>
          <w:p w14:paraId="3299AAC5"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63.0</w:t>
            </w:r>
          </w:p>
        </w:tc>
        <w:tc>
          <w:tcPr>
            <w:tcW w:w="342" w:type="dxa"/>
            <w:tcBorders>
              <w:top w:val="nil"/>
              <w:left w:val="nil"/>
              <w:bottom w:val="nil"/>
              <w:right w:val="nil"/>
            </w:tcBorders>
            <w:shd w:val="clear" w:color="000000" w:fill="C4D79B"/>
            <w:noWrap/>
            <w:vAlign w:val="bottom"/>
            <w:hideMark/>
          </w:tcPr>
          <w:p w14:paraId="4C390AB4"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 </w:t>
            </w:r>
          </w:p>
        </w:tc>
        <w:tc>
          <w:tcPr>
            <w:tcW w:w="488" w:type="dxa"/>
            <w:tcBorders>
              <w:top w:val="nil"/>
              <w:left w:val="nil"/>
              <w:bottom w:val="nil"/>
              <w:right w:val="nil"/>
            </w:tcBorders>
            <w:shd w:val="clear" w:color="auto" w:fill="auto"/>
            <w:noWrap/>
            <w:vAlign w:val="bottom"/>
            <w:hideMark/>
          </w:tcPr>
          <w:p w14:paraId="435C6BA4"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29</w:t>
            </w:r>
          </w:p>
        </w:tc>
        <w:tc>
          <w:tcPr>
            <w:tcW w:w="1276" w:type="dxa"/>
            <w:gridSpan w:val="2"/>
            <w:tcBorders>
              <w:top w:val="nil"/>
              <w:left w:val="nil"/>
              <w:bottom w:val="nil"/>
              <w:right w:val="nil"/>
            </w:tcBorders>
            <w:shd w:val="clear" w:color="auto" w:fill="auto"/>
            <w:noWrap/>
            <w:vAlign w:val="bottom"/>
            <w:hideMark/>
          </w:tcPr>
          <w:p w14:paraId="4B9A3AA9"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Taipei</w:t>
            </w:r>
          </w:p>
        </w:tc>
        <w:tc>
          <w:tcPr>
            <w:tcW w:w="2041" w:type="dxa"/>
            <w:tcBorders>
              <w:top w:val="nil"/>
              <w:left w:val="nil"/>
              <w:bottom w:val="nil"/>
              <w:right w:val="nil"/>
            </w:tcBorders>
            <w:shd w:val="clear" w:color="auto" w:fill="auto"/>
            <w:noWrap/>
            <w:vAlign w:val="bottom"/>
            <w:hideMark/>
          </w:tcPr>
          <w:p w14:paraId="76C93531"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China</w:t>
            </w:r>
          </w:p>
        </w:tc>
        <w:tc>
          <w:tcPr>
            <w:tcW w:w="721" w:type="dxa"/>
            <w:tcBorders>
              <w:top w:val="nil"/>
              <w:left w:val="nil"/>
              <w:bottom w:val="nil"/>
              <w:right w:val="nil"/>
            </w:tcBorders>
            <w:shd w:val="clear" w:color="auto" w:fill="auto"/>
            <w:noWrap/>
            <w:vAlign w:val="bottom"/>
            <w:hideMark/>
          </w:tcPr>
          <w:p w14:paraId="200A83CD"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59.7</w:t>
            </w:r>
          </w:p>
        </w:tc>
      </w:tr>
      <w:tr w:rsidR="00B67C98" w:rsidRPr="00B67C98" w14:paraId="173CFB82" w14:textId="77777777" w:rsidTr="00B67C98">
        <w:trPr>
          <w:trHeight w:val="240"/>
        </w:trPr>
        <w:tc>
          <w:tcPr>
            <w:tcW w:w="657" w:type="dxa"/>
            <w:tcBorders>
              <w:top w:val="nil"/>
              <w:left w:val="nil"/>
              <w:bottom w:val="nil"/>
              <w:right w:val="nil"/>
            </w:tcBorders>
            <w:shd w:val="clear" w:color="auto" w:fill="auto"/>
            <w:noWrap/>
            <w:vAlign w:val="bottom"/>
            <w:hideMark/>
          </w:tcPr>
          <w:p w14:paraId="16045C9B"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9</w:t>
            </w:r>
          </w:p>
        </w:tc>
        <w:tc>
          <w:tcPr>
            <w:tcW w:w="1233" w:type="dxa"/>
            <w:tcBorders>
              <w:top w:val="nil"/>
              <w:left w:val="nil"/>
              <w:bottom w:val="nil"/>
              <w:right w:val="nil"/>
            </w:tcBorders>
            <w:shd w:val="clear" w:color="auto" w:fill="auto"/>
            <w:noWrap/>
            <w:vAlign w:val="bottom"/>
            <w:hideMark/>
          </w:tcPr>
          <w:p w14:paraId="4061573D"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Xiamen</w:t>
            </w:r>
          </w:p>
        </w:tc>
        <w:tc>
          <w:tcPr>
            <w:tcW w:w="1233" w:type="dxa"/>
            <w:tcBorders>
              <w:top w:val="nil"/>
              <w:left w:val="nil"/>
              <w:bottom w:val="nil"/>
              <w:right w:val="nil"/>
            </w:tcBorders>
            <w:shd w:val="clear" w:color="auto" w:fill="auto"/>
            <w:noWrap/>
            <w:vAlign w:val="bottom"/>
            <w:hideMark/>
          </w:tcPr>
          <w:p w14:paraId="715C8A16"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China</w:t>
            </w:r>
          </w:p>
        </w:tc>
        <w:tc>
          <w:tcPr>
            <w:tcW w:w="740" w:type="dxa"/>
            <w:tcBorders>
              <w:top w:val="nil"/>
              <w:left w:val="nil"/>
              <w:bottom w:val="nil"/>
              <w:right w:val="nil"/>
            </w:tcBorders>
            <w:shd w:val="clear" w:color="auto" w:fill="auto"/>
            <w:noWrap/>
            <w:vAlign w:val="bottom"/>
            <w:hideMark/>
          </w:tcPr>
          <w:p w14:paraId="062A6069"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63.0</w:t>
            </w:r>
          </w:p>
        </w:tc>
        <w:tc>
          <w:tcPr>
            <w:tcW w:w="342" w:type="dxa"/>
            <w:tcBorders>
              <w:top w:val="nil"/>
              <w:left w:val="nil"/>
              <w:bottom w:val="nil"/>
              <w:right w:val="nil"/>
            </w:tcBorders>
            <w:shd w:val="clear" w:color="000000" w:fill="C4D79B"/>
            <w:noWrap/>
            <w:vAlign w:val="bottom"/>
            <w:hideMark/>
          </w:tcPr>
          <w:p w14:paraId="22C15DB5"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 </w:t>
            </w:r>
          </w:p>
        </w:tc>
        <w:tc>
          <w:tcPr>
            <w:tcW w:w="488" w:type="dxa"/>
            <w:tcBorders>
              <w:top w:val="nil"/>
              <w:left w:val="nil"/>
              <w:bottom w:val="nil"/>
              <w:right w:val="nil"/>
            </w:tcBorders>
            <w:shd w:val="clear" w:color="auto" w:fill="auto"/>
            <w:noWrap/>
            <w:vAlign w:val="bottom"/>
            <w:hideMark/>
          </w:tcPr>
          <w:p w14:paraId="6F34C01E" w14:textId="77777777" w:rsidR="00B67C98" w:rsidRPr="00B67C98" w:rsidRDefault="00B67C98" w:rsidP="00B67C98">
            <w:pPr>
              <w:jc w:val="center"/>
              <w:rPr>
                <w:rFonts w:ascii="Arial" w:eastAsia="Times New Roman" w:hAnsi="Arial" w:cs="Arial"/>
                <w:sz w:val="16"/>
                <w:szCs w:val="18"/>
                <w:lang w:val="en-AU"/>
              </w:rPr>
            </w:pPr>
            <w:r w:rsidRPr="00B67C98">
              <w:rPr>
                <w:rFonts w:ascii="Arial" w:eastAsia="Times New Roman" w:hAnsi="Arial" w:cs="Arial"/>
                <w:sz w:val="16"/>
                <w:szCs w:val="18"/>
                <w:lang w:val="en-AU"/>
              </w:rPr>
              <w:t>29</w:t>
            </w:r>
          </w:p>
        </w:tc>
        <w:tc>
          <w:tcPr>
            <w:tcW w:w="1276" w:type="dxa"/>
            <w:gridSpan w:val="2"/>
            <w:tcBorders>
              <w:top w:val="nil"/>
              <w:left w:val="nil"/>
              <w:bottom w:val="nil"/>
              <w:right w:val="nil"/>
            </w:tcBorders>
            <w:shd w:val="clear" w:color="auto" w:fill="auto"/>
            <w:noWrap/>
            <w:vAlign w:val="bottom"/>
            <w:hideMark/>
          </w:tcPr>
          <w:p w14:paraId="55BB3728"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Matola</w:t>
            </w:r>
          </w:p>
        </w:tc>
        <w:tc>
          <w:tcPr>
            <w:tcW w:w="2041" w:type="dxa"/>
            <w:tcBorders>
              <w:top w:val="nil"/>
              <w:left w:val="nil"/>
              <w:bottom w:val="nil"/>
              <w:right w:val="nil"/>
            </w:tcBorders>
            <w:shd w:val="clear" w:color="auto" w:fill="auto"/>
            <w:noWrap/>
            <w:vAlign w:val="bottom"/>
            <w:hideMark/>
          </w:tcPr>
          <w:p w14:paraId="0A3FE7E7" w14:textId="77777777" w:rsidR="00B67C98" w:rsidRPr="00B67C98" w:rsidRDefault="00B67C98" w:rsidP="00B67C98">
            <w:pPr>
              <w:rPr>
                <w:rFonts w:ascii="Arial" w:eastAsia="Times New Roman" w:hAnsi="Arial" w:cs="Arial"/>
                <w:sz w:val="16"/>
                <w:szCs w:val="18"/>
                <w:lang w:val="en-AU"/>
              </w:rPr>
            </w:pPr>
            <w:r w:rsidRPr="00B67C98">
              <w:rPr>
                <w:rFonts w:ascii="Arial" w:eastAsia="Times New Roman" w:hAnsi="Arial" w:cs="Arial"/>
                <w:sz w:val="16"/>
                <w:szCs w:val="18"/>
                <w:lang w:val="en-AU"/>
              </w:rPr>
              <w:t>Mozambique</w:t>
            </w:r>
          </w:p>
        </w:tc>
        <w:tc>
          <w:tcPr>
            <w:tcW w:w="721" w:type="dxa"/>
            <w:tcBorders>
              <w:top w:val="nil"/>
              <w:left w:val="nil"/>
              <w:bottom w:val="nil"/>
              <w:right w:val="nil"/>
            </w:tcBorders>
            <w:shd w:val="clear" w:color="auto" w:fill="auto"/>
            <w:noWrap/>
            <w:vAlign w:val="bottom"/>
            <w:hideMark/>
          </w:tcPr>
          <w:p w14:paraId="50B051BF" w14:textId="77777777" w:rsidR="00B67C98" w:rsidRPr="00B67C98" w:rsidRDefault="00B67C98" w:rsidP="00B67C98">
            <w:pPr>
              <w:jc w:val="right"/>
              <w:rPr>
                <w:rFonts w:ascii="Arial" w:eastAsia="Times New Roman" w:hAnsi="Arial" w:cs="Arial"/>
                <w:sz w:val="16"/>
                <w:szCs w:val="18"/>
                <w:lang w:val="en-AU"/>
              </w:rPr>
            </w:pPr>
            <w:r w:rsidRPr="00B67C98">
              <w:rPr>
                <w:rFonts w:ascii="Arial" w:eastAsia="Times New Roman" w:hAnsi="Arial" w:cs="Arial"/>
                <w:sz w:val="16"/>
                <w:szCs w:val="18"/>
                <w:lang w:val="en-AU"/>
              </w:rPr>
              <w:t>59.7</w:t>
            </w:r>
          </w:p>
        </w:tc>
      </w:tr>
    </w:tbl>
    <w:p w14:paraId="3BD9241C" w14:textId="77777777" w:rsidR="003516B1" w:rsidRDefault="003516B1" w:rsidP="007E325F"/>
    <w:p w14:paraId="144B264F" w14:textId="2084AB61" w:rsidR="003516B1" w:rsidRDefault="00813EA1" w:rsidP="007E325F">
      <w:r>
        <w:t xml:space="preserve">But the potential impact of natural disasters must also depend on the population of the city.  When population is taken into account </w:t>
      </w:r>
      <w:r w:rsidR="003E20D4">
        <w:t xml:space="preserve">(risk score * population) </w:t>
      </w:r>
      <w:r>
        <w:t>we see that Tokyo is by far the c</w:t>
      </w:r>
      <w:r w:rsidR="00A0689A">
        <w:t>ity with the greatest risk of</w:t>
      </w:r>
      <w:r>
        <w:t xml:space="preserve"> damages</w:t>
      </w:r>
      <w:r w:rsidR="00A0689A">
        <w:t xml:space="preserve"> (social and economic) from natural disasters with as score twice as high as the next rated cities – Shanghai and New York.</w:t>
      </w:r>
    </w:p>
    <w:p w14:paraId="125EB53D" w14:textId="77777777" w:rsidR="003C7292" w:rsidRDefault="003C7292" w:rsidP="007E325F"/>
    <w:tbl>
      <w:tblPr>
        <w:tblW w:w="7245" w:type="dxa"/>
        <w:tblInd w:w="93" w:type="dxa"/>
        <w:tblLayout w:type="fixed"/>
        <w:tblLook w:val="04A0" w:firstRow="1" w:lastRow="0" w:firstColumn="1" w:lastColumn="0" w:noHBand="0" w:noVBand="1"/>
      </w:tblPr>
      <w:tblGrid>
        <w:gridCol w:w="640"/>
        <w:gridCol w:w="1785"/>
        <w:gridCol w:w="1134"/>
        <w:gridCol w:w="284"/>
        <w:gridCol w:w="708"/>
        <w:gridCol w:w="1560"/>
        <w:gridCol w:w="1134"/>
      </w:tblGrid>
      <w:tr w:rsidR="003C7292" w:rsidRPr="003C7292" w14:paraId="29453680" w14:textId="77777777" w:rsidTr="00813EA1">
        <w:trPr>
          <w:trHeight w:val="240"/>
        </w:trPr>
        <w:tc>
          <w:tcPr>
            <w:tcW w:w="640" w:type="dxa"/>
            <w:tcBorders>
              <w:top w:val="nil"/>
              <w:left w:val="nil"/>
              <w:bottom w:val="nil"/>
              <w:right w:val="nil"/>
            </w:tcBorders>
            <w:shd w:val="clear" w:color="000000" w:fill="C4D79B"/>
            <w:noWrap/>
            <w:vAlign w:val="bottom"/>
            <w:hideMark/>
          </w:tcPr>
          <w:p w14:paraId="68F93F35"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Rank</w:t>
            </w:r>
          </w:p>
        </w:tc>
        <w:tc>
          <w:tcPr>
            <w:tcW w:w="1785" w:type="dxa"/>
            <w:tcBorders>
              <w:top w:val="nil"/>
              <w:left w:val="nil"/>
              <w:bottom w:val="nil"/>
              <w:right w:val="nil"/>
            </w:tcBorders>
            <w:shd w:val="clear" w:color="000000" w:fill="C4D79B"/>
            <w:noWrap/>
            <w:vAlign w:val="bottom"/>
            <w:hideMark/>
          </w:tcPr>
          <w:p w14:paraId="3CFABCA1"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 </w:t>
            </w:r>
          </w:p>
        </w:tc>
        <w:tc>
          <w:tcPr>
            <w:tcW w:w="1134" w:type="dxa"/>
            <w:tcBorders>
              <w:top w:val="nil"/>
              <w:left w:val="nil"/>
              <w:bottom w:val="nil"/>
              <w:right w:val="nil"/>
            </w:tcBorders>
            <w:shd w:val="clear" w:color="000000" w:fill="C4D79B"/>
            <w:vAlign w:val="bottom"/>
            <w:hideMark/>
          </w:tcPr>
          <w:p w14:paraId="7A23474C"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Population weighted risk</w:t>
            </w:r>
          </w:p>
        </w:tc>
        <w:tc>
          <w:tcPr>
            <w:tcW w:w="284" w:type="dxa"/>
            <w:tcBorders>
              <w:top w:val="nil"/>
              <w:left w:val="nil"/>
              <w:bottom w:val="nil"/>
              <w:right w:val="nil"/>
            </w:tcBorders>
            <w:shd w:val="clear" w:color="000000" w:fill="C4D79B"/>
            <w:noWrap/>
            <w:vAlign w:val="bottom"/>
            <w:hideMark/>
          </w:tcPr>
          <w:p w14:paraId="36733482"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 </w:t>
            </w:r>
          </w:p>
        </w:tc>
        <w:tc>
          <w:tcPr>
            <w:tcW w:w="708" w:type="dxa"/>
            <w:tcBorders>
              <w:top w:val="nil"/>
              <w:left w:val="nil"/>
              <w:bottom w:val="nil"/>
              <w:right w:val="nil"/>
            </w:tcBorders>
            <w:shd w:val="clear" w:color="000000" w:fill="C4D79B"/>
            <w:noWrap/>
            <w:vAlign w:val="bottom"/>
            <w:hideMark/>
          </w:tcPr>
          <w:p w14:paraId="7CB2297A"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Rank</w:t>
            </w:r>
          </w:p>
        </w:tc>
        <w:tc>
          <w:tcPr>
            <w:tcW w:w="1560" w:type="dxa"/>
            <w:tcBorders>
              <w:top w:val="nil"/>
              <w:left w:val="nil"/>
              <w:bottom w:val="nil"/>
              <w:right w:val="nil"/>
            </w:tcBorders>
            <w:shd w:val="clear" w:color="000000" w:fill="C4D79B"/>
            <w:noWrap/>
            <w:vAlign w:val="bottom"/>
            <w:hideMark/>
          </w:tcPr>
          <w:p w14:paraId="59EE2DBF"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 </w:t>
            </w:r>
          </w:p>
        </w:tc>
        <w:tc>
          <w:tcPr>
            <w:tcW w:w="1134" w:type="dxa"/>
            <w:tcBorders>
              <w:top w:val="nil"/>
              <w:left w:val="nil"/>
              <w:bottom w:val="nil"/>
              <w:right w:val="nil"/>
            </w:tcBorders>
            <w:shd w:val="clear" w:color="000000" w:fill="C4D79B"/>
            <w:vAlign w:val="bottom"/>
            <w:hideMark/>
          </w:tcPr>
          <w:p w14:paraId="215DDF1E"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Population weighted risk</w:t>
            </w:r>
          </w:p>
        </w:tc>
      </w:tr>
      <w:tr w:rsidR="003C7292" w:rsidRPr="003C7292" w14:paraId="6A0CA422" w14:textId="77777777" w:rsidTr="00813EA1">
        <w:trPr>
          <w:trHeight w:val="240"/>
        </w:trPr>
        <w:tc>
          <w:tcPr>
            <w:tcW w:w="640" w:type="dxa"/>
            <w:tcBorders>
              <w:top w:val="nil"/>
              <w:left w:val="nil"/>
              <w:bottom w:val="nil"/>
              <w:right w:val="nil"/>
            </w:tcBorders>
            <w:shd w:val="clear" w:color="auto" w:fill="auto"/>
            <w:noWrap/>
            <w:vAlign w:val="bottom"/>
            <w:hideMark/>
          </w:tcPr>
          <w:p w14:paraId="5F48939B"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1</w:t>
            </w:r>
          </w:p>
        </w:tc>
        <w:tc>
          <w:tcPr>
            <w:tcW w:w="1785" w:type="dxa"/>
            <w:tcBorders>
              <w:top w:val="nil"/>
              <w:left w:val="nil"/>
              <w:bottom w:val="nil"/>
              <w:right w:val="nil"/>
            </w:tcBorders>
            <w:shd w:val="clear" w:color="auto" w:fill="auto"/>
            <w:noWrap/>
            <w:vAlign w:val="bottom"/>
            <w:hideMark/>
          </w:tcPr>
          <w:p w14:paraId="7E53899B"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Tokyo</w:t>
            </w:r>
          </w:p>
        </w:tc>
        <w:tc>
          <w:tcPr>
            <w:tcW w:w="1134" w:type="dxa"/>
            <w:tcBorders>
              <w:top w:val="nil"/>
              <w:left w:val="nil"/>
              <w:bottom w:val="nil"/>
              <w:right w:val="nil"/>
            </w:tcBorders>
            <w:shd w:val="clear" w:color="auto" w:fill="auto"/>
            <w:noWrap/>
            <w:vAlign w:val="bottom"/>
            <w:hideMark/>
          </w:tcPr>
          <w:p w14:paraId="65D2F984"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2460</w:t>
            </w:r>
          </w:p>
        </w:tc>
        <w:tc>
          <w:tcPr>
            <w:tcW w:w="284" w:type="dxa"/>
            <w:tcBorders>
              <w:top w:val="nil"/>
              <w:left w:val="nil"/>
              <w:bottom w:val="nil"/>
              <w:right w:val="nil"/>
            </w:tcBorders>
            <w:shd w:val="clear" w:color="000000" w:fill="C4D79B"/>
            <w:noWrap/>
            <w:vAlign w:val="bottom"/>
            <w:hideMark/>
          </w:tcPr>
          <w:p w14:paraId="69BB20AE"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 </w:t>
            </w:r>
          </w:p>
        </w:tc>
        <w:tc>
          <w:tcPr>
            <w:tcW w:w="708" w:type="dxa"/>
            <w:tcBorders>
              <w:top w:val="nil"/>
              <w:left w:val="nil"/>
              <w:bottom w:val="nil"/>
              <w:right w:val="nil"/>
            </w:tcBorders>
            <w:shd w:val="clear" w:color="auto" w:fill="auto"/>
            <w:noWrap/>
            <w:vAlign w:val="bottom"/>
            <w:hideMark/>
          </w:tcPr>
          <w:p w14:paraId="4AE1AA59"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16</w:t>
            </w:r>
          </w:p>
        </w:tc>
        <w:tc>
          <w:tcPr>
            <w:tcW w:w="1560" w:type="dxa"/>
            <w:tcBorders>
              <w:top w:val="nil"/>
              <w:left w:val="nil"/>
              <w:bottom w:val="nil"/>
              <w:right w:val="nil"/>
            </w:tcBorders>
            <w:shd w:val="clear" w:color="auto" w:fill="auto"/>
            <w:noWrap/>
            <w:vAlign w:val="bottom"/>
            <w:hideMark/>
          </w:tcPr>
          <w:p w14:paraId="4E50EAD4"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Mumbai</w:t>
            </w:r>
          </w:p>
        </w:tc>
        <w:tc>
          <w:tcPr>
            <w:tcW w:w="1134" w:type="dxa"/>
            <w:tcBorders>
              <w:top w:val="nil"/>
              <w:left w:val="nil"/>
              <w:bottom w:val="nil"/>
              <w:right w:val="nil"/>
            </w:tcBorders>
            <w:shd w:val="clear" w:color="auto" w:fill="auto"/>
            <w:noWrap/>
            <w:vAlign w:val="bottom"/>
            <w:hideMark/>
          </w:tcPr>
          <w:p w14:paraId="114DA055"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521</w:t>
            </w:r>
          </w:p>
        </w:tc>
      </w:tr>
      <w:tr w:rsidR="003C7292" w:rsidRPr="003C7292" w14:paraId="011096A4" w14:textId="77777777" w:rsidTr="00813EA1">
        <w:trPr>
          <w:trHeight w:val="240"/>
        </w:trPr>
        <w:tc>
          <w:tcPr>
            <w:tcW w:w="640" w:type="dxa"/>
            <w:tcBorders>
              <w:top w:val="nil"/>
              <w:left w:val="nil"/>
              <w:bottom w:val="nil"/>
              <w:right w:val="nil"/>
            </w:tcBorders>
            <w:shd w:val="clear" w:color="auto" w:fill="auto"/>
            <w:noWrap/>
            <w:vAlign w:val="bottom"/>
            <w:hideMark/>
          </w:tcPr>
          <w:p w14:paraId="0201A298"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2</w:t>
            </w:r>
          </w:p>
        </w:tc>
        <w:tc>
          <w:tcPr>
            <w:tcW w:w="1785" w:type="dxa"/>
            <w:tcBorders>
              <w:top w:val="nil"/>
              <w:left w:val="nil"/>
              <w:bottom w:val="nil"/>
              <w:right w:val="nil"/>
            </w:tcBorders>
            <w:shd w:val="clear" w:color="auto" w:fill="auto"/>
            <w:noWrap/>
            <w:vAlign w:val="bottom"/>
            <w:hideMark/>
          </w:tcPr>
          <w:p w14:paraId="13C74676"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Shanghai</w:t>
            </w:r>
          </w:p>
        </w:tc>
        <w:tc>
          <w:tcPr>
            <w:tcW w:w="1134" w:type="dxa"/>
            <w:tcBorders>
              <w:top w:val="nil"/>
              <w:left w:val="nil"/>
              <w:bottom w:val="nil"/>
              <w:right w:val="nil"/>
            </w:tcBorders>
            <w:shd w:val="clear" w:color="auto" w:fill="auto"/>
            <w:noWrap/>
            <w:vAlign w:val="bottom"/>
            <w:hideMark/>
          </w:tcPr>
          <w:p w14:paraId="5EE6DAE9"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1202</w:t>
            </w:r>
          </w:p>
        </w:tc>
        <w:tc>
          <w:tcPr>
            <w:tcW w:w="284" w:type="dxa"/>
            <w:tcBorders>
              <w:top w:val="nil"/>
              <w:left w:val="nil"/>
              <w:bottom w:val="nil"/>
              <w:right w:val="nil"/>
            </w:tcBorders>
            <w:shd w:val="clear" w:color="000000" w:fill="C4D79B"/>
            <w:noWrap/>
            <w:vAlign w:val="bottom"/>
            <w:hideMark/>
          </w:tcPr>
          <w:p w14:paraId="5968F668"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 </w:t>
            </w:r>
          </w:p>
        </w:tc>
        <w:tc>
          <w:tcPr>
            <w:tcW w:w="708" w:type="dxa"/>
            <w:tcBorders>
              <w:top w:val="nil"/>
              <w:left w:val="nil"/>
              <w:bottom w:val="nil"/>
              <w:right w:val="nil"/>
            </w:tcBorders>
            <w:shd w:val="clear" w:color="auto" w:fill="auto"/>
            <w:noWrap/>
            <w:vAlign w:val="bottom"/>
            <w:hideMark/>
          </w:tcPr>
          <w:p w14:paraId="2AC1E4DA"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17</w:t>
            </w:r>
          </w:p>
        </w:tc>
        <w:tc>
          <w:tcPr>
            <w:tcW w:w="1560" w:type="dxa"/>
            <w:tcBorders>
              <w:top w:val="nil"/>
              <w:left w:val="nil"/>
              <w:bottom w:val="nil"/>
              <w:right w:val="nil"/>
            </w:tcBorders>
            <w:shd w:val="clear" w:color="auto" w:fill="auto"/>
            <w:noWrap/>
            <w:vAlign w:val="bottom"/>
            <w:hideMark/>
          </w:tcPr>
          <w:p w14:paraId="6B753657"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Seoul</w:t>
            </w:r>
          </w:p>
        </w:tc>
        <w:tc>
          <w:tcPr>
            <w:tcW w:w="1134" w:type="dxa"/>
            <w:tcBorders>
              <w:top w:val="nil"/>
              <w:left w:val="nil"/>
              <w:bottom w:val="nil"/>
              <w:right w:val="nil"/>
            </w:tcBorders>
            <w:shd w:val="clear" w:color="auto" w:fill="auto"/>
            <w:noWrap/>
            <w:vAlign w:val="bottom"/>
            <w:hideMark/>
          </w:tcPr>
          <w:p w14:paraId="0AB29BD3"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516</w:t>
            </w:r>
          </w:p>
        </w:tc>
      </w:tr>
      <w:tr w:rsidR="003C7292" w:rsidRPr="003C7292" w14:paraId="20A5B802" w14:textId="77777777" w:rsidTr="00813EA1">
        <w:trPr>
          <w:trHeight w:val="240"/>
        </w:trPr>
        <w:tc>
          <w:tcPr>
            <w:tcW w:w="640" w:type="dxa"/>
            <w:tcBorders>
              <w:top w:val="nil"/>
              <w:left w:val="nil"/>
              <w:bottom w:val="nil"/>
              <w:right w:val="nil"/>
            </w:tcBorders>
            <w:shd w:val="clear" w:color="auto" w:fill="auto"/>
            <w:noWrap/>
            <w:vAlign w:val="bottom"/>
            <w:hideMark/>
          </w:tcPr>
          <w:p w14:paraId="746FD2C3"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3</w:t>
            </w:r>
          </w:p>
        </w:tc>
        <w:tc>
          <w:tcPr>
            <w:tcW w:w="1785" w:type="dxa"/>
            <w:tcBorders>
              <w:top w:val="nil"/>
              <w:left w:val="nil"/>
              <w:bottom w:val="nil"/>
              <w:right w:val="nil"/>
            </w:tcBorders>
            <w:shd w:val="clear" w:color="auto" w:fill="auto"/>
            <w:noWrap/>
            <w:vAlign w:val="bottom"/>
            <w:hideMark/>
          </w:tcPr>
          <w:p w14:paraId="00F58419"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New York-Newark</w:t>
            </w:r>
          </w:p>
        </w:tc>
        <w:tc>
          <w:tcPr>
            <w:tcW w:w="1134" w:type="dxa"/>
            <w:tcBorders>
              <w:top w:val="nil"/>
              <w:left w:val="nil"/>
              <w:bottom w:val="nil"/>
              <w:right w:val="nil"/>
            </w:tcBorders>
            <w:shd w:val="clear" w:color="auto" w:fill="auto"/>
            <w:noWrap/>
            <w:vAlign w:val="bottom"/>
            <w:hideMark/>
          </w:tcPr>
          <w:p w14:paraId="65D95878"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1071</w:t>
            </w:r>
          </w:p>
        </w:tc>
        <w:tc>
          <w:tcPr>
            <w:tcW w:w="284" w:type="dxa"/>
            <w:tcBorders>
              <w:top w:val="nil"/>
              <w:left w:val="nil"/>
              <w:bottom w:val="nil"/>
              <w:right w:val="nil"/>
            </w:tcBorders>
            <w:shd w:val="clear" w:color="000000" w:fill="C4D79B"/>
            <w:noWrap/>
            <w:vAlign w:val="bottom"/>
            <w:hideMark/>
          </w:tcPr>
          <w:p w14:paraId="5E23E5EF"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 </w:t>
            </w:r>
          </w:p>
        </w:tc>
        <w:tc>
          <w:tcPr>
            <w:tcW w:w="708" w:type="dxa"/>
            <w:tcBorders>
              <w:top w:val="nil"/>
              <w:left w:val="nil"/>
              <w:bottom w:val="nil"/>
              <w:right w:val="nil"/>
            </w:tcBorders>
            <w:shd w:val="clear" w:color="auto" w:fill="auto"/>
            <w:noWrap/>
            <w:vAlign w:val="bottom"/>
            <w:hideMark/>
          </w:tcPr>
          <w:p w14:paraId="2238EE2C"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18</w:t>
            </w:r>
          </w:p>
        </w:tc>
        <w:tc>
          <w:tcPr>
            <w:tcW w:w="1560" w:type="dxa"/>
            <w:tcBorders>
              <w:top w:val="nil"/>
              <w:left w:val="nil"/>
              <w:bottom w:val="nil"/>
              <w:right w:val="nil"/>
            </w:tcBorders>
            <w:shd w:val="clear" w:color="auto" w:fill="auto"/>
            <w:noWrap/>
            <w:vAlign w:val="bottom"/>
            <w:hideMark/>
          </w:tcPr>
          <w:p w14:paraId="7D15DA7C"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Jakarta</w:t>
            </w:r>
          </w:p>
        </w:tc>
        <w:tc>
          <w:tcPr>
            <w:tcW w:w="1134" w:type="dxa"/>
            <w:tcBorders>
              <w:top w:val="nil"/>
              <w:left w:val="nil"/>
              <w:bottom w:val="nil"/>
              <w:right w:val="nil"/>
            </w:tcBorders>
            <w:shd w:val="clear" w:color="auto" w:fill="auto"/>
            <w:noWrap/>
            <w:vAlign w:val="bottom"/>
            <w:hideMark/>
          </w:tcPr>
          <w:p w14:paraId="4A6BB258"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488</w:t>
            </w:r>
          </w:p>
        </w:tc>
      </w:tr>
      <w:tr w:rsidR="003C7292" w:rsidRPr="003C7292" w14:paraId="2E40C64A" w14:textId="77777777" w:rsidTr="00813EA1">
        <w:trPr>
          <w:trHeight w:val="240"/>
        </w:trPr>
        <w:tc>
          <w:tcPr>
            <w:tcW w:w="640" w:type="dxa"/>
            <w:tcBorders>
              <w:top w:val="nil"/>
              <w:left w:val="nil"/>
              <w:bottom w:val="nil"/>
              <w:right w:val="nil"/>
            </w:tcBorders>
            <w:shd w:val="clear" w:color="auto" w:fill="auto"/>
            <w:noWrap/>
            <w:vAlign w:val="bottom"/>
            <w:hideMark/>
          </w:tcPr>
          <w:p w14:paraId="1090D6A2"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4</w:t>
            </w:r>
          </w:p>
        </w:tc>
        <w:tc>
          <w:tcPr>
            <w:tcW w:w="1785" w:type="dxa"/>
            <w:tcBorders>
              <w:top w:val="nil"/>
              <w:left w:val="nil"/>
              <w:bottom w:val="nil"/>
              <w:right w:val="nil"/>
            </w:tcBorders>
            <w:shd w:val="clear" w:color="auto" w:fill="auto"/>
            <w:noWrap/>
            <w:vAlign w:val="bottom"/>
            <w:hideMark/>
          </w:tcPr>
          <w:p w14:paraId="1F86B748"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Delhi</w:t>
            </w:r>
          </w:p>
        </w:tc>
        <w:tc>
          <w:tcPr>
            <w:tcW w:w="1134" w:type="dxa"/>
            <w:tcBorders>
              <w:top w:val="nil"/>
              <w:left w:val="nil"/>
              <w:bottom w:val="nil"/>
              <w:right w:val="nil"/>
            </w:tcBorders>
            <w:shd w:val="clear" w:color="auto" w:fill="auto"/>
            <w:noWrap/>
            <w:vAlign w:val="bottom"/>
            <w:hideMark/>
          </w:tcPr>
          <w:p w14:paraId="0E320200"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956</w:t>
            </w:r>
          </w:p>
        </w:tc>
        <w:tc>
          <w:tcPr>
            <w:tcW w:w="284" w:type="dxa"/>
            <w:tcBorders>
              <w:top w:val="nil"/>
              <w:left w:val="nil"/>
              <w:bottom w:val="nil"/>
              <w:right w:val="nil"/>
            </w:tcBorders>
            <w:shd w:val="clear" w:color="000000" w:fill="C4D79B"/>
            <w:noWrap/>
            <w:vAlign w:val="bottom"/>
            <w:hideMark/>
          </w:tcPr>
          <w:p w14:paraId="2F83805C"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 </w:t>
            </w:r>
          </w:p>
        </w:tc>
        <w:tc>
          <w:tcPr>
            <w:tcW w:w="708" w:type="dxa"/>
            <w:tcBorders>
              <w:top w:val="nil"/>
              <w:left w:val="nil"/>
              <w:bottom w:val="nil"/>
              <w:right w:val="nil"/>
            </w:tcBorders>
            <w:shd w:val="clear" w:color="auto" w:fill="auto"/>
            <w:noWrap/>
            <w:vAlign w:val="bottom"/>
            <w:hideMark/>
          </w:tcPr>
          <w:p w14:paraId="62E01266"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19</w:t>
            </w:r>
          </w:p>
        </w:tc>
        <w:tc>
          <w:tcPr>
            <w:tcW w:w="1560" w:type="dxa"/>
            <w:tcBorders>
              <w:top w:val="nil"/>
              <w:left w:val="nil"/>
              <w:bottom w:val="nil"/>
              <w:right w:val="nil"/>
            </w:tcBorders>
            <w:shd w:val="clear" w:color="auto" w:fill="auto"/>
            <w:noWrap/>
            <w:vAlign w:val="bottom"/>
            <w:hideMark/>
          </w:tcPr>
          <w:p w14:paraId="492ED01C"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Rio de Janeiro</w:t>
            </w:r>
          </w:p>
        </w:tc>
        <w:tc>
          <w:tcPr>
            <w:tcW w:w="1134" w:type="dxa"/>
            <w:tcBorders>
              <w:top w:val="nil"/>
              <w:left w:val="nil"/>
              <w:bottom w:val="nil"/>
              <w:right w:val="nil"/>
            </w:tcBorders>
            <w:shd w:val="clear" w:color="auto" w:fill="auto"/>
            <w:noWrap/>
            <w:vAlign w:val="bottom"/>
            <w:hideMark/>
          </w:tcPr>
          <w:p w14:paraId="23F2A215"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464</w:t>
            </w:r>
          </w:p>
        </w:tc>
      </w:tr>
      <w:tr w:rsidR="003C7292" w:rsidRPr="003C7292" w14:paraId="056F4CDB" w14:textId="77777777" w:rsidTr="00813EA1">
        <w:trPr>
          <w:trHeight w:val="240"/>
        </w:trPr>
        <w:tc>
          <w:tcPr>
            <w:tcW w:w="640" w:type="dxa"/>
            <w:tcBorders>
              <w:top w:val="nil"/>
              <w:left w:val="nil"/>
              <w:bottom w:val="nil"/>
              <w:right w:val="nil"/>
            </w:tcBorders>
            <w:shd w:val="clear" w:color="auto" w:fill="auto"/>
            <w:noWrap/>
            <w:vAlign w:val="bottom"/>
            <w:hideMark/>
          </w:tcPr>
          <w:p w14:paraId="0603C360"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5</w:t>
            </w:r>
          </w:p>
        </w:tc>
        <w:tc>
          <w:tcPr>
            <w:tcW w:w="1785" w:type="dxa"/>
            <w:tcBorders>
              <w:top w:val="nil"/>
              <w:left w:val="nil"/>
              <w:bottom w:val="nil"/>
              <w:right w:val="nil"/>
            </w:tcBorders>
            <w:shd w:val="clear" w:color="auto" w:fill="auto"/>
            <w:noWrap/>
            <w:vAlign w:val="bottom"/>
            <w:hideMark/>
          </w:tcPr>
          <w:p w14:paraId="596B0015"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Kolkata</w:t>
            </w:r>
          </w:p>
        </w:tc>
        <w:tc>
          <w:tcPr>
            <w:tcW w:w="1134" w:type="dxa"/>
            <w:tcBorders>
              <w:top w:val="nil"/>
              <w:left w:val="nil"/>
              <w:bottom w:val="nil"/>
              <w:right w:val="nil"/>
            </w:tcBorders>
            <w:shd w:val="clear" w:color="auto" w:fill="auto"/>
            <w:noWrap/>
            <w:vAlign w:val="bottom"/>
            <w:hideMark/>
          </w:tcPr>
          <w:p w14:paraId="78EF0708"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939</w:t>
            </w:r>
          </w:p>
        </w:tc>
        <w:tc>
          <w:tcPr>
            <w:tcW w:w="284" w:type="dxa"/>
            <w:tcBorders>
              <w:top w:val="nil"/>
              <w:left w:val="nil"/>
              <w:bottom w:val="nil"/>
              <w:right w:val="nil"/>
            </w:tcBorders>
            <w:shd w:val="clear" w:color="000000" w:fill="C4D79B"/>
            <w:noWrap/>
            <w:vAlign w:val="bottom"/>
            <w:hideMark/>
          </w:tcPr>
          <w:p w14:paraId="04EDC335"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 </w:t>
            </w:r>
          </w:p>
        </w:tc>
        <w:tc>
          <w:tcPr>
            <w:tcW w:w="708" w:type="dxa"/>
            <w:tcBorders>
              <w:top w:val="nil"/>
              <w:left w:val="nil"/>
              <w:bottom w:val="nil"/>
              <w:right w:val="nil"/>
            </w:tcBorders>
            <w:shd w:val="clear" w:color="auto" w:fill="auto"/>
            <w:noWrap/>
            <w:vAlign w:val="bottom"/>
            <w:hideMark/>
          </w:tcPr>
          <w:p w14:paraId="30668120"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20</w:t>
            </w:r>
          </w:p>
        </w:tc>
        <w:tc>
          <w:tcPr>
            <w:tcW w:w="1560" w:type="dxa"/>
            <w:tcBorders>
              <w:top w:val="nil"/>
              <w:left w:val="nil"/>
              <w:bottom w:val="nil"/>
              <w:right w:val="nil"/>
            </w:tcBorders>
            <w:shd w:val="clear" w:color="auto" w:fill="auto"/>
            <w:noWrap/>
            <w:vAlign w:val="bottom"/>
            <w:hideMark/>
          </w:tcPr>
          <w:p w14:paraId="67747D4B"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Lima</w:t>
            </w:r>
          </w:p>
        </w:tc>
        <w:tc>
          <w:tcPr>
            <w:tcW w:w="1134" w:type="dxa"/>
            <w:tcBorders>
              <w:top w:val="nil"/>
              <w:left w:val="nil"/>
              <w:bottom w:val="nil"/>
              <w:right w:val="nil"/>
            </w:tcBorders>
            <w:shd w:val="clear" w:color="auto" w:fill="auto"/>
            <w:noWrap/>
            <w:vAlign w:val="bottom"/>
            <w:hideMark/>
          </w:tcPr>
          <w:p w14:paraId="7AF789D3"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457</w:t>
            </w:r>
          </w:p>
        </w:tc>
      </w:tr>
      <w:tr w:rsidR="003C7292" w:rsidRPr="003C7292" w14:paraId="5A14C54C" w14:textId="77777777" w:rsidTr="00813EA1">
        <w:trPr>
          <w:trHeight w:val="240"/>
        </w:trPr>
        <w:tc>
          <w:tcPr>
            <w:tcW w:w="640" w:type="dxa"/>
            <w:tcBorders>
              <w:top w:val="nil"/>
              <w:left w:val="nil"/>
              <w:bottom w:val="nil"/>
              <w:right w:val="nil"/>
            </w:tcBorders>
            <w:shd w:val="clear" w:color="auto" w:fill="auto"/>
            <w:noWrap/>
            <w:vAlign w:val="bottom"/>
            <w:hideMark/>
          </w:tcPr>
          <w:p w14:paraId="19E421F0"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6</w:t>
            </w:r>
          </w:p>
        </w:tc>
        <w:tc>
          <w:tcPr>
            <w:tcW w:w="1785" w:type="dxa"/>
            <w:tcBorders>
              <w:top w:val="nil"/>
              <w:left w:val="nil"/>
              <w:bottom w:val="nil"/>
              <w:right w:val="nil"/>
            </w:tcBorders>
            <w:shd w:val="clear" w:color="auto" w:fill="auto"/>
            <w:noWrap/>
            <w:vAlign w:val="bottom"/>
            <w:hideMark/>
          </w:tcPr>
          <w:p w14:paraId="5FF6A663"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Manila</w:t>
            </w:r>
          </w:p>
        </w:tc>
        <w:tc>
          <w:tcPr>
            <w:tcW w:w="1134" w:type="dxa"/>
            <w:tcBorders>
              <w:top w:val="nil"/>
              <w:left w:val="nil"/>
              <w:bottom w:val="nil"/>
              <w:right w:val="nil"/>
            </w:tcBorders>
            <w:shd w:val="clear" w:color="auto" w:fill="auto"/>
            <w:noWrap/>
            <w:vAlign w:val="bottom"/>
            <w:hideMark/>
          </w:tcPr>
          <w:p w14:paraId="145A18A2"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865</w:t>
            </w:r>
          </w:p>
        </w:tc>
        <w:tc>
          <w:tcPr>
            <w:tcW w:w="284" w:type="dxa"/>
            <w:tcBorders>
              <w:top w:val="nil"/>
              <w:left w:val="nil"/>
              <w:bottom w:val="nil"/>
              <w:right w:val="nil"/>
            </w:tcBorders>
            <w:shd w:val="clear" w:color="000000" w:fill="C4D79B"/>
            <w:noWrap/>
            <w:vAlign w:val="bottom"/>
            <w:hideMark/>
          </w:tcPr>
          <w:p w14:paraId="5F6FAB35"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 </w:t>
            </w:r>
          </w:p>
        </w:tc>
        <w:tc>
          <w:tcPr>
            <w:tcW w:w="708" w:type="dxa"/>
            <w:tcBorders>
              <w:top w:val="nil"/>
              <w:left w:val="nil"/>
              <w:bottom w:val="nil"/>
              <w:right w:val="nil"/>
            </w:tcBorders>
            <w:shd w:val="clear" w:color="auto" w:fill="auto"/>
            <w:noWrap/>
            <w:vAlign w:val="bottom"/>
            <w:hideMark/>
          </w:tcPr>
          <w:p w14:paraId="5A07FE79"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21</w:t>
            </w:r>
          </w:p>
        </w:tc>
        <w:tc>
          <w:tcPr>
            <w:tcW w:w="1560" w:type="dxa"/>
            <w:tcBorders>
              <w:top w:val="nil"/>
              <w:left w:val="nil"/>
              <w:bottom w:val="nil"/>
              <w:right w:val="nil"/>
            </w:tcBorders>
            <w:shd w:val="clear" w:color="auto" w:fill="auto"/>
            <w:noWrap/>
            <w:vAlign w:val="bottom"/>
            <w:hideMark/>
          </w:tcPr>
          <w:p w14:paraId="7FBA4936"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Hong Kong</w:t>
            </w:r>
          </w:p>
        </w:tc>
        <w:tc>
          <w:tcPr>
            <w:tcW w:w="1134" w:type="dxa"/>
            <w:tcBorders>
              <w:top w:val="nil"/>
              <w:left w:val="nil"/>
              <w:bottom w:val="nil"/>
              <w:right w:val="nil"/>
            </w:tcBorders>
            <w:shd w:val="clear" w:color="auto" w:fill="auto"/>
            <w:noWrap/>
            <w:vAlign w:val="bottom"/>
            <w:hideMark/>
          </w:tcPr>
          <w:p w14:paraId="289793FB"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449</w:t>
            </w:r>
          </w:p>
        </w:tc>
      </w:tr>
      <w:tr w:rsidR="003C7292" w:rsidRPr="003C7292" w14:paraId="36218D1E" w14:textId="77777777" w:rsidTr="00813EA1">
        <w:trPr>
          <w:trHeight w:val="240"/>
        </w:trPr>
        <w:tc>
          <w:tcPr>
            <w:tcW w:w="640" w:type="dxa"/>
            <w:tcBorders>
              <w:top w:val="nil"/>
              <w:left w:val="nil"/>
              <w:bottom w:val="nil"/>
              <w:right w:val="nil"/>
            </w:tcBorders>
            <w:shd w:val="clear" w:color="auto" w:fill="auto"/>
            <w:noWrap/>
            <w:vAlign w:val="bottom"/>
            <w:hideMark/>
          </w:tcPr>
          <w:p w14:paraId="69E1C887"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7</w:t>
            </w:r>
          </w:p>
        </w:tc>
        <w:tc>
          <w:tcPr>
            <w:tcW w:w="1785" w:type="dxa"/>
            <w:tcBorders>
              <w:top w:val="nil"/>
              <w:left w:val="nil"/>
              <w:bottom w:val="nil"/>
              <w:right w:val="nil"/>
            </w:tcBorders>
            <w:shd w:val="clear" w:color="auto" w:fill="auto"/>
            <w:noWrap/>
            <w:vAlign w:val="bottom"/>
            <w:hideMark/>
          </w:tcPr>
          <w:p w14:paraId="15D6CDAB"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Dhaka</w:t>
            </w:r>
          </w:p>
        </w:tc>
        <w:tc>
          <w:tcPr>
            <w:tcW w:w="1134" w:type="dxa"/>
            <w:tcBorders>
              <w:top w:val="nil"/>
              <w:left w:val="nil"/>
              <w:bottom w:val="nil"/>
              <w:right w:val="nil"/>
            </w:tcBorders>
            <w:shd w:val="clear" w:color="auto" w:fill="auto"/>
            <w:noWrap/>
            <w:vAlign w:val="bottom"/>
            <w:hideMark/>
          </w:tcPr>
          <w:p w14:paraId="6C9CDECD"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740</w:t>
            </w:r>
          </w:p>
        </w:tc>
        <w:tc>
          <w:tcPr>
            <w:tcW w:w="284" w:type="dxa"/>
            <w:tcBorders>
              <w:top w:val="nil"/>
              <w:left w:val="nil"/>
              <w:bottom w:val="nil"/>
              <w:right w:val="nil"/>
            </w:tcBorders>
            <w:shd w:val="clear" w:color="000000" w:fill="C4D79B"/>
            <w:noWrap/>
            <w:vAlign w:val="bottom"/>
            <w:hideMark/>
          </w:tcPr>
          <w:p w14:paraId="591C5BD4"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 </w:t>
            </w:r>
          </w:p>
        </w:tc>
        <w:tc>
          <w:tcPr>
            <w:tcW w:w="708" w:type="dxa"/>
            <w:tcBorders>
              <w:top w:val="nil"/>
              <w:left w:val="nil"/>
              <w:bottom w:val="nil"/>
              <w:right w:val="nil"/>
            </w:tcBorders>
            <w:shd w:val="clear" w:color="auto" w:fill="auto"/>
            <w:noWrap/>
            <w:vAlign w:val="bottom"/>
            <w:hideMark/>
          </w:tcPr>
          <w:p w14:paraId="2FFBA983"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22</w:t>
            </w:r>
          </w:p>
        </w:tc>
        <w:tc>
          <w:tcPr>
            <w:tcW w:w="1560" w:type="dxa"/>
            <w:tcBorders>
              <w:top w:val="nil"/>
              <w:left w:val="nil"/>
              <w:bottom w:val="nil"/>
              <w:right w:val="nil"/>
            </w:tcBorders>
            <w:shd w:val="clear" w:color="auto" w:fill="auto"/>
            <w:noWrap/>
            <w:vAlign w:val="bottom"/>
            <w:hideMark/>
          </w:tcPr>
          <w:p w14:paraId="64A2C3BB"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Guangdong</w:t>
            </w:r>
          </w:p>
        </w:tc>
        <w:tc>
          <w:tcPr>
            <w:tcW w:w="1134" w:type="dxa"/>
            <w:tcBorders>
              <w:top w:val="nil"/>
              <w:left w:val="nil"/>
              <w:bottom w:val="nil"/>
              <w:right w:val="nil"/>
            </w:tcBorders>
            <w:shd w:val="clear" w:color="auto" w:fill="auto"/>
            <w:noWrap/>
            <w:vAlign w:val="bottom"/>
            <w:hideMark/>
          </w:tcPr>
          <w:p w14:paraId="533BBF2A"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433</w:t>
            </w:r>
          </w:p>
        </w:tc>
      </w:tr>
      <w:tr w:rsidR="003C7292" w:rsidRPr="003C7292" w14:paraId="5F2543E6" w14:textId="77777777" w:rsidTr="00813EA1">
        <w:trPr>
          <w:trHeight w:val="240"/>
        </w:trPr>
        <w:tc>
          <w:tcPr>
            <w:tcW w:w="640" w:type="dxa"/>
            <w:tcBorders>
              <w:top w:val="nil"/>
              <w:left w:val="nil"/>
              <w:bottom w:val="nil"/>
              <w:right w:val="nil"/>
            </w:tcBorders>
            <w:shd w:val="clear" w:color="auto" w:fill="auto"/>
            <w:noWrap/>
            <w:vAlign w:val="bottom"/>
            <w:hideMark/>
          </w:tcPr>
          <w:p w14:paraId="402F9017"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8</w:t>
            </w:r>
          </w:p>
        </w:tc>
        <w:tc>
          <w:tcPr>
            <w:tcW w:w="1785" w:type="dxa"/>
            <w:tcBorders>
              <w:top w:val="nil"/>
              <w:left w:val="nil"/>
              <w:bottom w:val="nil"/>
              <w:right w:val="nil"/>
            </w:tcBorders>
            <w:shd w:val="clear" w:color="auto" w:fill="auto"/>
            <w:noWrap/>
            <w:vAlign w:val="bottom"/>
            <w:hideMark/>
          </w:tcPr>
          <w:p w14:paraId="7BB7942D"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Shenzhen</w:t>
            </w:r>
          </w:p>
        </w:tc>
        <w:tc>
          <w:tcPr>
            <w:tcW w:w="1134" w:type="dxa"/>
            <w:tcBorders>
              <w:top w:val="nil"/>
              <w:left w:val="nil"/>
              <w:bottom w:val="nil"/>
              <w:right w:val="nil"/>
            </w:tcBorders>
            <w:shd w:val="clear" w:color="auto" w:fill="auto"/>
            <w:noWrap/>
            <w:vAlign w:val="bottom"/>
            <w:hideMark/>
          </w:tcPr>
          <w:p w14:paraId="4CBC69AC"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670</w:t>
            </w:r>
          </w:p>
        </w:tc>
        <w:tc>
          <w:tcPr>
            <w:tcW w:w="284" w:type="dxa"/>
            <w:tcBorders>
              <w:top w:val="nil"/>
              <w:left w:val="nil"/>
              <w:bottom w:val="nil"/>
              <w:right w:val="nil"/>
            </w:tcBorders>
            <w:shd w:val="clear" w:color="000000" w:fill="C4D79B"/>
            <w:noWrap/>
            <w:vAlign w:val="bottom"/>
            <w:hideMark/>
          </w:tcPr>
          <w:p w14:paraId="732ED7E7"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 </w:t>
            </w:r>
          </w:p>
        </w:tc>
        <w:tc>
          <w:tcPr>
            <w:tcW w:w="708" w:type="dxa"/>
            <w:tcBorders>
              <w:top w:val="nil"/>
              <w:left w:val="nil"/>
              <w:bottom w:val="nil"/>
              <w:right w:val="nil"/>
            </w:tcBorders>
            <w:shd w:val="clear" w:color="auto" w:fill="auto"/>
            <w:noWrap/>
            <w:vAlign w:val="bottom"/>
            <w:hideMark/>
          </w:tcPr>
          <w:p w14:paraId="671DB2C0"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23</w:t>
            </w:r>
          </w:p>
        </w:tc>
        <w:tc>
          <w:tcPr>
            <w:tcW w:w="1560" w:type="dxa"/>
            <w:tcBorders>
              <w:top w:val="nil"/>
              <w:left w:val="nil"/>
              <w:bottom w:val="nil"/>
              <w:right w:val="nil"/>
            </w:tcBorders>
            <w:shd w:val="clear" w:color="auto" w:fill="auto"/>
            <w:noWrap/>
            <w:vAlign w:val="bottom"/>
            <w:hideMark/>
          </w:tcPr>
          <w:p w14:paraId="795F5713"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Lagos</w:t>
            </w:r>
          </w:p>
        </w:tc>
        <w:tc>
          <w:tcPr>
            <w:tcW w:w="1134" w:type="dxa"/>
            <w:tcBorders>
              <w:top w:val="nil"/>
              <w:left w:val="nil"/>
              <w:bottom w:val="nil"/>
              <w:right w:val="nil"/>
            </w:tcBorders>
            <w:shd w:val="clear" w:color="auto" w:fill="auto"/>
            <w:noWrap/>
            <w:vAlign w:val="bottom"/>
            <w:hideMark/>
          </w:tcPr>
          <w:p w14:paraId="599C603F"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422</w:t>
            </w:r>
          </w:p>
        </w:tc>
      </w:tr>
      <w:tr w:rsidR="003C7292" w:rsidRPr="003C7292" w14:paraId="7E5B7FAC" w14:textId="77777777" w:rsidTr="00813EA1">
        <w:trPr>
          <w:trHeight w:val="240"/>
        </w:trPr>
        <w:tc>
          <w:tcPr>
            <w:tcW w:w="640" w:type="dxa"/>
            <w:tcBorders>
              <w:top w:val="nil"/>
              <w:left w:val="nil"/>
              <w:bottom w:val="nil"/>
              <w:right w:val="nil"/>
            </w:tcBorders>
            <w:shd w:val="clear" w:color="auto" w:fill="auto"/>
            <w:noWrap/>
            <w:vAlign w:val="bottom"/>
            <w:hideMark/>
          </w:tcPr>
          <w:p w14:paraId="33AAC7CA"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9</w:t>
            </w:r>
          </w:p>
        </w:tc>
        <w:tc>
          <w:tcPr>
            <w:tcW w:w="1785" w:type="dxa"/>
            <w:tcBorders>
              <w:top w:val="nil"/>
              <w:left w:val="nil"/>
              <w:bottom w:val="nil"/>
              <w:right w:val="nil"/>
            </w:tcBorders>
            <w:shd w:val="clear" w:color="auto" w:fill="auto"/>
            <w:noWrap/>
            <w:vAlign w:val="bottom"/>
            <w:hideMark/>
          </w:tcPr>
          <w:p w14:paraId="39BF662D"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Mexico City</w:t>
            </w:r>
          </w:p>
        </w:tc>
        <w:tc>
          <w:tcPr>
            <w:tcW w:w="1134" w:type="dxa"/>
            <w:tcBorders>
              <w:top w:val="nil"/>
              <w:left w:val="nil"/>
              <w:bottom w:val="nil"/>
              <w:right w:val="nil"/>
            </w:tcBorders>
            <w:shd w:val="clear" w:color="auto" w:fill="auto"/>
            <w:noWrap/>
            <w:vAlign w:val="bottom"/>
            <w:hideMark/>
          </w:tcPr>
          <w:p w14:paraId="7EBFA55C"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664</w:t>
            </w:r>
          </w:p>
        </w:tc>
        <w:tc>
          <w:tcPr>
            <w:tcW w:w="284" w:type="dxa"/>
            <w:tcBorders>
              <w:top w:val="nil"/>
              <w:left w:val="nil"/>
              <w:bottom w:val="nil"/>
              <w:right w:val="nil"/>
            </w:tcBorders>
            <w:shd w:val="clear" w:color="000000" w:fill="C4D79B"/>
            <w:noWrap/>
            <w:vAlign w:val="bottom"/>
            <w:hideMark/>
          </w:tcPr>
          <w:p w14:paraId="1937B289"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 </w:t>
            </w:r>
          </w:p>
        </w:tc>
        <w:tc>
          <w:tcPr>
            <w:tcW w:w="708" w:type="dxa"/>
            <w:tcBorders>
              <w:top w:val="nil"/>
              <w:left w:val="nil"/>
              <w:bottom w:val="nil"/>
              <w:right w:val="nil"/>
            </w:tcBorders>
            <w:shd w:val="clear" w:color="auto" w:fill="auto"/>
            <w:noWrap/>
            <w:vAlign w:val="bottom"/>
            <w:hideMark/>
          </w:tcPr>
          <w:p w14:paraId="08C8EBD8"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24</w:t>
            </w:r>
          </w:p>
        </w:tc>
        <w:tc>
          <w:tcPr>
            <w:tcW w:w="1560" w:type="dxa"/>
            <w:tcBorders>
              <w:top w:val="nil"/>
              <w:left w:val="nil"/>
              <w:bottom w:val="nil"/>
              <w:right w:val="nil"/>
            </w:tcBorders>
            <w:shd w:val="clear" w:color="auto" w:fill="auto"/>
            <w:noWrap/>
            <w:vAlign w:val="bottom"/>
            <w:hideMark/>
          </w:tcPr>
          <w:p w14:paraId="1F0C682E"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Chennai</w:t>
            </w:r>
          </w:p>
        </w:tc>
        <w:tc>
          <w:tcPr>
            <w:tcW w:w="1134" w:type="dxa"/>
            <w:tcBorders>
              <w:top w:val="nil"/>
              <w:left w:val="nil"/>
              <w:bottom w:val="nil"/>
              <w:right w:val="nil"/>
            </w:tcBorders>
            <w:shd w:val="clear" w:color="auto" w:fill="auto"/>
            <w:noWrap/>
            <w:vAlign w:val="bottom"/>
            <w:hideMark/>
          </w:tcPr>
          <w:p w14:paraId="3A0574B8"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418</w:t>
            </w:r>
          </w:p>
        </w:tc>
      </w:tr>
      <w:tr w:rsidR="003C7292" w:rsidRPr="003C7292" w14:paraId="09B2DED5" w14:textId="77777777" w:rsidTr="00813EA1">
        <w:trPr>
          <w:trHeight w:val="240"/>
        </w:trPr>
        <w:tc>
          <w:tcPr>
            <w:tcW w:w="640" w:type="dxa"/>
            <w:tcBorders>
              <w:top w:val="nil"/>
              <w:left w:val="nil"/>
              <w:bottom w:val="nil"/>
              <w:right w:val="nil"/>
            </w:tcBorders>
            <w:shd w:val="clear" w:color="auto" w:fill="auto"/>
            <w:noWrap/>
            <w:vAlign w:val="bottom"/>
            <w:hideMark/>
          </w:tcPr>
          <w:p w14:paraId="173DD89B"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10</w:t>
            </w:r>
          </w:p>
        </w:tc>
        <w:tc>
          <w:tcPr>
            <w:tcW w:w="1785" w:type="dxa"/>
            <w:tcBorders>
              <w:top w:val="nil"/>
              <w:left w:val="nil"/>
              <w:bottom w:val="nil"/>
              <w:right w:val="nil"/>
            </w:tcBorders>
            <w:shd w:val="clear" w:color="auto" w:fill="auto"/>
            <w:noWrap/>
            <w:vAlign w:val="bottom"/>
            <w:hideMark/>
          </w:tcPr>
          <w:p w14:paraId="3AAB742C"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Osaka-Kobe</w:t>
            </w:r>
          </w:p>
        </w:tc>
        <w:tc>
          <w:tcPr>
            <w:tcW w:w="1134" w:type="dxa"/>
            <w:tcBorders>
              <w:top w:val="nil"/>
              <w:left w:val="nil"/>
              <w:bottom w:val="nil"/>
              <w:right w:val="nil"/>
            </w:tcBorders>
            <w:shd w:val="clear" w:color="auto" w:fill="auto"/>
            <w:noWrap/>
            <w:vAlign w:val="bottom"/>
            <w:hideMark/>
          </w:tcPr>
          <w:p w14:paraId="5E9488DC"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649</w:t>
            </w:r>
          </w:p>
        </w:tc>
        <w:tc>
          <w:tcPr>
            <w:tcW w:w="284" w:type="dxa"/>
            <w:tcBorders>
              <w:top w:val="nil"/>
              <w:left w:val="nil"/>
              <w:bottom w:val="nil"/>
              <w:right w:val="nil"/>
            </w:tcBorders>
            <w:shd w:val="clear" w:color="000000" w:fill="C4D79B"/>
            <w:noWrap/>
            <w:vAlign w:val="bottom"/>
            <w:hideMark/>
          </w:tcPr>
          <w:p w14:paraId="035347B4"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 </w:t>
            </w:r>
          </w:p>
        </w:tc>
        <w:tc>
          <w:tcPr>
            <w:tcW w:w="708" w:type="dxa"/>
            <w:tcBorders>
              <w:top w:val="nil"/>
              <w:left w:val="nil"/>
              <w:bottom w:val="nil"/>
              <w:right w:val="nil"/>
            </w:tcBorders>
            <w:shd w:val="clear" w:color="auto" w:fill="auto"/>
            <w:noWrap/>
            <w:vAlign w:val="bottom"/>
            <w:hideMark/>
          </w:tcPr>
          <w:p w14:paraId="2CF26775"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25</w:t>
            </w:r>
          </w:p>
        </w:tc>
        <w:tc>
          <w:tcPr>
            <w:tcW w:w="1560" w:type="dxa"/>
            <w:tcBorders>
              <w:top w:val="nil"/>
              <w:left w:val="nil"/>
              <w:bottom w:val="nil"/>
              <w:right w:val="nil"/>
            </w:tcBorders>
            <w:shd w:val="clear" w:color="auto" w:fill="auto"/>
            <w:noWrap/>
            <w:vAlign w:val="bottom"/>
            <w:hideMark/>
          </w:tcPr>
          <w:p w14:paraId="6A77CDA5"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Foshan</w:t>
            </w:r>
          </w:p>
        </w:tc>
        <w:tc>
          <w:tcPr>
            <w:tcW w:w="1134" w:type="dxa"/>
            <w:tcBorders>
              <w:top w:val="nil"/>
              <w:left w:val="nil"/>
              <w:bottom w:val="nil"/>
              <w:right w:val="nil"/>
            </w:tcBorders>
            <w:shd w:val="clear" w:color="auto" w:fill="auto"/>
            <w:noWrap/>
            <w:vAlign w:val="bottom"/>
            <w:hideMark/>
          </w:tcPr>
          <w:p w14:paraId="11191121"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386</w:t>
            </w:r>
          </w:p>
        </w:tc>
      </w:tr>
      <w:tr w:rsidR="003C7292" w:rsidRPr="003C7292" w14:paraId="1F9B0FCD" w14:textId="77777777" w:rsidTr="00813EA1">
        <w:trPr>
          <w:trHeight w:val="240"/>
        </w:trPr>
        <w:tc>
          <w:tcPr>
            <w:tcW w:w="640" w:type="dxa"/>
            <w:tcBorders>
              <w:top w:val="nil"/>
              <w:left w:val="nil"/>
              <w:bottom w:val="nil"/>
              <w:right w:val="nil"/>
            </w:tcBorders>
            <w:shd w:val="clear" w:color="auto" w:fill="auto"/>
            <w:noWrap/>
            <w:vAlign w:val="bottom"/>
            <w:hideMark/>
          </w:tcPr>
          <w:p w14:paraId="2E1B3B91"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11</w:t>
            </w:r>
          </w:p>
        </w:tc>
        <w:tc>
          <w:tcPr>
            <w:tcW w:w="1785" w:type="dxa"/>
            <w:tcBorders>
              <w:top w:val="nil"/>
              <w:left w:val="nil"/>
              <w:bottom w:val="nil"/>
              <w:right w:val="nil"/>
            </w:tcBorders>
            <w:shd w:val="clear" w:color="auto" w:fill="auto"/>
            <w:noWrap/>
            <w:vAlign w:val="bottom"/>
            <w:hideMark/>
          </w:tcPr>
          <w:p w14:paraId="65C8E744"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Guangzhou</w:t>
            </w:r>
          </w:p>
        </w:tc>
        <w:tc>
          <w:tcPr>
            <w:tcW w:w="1134" w:type="dxa"/>
            <w:tcBorders>
              <w:top w:val="nil"/>
              <w:left w:val="nil"/>
              <w:bottom w:val="nil"/>
              <w:right w:val="nil"/>
            </w:tcBorders>
            <w:shd w:val="clear" w:color="auto" w:fill="auto"/>
            <w:noWrap/>
            <w:vAlign w:val="bottom"/>
            <w:hideMark/>
          </w:tcPr>
          <w:p w14:paraId="675D0161"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645</w:t>
            </w:r>
          </w:p>
        </w:tc>
        <w:tc>
          <w:tcPr>
            <w:tcW w:w="284" w:type="dxa"/>
            <w:tcBorders>
              <w:top w:val="nil"/>
              <w:left w:val="nil"/>
              <w:bottom w:val="nil"/>
              <w:right w:val="nil"/>
            </w:tcBorders>
            <w:shd w:val="clear" w:color="000000" w:fill="C4D79B"/>
            <w:noWrap/>
            <w:vAlign w:val="bottom"/>
            <w:hideMark/>
          </w:tcPr>
          <w:p w14:paraId="760AD2BB"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 </w:t>
            </w:r>
          </w:p>
        </w:tc>
        <w:tc>
          <w:tcPr>
            <w:tcW w:w="708" w:type="dxa"/>
            <w:tcBorders>
              <w:top w:val="nil"/>
              <w:left w:val="nil"/>
              <w:bottom w:val="nil"/>
              <w:right w:val="nil"/>
            </w:tcBorders>
            <w:shd w:val="clear" w:color="auto" w:fill="auto"/>
            <w:noWrap/>
            <w:vAlign w:val="bottom"/>
            <w:hideMark/>
          </w:tcPr>
          <w:p w14:paraId="184350BD"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26</w:t>
            </w:r>
          </w:p>
        </w:tc>
        <w:tc>
          <w:tcPr>
            <w:tcW w:w="1560" w:type="dxa"/>
            <w:tcBorders>
              <w:top w:val="nil"/>
              <w:left w:val="nil"/>
              <w:bottom w:val="nil"/>
              <w:right w:val="nil"/>
            </w:tcBorders>
            <w:shd w:val="clear" w:color="auto" w:fill="auto"/>
            <w:noWrap/>
            <w:vAlign w:val="bottom"/>
            <w:hideMark/>
          </w:tcPr>
          <w:p w14:paraId="697D1F6D"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Bogotá</w:t>
            </w:r>
          </w:p>
        </w:tc>
        <w:tc>
          <w:tcPr>
            <w:tcW w:w="1134" w:type="dxa"/>
            <w:tcBorders>
              <w:top w:val="nil"/>
              <w:left w:val="nil"/>
              <w:bottom w:val="nil"/>
              <w:right w:val="nil"/>
            </w:tcBorders>
            <w:shd w:val="clear" w:color="auto" w:fill="auto"/>
            <w:noWrap/>
            <w:vAlign w:val="bottom"/>
            <w:hideMark/>
          </w:tcPr>
          <w:p w14:paraId="002B7E5B"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385</w:t>
            </w:r>
          </w:p>
        </w:tc>
      </w:tr>
      <w:tr w:rsidR="003C7292" w:rsidRPr="003C7292" w14:paraId="532BD29C" w14:textId="77777777" w:rsidTr="00813EA1">
        <w:trPr>
          <w:trHeight w:val="240"/>
        </w:trPr>
        <w:tc>
          <w:tcPr>
            <w:tcW w:w="640" w:type="dxa"/>
            <w:tcBorders>
              <w:top w:val="nil"/>
              <w:left w:val="nil"/>
              <w:bottom w:val="nil"/>
              <w:right w:val="nil"/>
            </w:tcBorders>
            <w:shd w:val="clear" w:color="auto" w:fill="auto"/>
            <w:noWrap/>
            <w:vAlign w:val="bottom"/>
            <w:hideMark/>
          </w:tcPr>
          <w:p w14:paraId="1AB9DB6E"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12</w:t>
            </w:r>
          </w:p>
        </w:tc>
        <w:tc>
          <w:tcPr>
            <w:tcW w:w="1785" w:type="dxa"/>
            <w:tcBorders>
              <w:top w:val="nil"/>
              <w:left w:val="nil"/>
              <w:bottom w:val="nil"/>
              <w:right w:val="nil"/>
            </w:tcBorders>
            <w:shd w:val="clear" w:color="auto" w:fill="auto"/>
            <w:noWrap/>
            <w:vAlign w:val="bottom"/>
            <w:hideMark/>
          </w:tcPr>
          <w:p w14:paraId="6723D669" w14:textId="6CB60F99" w:rsidR="003C7292" w:rsidRPr="003C7292" w:rsidRDefault="003C7292" w:rsidP="003C7292">
            <w:pPr>
              <w:rPr>
                <w:rFonts w:ascii="Arial" w:eastAsia="Times New Roman" w:hAnsi="Arial" w:cs="Arial"/>
                <w:sz w:val="18"/>
                <w:szCs w:val="20"/>
                <w:lang w:val="en-AU"/>
              </w:rPr>
            </w:pPr>
            <w:r>
              <w:rPr>
                <w:rFonts w:ascii="Arial" w:eastAsia="Times New Roman" w:hAnsi="Arial" w:cs="Arial"/>
                <w:sz w:val="18"/>
                <w:szCs w:val="20"/>
                <w:lang w:val="en-AU"/>
              </w:rPr>
              <w:t>Los Angeles</w:t>
            </w:r>
          </w:p>
        </w:tc>
        <w:tc>
          <w:tcPr>
            <w:tcW w:w="1134" w:type="dxa"/>
            <w:tcBorders>
              <w:top w:val="nil"/>
              <w:left w:val="nil"/>
              <w:bottom w:val="nil"/>
              <w:right w:val="nil"/>
            </w:tcBorders>
            <w:shd w:val="clear" w:color="auto" w:fill="auto"/>
            <w:noWrap/>
            <w:vAlign w:val="bottom"/>
            <w:hideMark/>
          </w:tcPr>
          <w:p w14:paraId="64E576F9"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612</w:t>
            </w:r>
          </w:p>
        </w:tc>
        <w:tc>
          <w:tcPr>
            <w:tcW w:w="284" w:type="dxa"/>
            <w:tcBorders>
              <w:top w:val="nil"/>
              <w:left w:val="nil"/>
              <w:bottom w:val="nil"/>
              <w:right w:val="nil"/>
            </w:tcBorders>
            <w:shd w:val="clear" w:color="000000" w:fill="C4D79B"/>
            <w:noWrap/>
            <w:vAlign w:val="bottom"/>
            <w:hideMark/>
          </w:tcPr>
          <w:p w14:paraId="52121FD3"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 </w:t>
            </w:r>
          </w:p>
        </w:tc>
        <w:tc>
          <w:tcPr>
            <w:tcW w:w="708" w:type="dxa"/>
            <w:tcBorders>
              <w:top w:val="nil"/>
              <w:left w:val="nil"/>
              <w:bottom w:val="nil"/>
              <w:right w:val="nil"/>
            </w:tcBorders>
            <w:shd w:val="clear" w:color="auto" w:fill="auto"/>
            <w:noWrap/>
            <w:vAlign w:val="bottom"/>
            <w:hideMark/>
          </w:tcPr>
          <w:p w14:paraId="1C5BB4AD"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27</w:t>
            </w:r>
          </w:p>
        </w:tc>
        <w:tc>
          <w:tcPr>
            <w:tcW w:w="1560" w:type="dxa"/>
            <w:tcBorders>
              <w:top w:val="nil"/>
              <w:left w:val="nil"/>
              <w:bottom w:val="nil"/>
              <w:right w:val="nil"/>
            </w:tcBorders>
            <w:shd w:val="clear" w:color="auto" w:fill="auto"/>
            <w:noWrap/>
            <w:vAlign w:val="bottom"/>
            <w:hideMark/>
          </w:tcPr>
          <w:p w14:paraId="052F0E38"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London</w:t>
            </w:r>
          </w:p>
        </w:tc>
        <w:tc>
          <w:tcPr>
            <w:tcW w:w="1134" w:type="dxa"/>
            <w:tcBorders>
              <w:top w:val="nil"/>
              <w:left w:val="nil"/>
              <w:bottom w:val="nil"/>
              <w:right w:val="nil"/>
            </w:tcBorders>
            <w:shd w:val="clear" w:color="auto" w:fill="auto"/>
            <w:noWrap/>
            <w:vAlign w:val="bottom"/>
            <w:hideMark/>
          </w:tcPr>
          <w:p w14:paraId="794124C0"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381</w:t>
            </w:r>
          </w:p>
        </w:tc>
      </w:tr>
      <w:tr w:rsidR="003C7292" w:rsidRPr="003C7292" w14:paraId="0C76CBC3" w14:textId="77777777" w:rsidTr="00813EA1">
        <w:trPr>
          <w:trHeight w:val="240"/>
        </w:trPr>
        <w:tc>
          <w:tcPr>
            <w:tcW w:w="640" w:type="dxa"/>
            <w:tcBorders>
              <w:top w:val="nil"/>
              <w:left w:val="nil"/>
              <w:bottom w:val="nil"/>
              <w:right w:val="nil"/>
            </w:tcBorders>
            <w:shd w:val="clear" w:color="auto" w:fill="auto"/>
            <w:noWrap/>
            <w:vAlign w:val="bottom"/>
            <w:hideMark/>
          </w:tcPr>
          <w:p w14:paraId="533B840F"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13</w:t>
            </w:r>
          </w:p>
        </w:tc>
        <w:tc>
          <w:tcPr>
            <w:tcW w:w="1785" w:type="dxa"/>
            <w:tcBorders>
              <w:top w:val="nil"/>
              <w:left w:val="nil"/>
              <w:bottom w:val="nil"/>
              <w:right w:val="nil"/>
            </w:tcBorders>
            <w:shd w:val="clear" w:color="auto" w:fill="auto"/>
            <w:noWrap/>
            <w:vAlign w:val="bottom"/>
            <w:hideMark/>
          </w:tcPr>
          <w:p w14:paraId="2D46280A"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Karachi</w:t>
            </w:r>
          </w:p>
        </w:tc>
        <w:tc>
          <w:tcPr>
            <w:tcW w:w="1134" w:type="dxa"/>
            <w:tcBorders>
              <w:top w:val="nil"/>
              <w:left w:val="nil"/>
              <w:bottom w:val="nil"/>
              <w:right w:val="nil"/>
            </w:tcBorders>
            <w:shd w:val="clear" w:color="auto" w:fill="auto"/>
            <w:noWrap/>
            <w:vAlign w:val="bottom"/>
            <w:hideMark/>
          </w:tcPr>
          <w:p w14:paraId="777AD362"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608</w:t>
            </w:r>
          </w:p>
        </w:tc>
        <w:tc>
          <w:tcPr>
            <w:tcW w:w="284" w:type="dxa"/>
            <w:tcBorders>
              <w:top w:val="nil"/>
              <w:left w:val="nil"/>
              <w:bottom w:val="nil"/>
              <w:right w:val="nil"/>
            </w:tcBorders>
            <w:shd w:val="clear" w:color="000000" w:fill="C4D79B"/>
            <w:noWrap/>
            <w:vAlign w:val="bottom"/>
            <w:hideMark/>
          </w:tcPr>
          <w:p w14:paraId="3E0C48F1"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 </w:t>
            </w:r>
          </w:p>
        </w:tc>
        <w:tc>
          <w:tcPr>
            <w:tcW w:w="708" w:type="dxa"/>
            <w:tcBorders>
              <w:top w:val="nil"/>
              <w:left w:val="nil"/>
              <w:bottom w:val="nil"/>
              <w:right w:val="nil"/>
            </w:tcBorders>
            <w:shd w:val="clear" w:color="auto" w:fill="auto"/>
            <w:noWrap/>
            <w:vAlign w:val="bottom"/>
            <w:hideMark/>
          </w:tcPr>
          <w:p w14:paraId="78572694"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28</w:t>
            </w:r>
          </w:p>
        </w:tc>
        <w:tc>
          <w:tcPr>
            <w:tcW w:w="1560" w:type="dxa"/>
            <w:tcBorders>
              <w:top w:val="nil"/>
              <w:left w:val="nil"/>
              <w:bottom w:val="nil"/>
              <w:right w:val="nil"/>
            </w:tcBorders>
            <w:shd w:val="clear" w:color="auto" w:fill="auto"/>
            <w:noWrap/>
            <w:vAlign w:val="bottom"/>
            <w:hideMark/>
          </w:tcPr>
          <w:p w14:paraId="42700496"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Lahore</w:t>
            </w:r>
          </w:p>
        </w:tc>
        <w:tc>
          <w:tcPr>
            <w:tcW w:w="1134" w:type="dxa"/>
            <w:tcBorders>
              <w:top w:val="nil"/>
              <w:left w:val="nil"/>
              <w:bottom w:val="nil"/>
              <w:right w:val="nil"/>
            </w:tcBorders>
            <w:shd w:val="clear" w:color="auto" w:fill="auto"/>
            <w:noWrap/>
            <w:vAlign w:val="bottom"/>
            <w:hideMark/>
          </w:tcPr>
          <w:p w14:paraId="5E6CBC0B"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372</w:t>
            </w:r>
          </w:p>
        </w:tc>
      </w:tr>
      <w:tr w:rsidR="003C7292" w:rsidRPr="003C7292" w14:paraId="2FC6A037" w14:textId="77777777" w:rsidTr="00813EA1">
        <w:trPr>
          <w:trHeight w:val="240"/>
        </w:trPr>
        <w:tc>
          <w:tcPr>
            <w:tcW w:w="640" w:type="dxa"/>
            <w:tcBorders>
              <w:top w:val="nil"/>
              <w:left w:val="nil"/>
              <w:bottom w:val="nil"/>
              <w:right w:val="nil"/>
            </w:tcBorders>
            <w:shd w:val="clear" w:color="auto" w:fill="auto"/>
            <w:noWrap/>
            <w:vAlign w:val="bottom"/>
            <w:hideMark/>
          </w:tcPr>
          <w:p w14:paraId="4473C28B"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14</w:t>
            </w:r>
          </w:p>
        </w:tc>
        <w:tc>
          <w:tcPr>
            <w:tcW w:w="1785" w:type="dxa"/>
            <w:tcBorders>
              <w:top w:val="nil"/>
              <w:left w:val="nil"/>
              <w:bottom w:val="nil"/>
              <w:right w:val="nil"/>
            </w:tcBorders>
            <w:shd w:val="clear" w:color="auto" w:fill="auto"/>
            <w:noWrap/>
            <w:vAlign w:val="bottom"/>
            <w:hideMark/>
          </w:tcPr>
          <w:p w14:paraId="27FB2C02"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São Paulo</w:t>
            </w:r>
          </w:p>
        </w:tc>
        <w:tc>
          <w:tcPr>
            <w:tcW w:w="1134" w:type="dxa"/>
            <w:tcBorders>
              <w:top w:val="nil"/>
              <w:left w:val="nil"/>
              <w:bottom w:val="nil"/>
              <w:right w:val="nil"/>
            </w:tcBorders>
            <w:shd w:val="clear" w:color="auto" w:fill="auto"/>
            <w:noWrap/>
            <w:vAlign w:val="bottom"/>
            <w:hideMark/>
          </w:tcPr>
          <w:p w14:paraId="69D41693"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574</w:t>
            </w:r>
          </w:p>
        </w:tc>
        <w:tc>
          <w:tcPr>
            <w:tcW w:w="284" w:type="dxa"/>
            <w:tcBorders>
              <w:top w:val="nil"/>
              <w:left w:val="nil"/>
              <w:bottom w:val="nil"/>
              <w:right w:val="nil"/>
            </w:tcBorders>
            <w:shd w:val="clear" w:color="000000" w:fill="C4D79B"/>
            <w:noWrap/>
            <w:vAlign w:val="bottom"/>
            <w:hideMark/>
          </w:tcPr>
          <w:p w14:paraId="0872FB0B"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 </w:t>
            </w:r>
          </w:p>
        </w:tc>
        <w:tc>
          <w:tcPr>
            <w:tcW w:w="708" w:type="dxa"/>
            <w:tcBorders>
              <w:top w:val="nil"/>
              <w:left w:val="nil"/>
              <w:bottom w:val="nil"/>
              <w:right w:val="nil"/>
            </w:tcBorders>
            <w:shd w:val="clear" w:color="auto" w:fill="auto"/>
            <w:noWrap/>
            <w:vAlign w:val="bottom"/>
            <w:hideMark/>
          </w:tcPr>
          <w:p w14:paraId="3E158F37"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29</w:t>
            </w:r>
          </w:p>
        </w:tc>
        <w:tc>
          <w:tcPr>
            <w:tcW w:w="1560" w:type="dxa"/>
            <w:tcBorders>
              <w:top w:val="nil"/>
              <w:left w:val="nil"/>
              <w:bottom w:val="nil"/>
              <w:right w:val="nil"/>
            </w:tcBorders>
            <w:shd w:val="clear" w:color="auto" w:fill="auto"/>
            <w:noWrap/>
            <w:vAlign w:val="bottom"/>
            <w:hideMark/>
          </w:tcPr>
          <w:p w14:paraId="5C240FFD"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Chittagong</w:t>
            </w:r>
          </w:p>
        </w:tc>
        <w:tc>
          <w:tcPr>
            <w:tcW w:w="1134" w:type="dxa"/>
            <w:tcBorders>
              <w:top w:val="nil"/>
              <w:left w:val="nil"/>
              <w:bottom w:val="nil"/>
              <w:right w:val="nil"/>
            </w:tcBorders>
            <w:shd w:val="clear" w:color="auto" w:fill="auto"/>
            <w:noWrap/>
            <w:vAlign w:val="bottom"/>
            <w:hideMark/>
          </w:tcPr>
          <w:p w14:paraId="6E864309"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354</w:t>
            </w:r>
          </w:p>
        </w:tc>
      </w:tr>
      <w:tr w:rsidR="003C7292" w:rsidRPr="003C7292" w14:paraId="2023EE0E" w14:textId="77777777" w:rsidTr="00813EA1">
        <w:trPr>
          <w:trHeight w:val="240"/>
        </w:trPr>
        <w:tc>
          <w:tcPr>
            <w:tcW w:w="640" w:type="dxa"/>
            <w:tcBorders>
              <w:top w:val="nil"/>
              <w:left w:val="nil"/>
              <w:bottom w:val="nil"/>
              <w:right w:val="nil"/>
            </w:tcBorders>
            <w:shd w:val="clear" w:color="auto" w:fill="auto"/>
            <w:noWrap/>
            <w:vAlign w:val="bottom"/>
            <w:hideMark/>
          </w:tcPr>
          <w:p w14:paraId="71FD1FD7"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15</w:t>
            </w:r>
          </w:p>
        </w:tc>
        <w:tc>
          <w:tcPr>
            <w:tcW w:w="1785" w:type="dxa"/>
            <w:tcBorders>
              <w:top w:val="nil"/>
              <w:left w:val="nil"/>
              <w:bottom w:val="nil"/>
              <w:right w:val="nil"/>
            </w:tcBorders>
            <w:shd w:val="clear" w:color="auto" w:fill="auto"/>
            <w:noWrap/>
            <w:vAlign w:val="bottom"/>
            <w:hideMark/>
          </w:tcPr>
          <w:p w14:paraId="16BB6E59"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Buenos Aires</w:t>
            </w:r>
          </w:p>
        </w:tc>
        <w:tc>
          <w:tcPr>
            <w:tcW w:w="1134" w:type="dxa"/>
            <w:tcBorders>
              <w:top w:val="nil"/>
              <w:left w:val="nil"/>
              <w:bottom w:val="nil"/>
              <w:right w:val="nil"/>
            </w:tcBorders>
            <w:shd w:val="clear" w:color="auto" w:fill="auto"/>
            <w:noWrap/>
            <w:vAlign w:val="bottom"/>
            <w:hideMark/>
          </w:tcPr>
          <w:p w14:paraId="2F850DE5"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572</w:t>
            </w:r>
          </w:p>
        </w:tc>
        <w:tc>
          <w:tcPr>
            <w:tcW w:w="284" w:type="dxa"/>
            <w:tcBorders>
              <w:top w:val="nil"/>
              <w:left w:val="nil"/>
              <w:bottom w:val="nil"/>
              <w:right w:val="nil"/>
            </w:tcBorders>
            <w:shd w:val="clear" w:color="000000" w:fill="C4D79B"/>
            <w:noWrap/>
            <w:vAlign w:val="bottom"/>
            <w:hideMark/>
          </w:tcPr>
          <w:p w14:paraId="1E72E18F"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 </w:t>
            </w:r>
          </w:p>
        </w:tc>
        <w:tc>
          <w:tcPr>
            <w:tcW w:w="708" w:type="dxa"/>
            <w:tcBorders>
              <w:top w:val="nil"/>
              <w:left w:val="nil"/>
              <w:bottom w:val="nil"/>
              <w:right w:val="nil"/>
            </w:tcBorders>
            <w:shd w:val="clear" w:color="auto" w:fill="auto"/>
            <w:noWrap/>
            <w:vAlign w:val="bottom"/>
            <w:hideMark/>
          </w:tcPr>
          <w:p w14:paraId="3843FCD9"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30</w:t>
            </w:r>
          </w:p>
        </w:tc>
        <w:tc>
          <w:tcPr>
            <w:tcW w:w="1560" w:type="dxa"/>
            <w:tcBorders>
              <w:top w:val="nil"/>
              <w:left w:val="nil"/>
              <w:bottom w:val="nil"/>
              <w:right w:val="nil"/>
            </w:tcBorders>
            <w:shd w:val="clear" w:color="auto" w:fill="auto"/>
            <w:noWrap/>
            <w:vAlign w:val="bottom"/>
            <w:hideMark/>
          </w:tcPr>
          <w:p w14:paraId="2347D8C4" w14:textId="77777777" w:rsidR="003C7292" w:rsidRPr="003C7292" w:rsidRDefault="003C7292" w:rsidP="003C7292">
            <w:pPr>
              <w:rPr>
                <w:rFonts w:ascii="Arial" w:eastAsia="Times New Roman" w:hAnsi="Arial" w:cs="Arial"/>
                <w:sz w:val="18"/>
                <w:szCs w:val="20"/>
                <w:lang w:val="en-AU"/>
              </w:rPr>
            </w:pPr>
            <w:r w:rsidRPr="003C7292">
              <w:rPr>
                <w:rFonts w:ascii="Arial" w:eastAsia="Times New Roman" w:hAnsi="Arial" w:cs="Arial"/>
                <w:sz w:val="18"/>
                <w:szCs w:val="20"/>
                <w:lang w:val="en-AU"/>
              </w:rPr>
              <w:t>Istanbul</w:t>
            </w:r>
          </w:p>
        </w:tc>
        <w:tc>
          <w:tcPr>
            <w:tcW w:w="1134" w:type="dxa"/>
            <w:tcBorders>
              <w:top w:val="nil"/>
              <w:left w:val="nil"/>
              <w:bottom w:val="nil"/>
              <w:right w:val="nil"/>
            </w:tcBorders>
            <w:shd w:val="clear" w:color="auto" w:fill="auto"/>
            <w:noWrap/>
            <w:vAlign w:val="bottom"/>
            <w:hideMark/>
          </w:tcPr>
          <w:p w14:paraId="16539911" w14:textId="77777777" w:rsidR="003C7292" w:rsidRPr="003C7292" w:rsidRDefault="003C7292" w:rsidP="003C7292">
            <w:pPr>
              <w:jc w:val="center"/>
              <w:rPr>
                <w:rFonts w:ascii="Arial" w:eastAsia="Times New Roman" w:hAnsi="Arial" w:cs="Arial"/>
                <w:sz w:val="18"/>
                <w:szCs w:val="20"/>
                <w:lang w:val="en-AU"/>
              </w:rPr>
            </w:pPr>
            <w:r w:rsidRPr="003C7292">
              <w:rPr>
                <w:rFonts w:ascii="Arial" w:eastAsia="Times New Roman" w:hAnsi="Arial" w:cs="Arial"/>
                <w:sz w:val="18"/>
                <w:szCs w:val="20"/>
                <w:lang w:val="en-AU"/>
              </w:rPr>
              <w:t>353</w:t>
            </w:r>
          </w:p>
        </w:tc>
      </w:tr>
    </w:tbl>
    <w:p w14:paraId="565B9BEF" w14:textId="77777777" w:rsidR="003C7292" w:rsidRDefault="003C7292" w:rsidP="007E325F"/>
    <w:p w14:paraId="1379F133" w14:textId="25AA6958" w:rsidR="003C7292" w:rsidRDefault="00A0689A" w:rsidP="007E325F">
      <w:r>
        <w:t xml:space="preserve">These scores now need to be converted to a national score.  This is done by calculating the sum of the populated weighted scores for each of the large cities within a country and dividing this by the number of people living in those large cities to reflect the potential damage at an individual level.  </w:t>
      </w:r>
      <w:r w:rsidR="00C866B5">
        <w:t>Thus, we have essentially a per capita risk for the populations living in the largest centres of habitation and production.</w:t>
      </w:r>
    </w:p>
    <w:p w14:paraId="15981BDB" w14:textId="77777777" w:rsidR="00C866B5" w:rsidRDefault="00C866B5" w:rsidP="007E325F"/>
    <w:p w14:paraId="07714D98" w14:textId="20BA7A11" w:rsidR="00C866B5" w:rsidRDefault="00C866B5" w:rsidP="007E325F">
      <w:r>
        <w:t>The countries most at risk are shown below.</w:t>
      </w:r>
    </w:p>
    <w:p w14:paraId="5A24039F" w14:textId="77777777" w:rsidR="00400FC0" w:rsidRDefault="00400FC0" w:rsidP="007E325F"/>
    <w:tbl>
      <w:tblPr>
        <w:tblW w:w="6820" w:type="dxa"/>
        <w:tblInd w:w="93" w:type="dxa"/>
        <w:tblLook w:val="04A0" w:firstRow="1" w:lastRow="0" w:firstColumn="1" w:lastColumn="0" w:noHBand="0" w:noVBand="1"/>
      </w:tblPr>
      <w:tblGrid>
        <w:gridCol w:w="660"/>
        <w:gridCol w:w="1680"/>
        <w:gridCol w:w="900"/>
        <w:gridCol w:w="420"/>
        <w:gridCol w:w="640"/>
        <w:gridCol w:w="1520"/>
        <w:gridCol w:w="1000"/>
      </w:tblGrid>
      <w:tr w:rsidR="00400FC0" w:rsidRPr="00400FC0" w14:paraId="063A4F06" w14:textId="77777777" w:rsidTr="00400FC0">
        <w:trPr>
          <w:trHeight w:val="240"/>
        </w:trPr>
        <w:tc>
          <w:tcPr>
            <w:tcW w:w="660" w:type="dxa"/>
            <w:tcBorders>
              <w:top w:val="nil"/>
              <w:left w:val="nil"/>
              <w:bottom w:val="nil"/>
              <w:right w:val="nil"/>
            </w:tcBorders>
            <w:shd w:val="clear" w:color="auto" w:fill="auto"/>
            <w:noWrap/>
            <w:vAlign w:val="bottom"/>
            <w:hideMark/>
          </w:tcPr>
          <w:p w14:paraId="01572C3B"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1 </w:t>
            </w:r>
          </w:p>
        </w:tc>
        <w:tc>
          <w:tcPr>
            <w:tcW w:w="1680" w:type="dxa"/>
            <w:tcBorders>
              <w:top w:val="nil"/>
              <w:left w:val="nil"/>
              <w:bottom w:val="nil"/>
              <w:right w:val="nil"/>
            </w:tcBorders>
            <w:shd w:val="clear" w:color="auto" w:fill="auto"/>
            <w:noWrap/>
            <w:vAlign w:val="bottom"/>
            <w:hideMark/>
          </w:tcPr>
          <w:p w14:paraId="08488E2E"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Somalia</w:t>
            </w:r>
          </w:p>
        </w:tc>
        <w:tc>
          <w:tcPr>
            <w:tcW w:w="900" w:type="dxa"/>
            <w:tcBorders>
              <w:top w:val="nil"/>
              <w:left w:val="nil"/>
              <w:bottom w:val="nil"/>
              <w:right w:val="nil"/>
            </w:tcBorders>
            <w:shd w:val="clear" w:color="auto" w:fill="auto"/>
            <w:noWrap/>
            <w:vAlign w:val="bottom"/>
            <w:hideMark/>
          </w:tcPr>
          <w:p w14:paraId="62833DC5"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70.1</w:t>
            </w:r>
          </w:p>
        </w:tc>
        <w:tc>
          <w:tcPr>
            <w:tcW w:w="420" w:type="dxa"/>
            <w:tcBorders>
              <w:top w:val="nil"/>
              <w:left w:val="nil"/>
              <w:bottom w:val="nil"/>
              <w:right w:val="nil"/>
            </w:tcBorders>
            <w:shd w:val="clear" w:color="auto" w:fill="auto"/>
            <w:noWrap/>
            <w:vAlign w:val="bottom"/>
            <w:hideMark/>
          </w:tcPr>
          <w:p w14:paraId="5FE5A9B6" w14:textId="77777777" w:rsidR="00400FC0" w:rsidRPr="00400FC0" w:rsidRDefault="00400FC0" w:rsidP="00400FC0">
            <w:pPr>
              <w:rPr>
                <w:rFonts w:ascii="Arial" w:eastAsia="Times New Roman" w:hAnsi="Arial" w:cs="Arial"/>
                <w:sz w:val="20"/>
                <w:szCs w:val="20"/>
                <w:lang w:val="en-AU"/>
              </w:rPr>
            </w:pPr>
          </w:p>
        </w:tc>
        <w:tc>
          <w:tcPr>
            <w:tcW w:w="640" w:type="dxa"/>
            <w:tcBorders>
              <w:top w:val="nil"/>
              <w:left w:val="nil"/>
              <w:bottom w:val="nil"/>
              <w:right w:val="nil"/>
            </w:tcBorders>
            <w:shd w:val="clear" w:color="auto" w:fill="auto"/>
            <w:noWrap/>
            <w:vAlign w:val="bottom"/>
            <w:hideMark/>
          </w:tcPr>
          <w:p w14:paraId="08AC85EF"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16 </w:t>
            </w:r>
          </w:p>
        </w:tc>
        <w:tc>
          <w:tcPr>
            <w:tcW w:w="1520" w:type="dxa"/>
            <w:tcBorders>
              <w:top w:val="nil"/>
              <w:left w:val="nil"/>
              <w:bottom w:val="nil"/>
              <w:right w:val="nil"/>
            </w:tcBorders>
            <w:shd w:val="clear" w:color="auto" w:fill="auto"/>
            <w:noWrap/>
            <w:vAlign w:val="bottom"/>
            <w:hideMark/>
          </w:tcPr>
          <w:p w14:paraId="5D9ADAFE"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Laos</w:t>
            </w:r>
          </w:p>
        </w:tc>
        <w:tc>
          <w:tcPr>
            <w:tcW w:w="1000" w:type="dxa"/>
            <w:tcBorders>
              <w:top w:val="nil"/>
              <w:left w:val="nil"/>
              <w:bottom w:val="nil"/>
              <w:right w:val="nil"/>
            </w:tcBorders>
            <w:shd w:val="clear" w:color="auto" w:fill="auto"/>
            <w:noWrap/>
            <w:vAlign w:val="bottom"/>
            <w:hideMark/>
          </w:tcPr>
          <w:p w14:paraId="18D032D2"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54.6</w:t>
            </w:r>
          </w:p>
        </w:tc>
      </w:tr>
      <w:tr w:rsidR="00400FC0" w:rsidRPr="00400FC0" w14:paraId="0D934AE4" w14:textId="77777777" w:rsidTr="00400FC0">
        <w:trPr>
          <w:trHeight w:val="240"/>
        </w:trPr>
        <w:tc>
          <w:tcPr>
            <w:tcW w:w="660" w:type="dxa"/>
            <w:tcBorders>
              <w:top w:val="nil"/>
              <w:left w:val="nil"/>
              <w:bottom w:val="nil"/>
              <w:right w:val="nil"/>
            </w:tcBorders>
            <w:shd w:val="clear" w:color="auto" w:fill="auto"/>
            <w:noWrap/>
            <w:vAlign w:val="bottom"/>
            <w:hideMark/>
          </w:tcPr>
          <w:p w14:paraId="05F65D85"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2 </w:t>
            </w:r>
          </w:p>
        </w:tc>
        <w:tc>
          <w:tcPr>
            <w:tcW w:w="1680" w:type="dxa"/>
            <w:tcBorders>
              <w:top w:val="nil"/>
              <w:left w:val="nil"/>
              <w:bottom w:val="nil"/>
              <w:right w:val="nil"/>
            </w:tcBorders>
            <w:shd w:val="clear" w:color="auto" w:fill="auto"/>
            <w:noWrap/>
            <w:vAlign w:val="bottom"/>
            <w:hideMark/>
          </w:tcPr>
          <w:p w14:paraId="576E5D9B"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Ecuador</w:t>
            </w:r>
          </w:p>
        </w:tc>
        <w:tc>
          <w:tcPr>
            <w:tcW w:w="900" w:type="dxa"/>
            <w:tcBorders>
              <w:top w:val="nil"/>
              <w:left w:val="nil"/>
              <w:bottom w:val="nil"/>
              <w:right w:val="nil"/>
            </w:tcBorders>
            <w:shd w:val="clear" w:color="auto" w:fill="auto"/>
            <w:noWrap/>
            <w:vAlign w:val="bottom"/>
            <w:hideMark/>
          </w:tcPr>
          <w:p w14:paraId="4009D62E"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68.5</w:t>
            </w:r>
          </w:p>
        </w:tc>
        <w:tc>
          <w:tcPr>
            <w:tcW w:w="420" w:type="dxa"/>
            <w:tcBorders>
              <w:top w:val="nil"/>
              <w:left w:val="nil"/>
              <w:bottom w:val="nil"/>
              <w:right w:val="nil"/>
            </w:tcBorders>
            <w:shd w:val="clear" w:color="auto" w:fill="auto"/>
            <w:noWrap/>
            <w:vAlign w:val="bottom"/>
            <w:hideMark/>
          </w:tcPr>
          <w:p w14:paraId="546A7881" w14:textId="77777777" w:rsidR="00400FC0" w:rsidRPr="00400FC0" w:rsidRDefault="00400FC0" w:rsidP="00400FC0">
            <w:pPr>
              <w:rPr>
                <w:rFonts w:ascii="Arial" w:eastAsia="Times New Roman" w:hAnsi="Arial" w:cs="Arial"/>
                <w:sz w:val="20"/>
                <w:szCs w:val="20"/>
                <w:lang w:val="en-AU"/>
              </w:rPr>
            </w:pPr>
          </w:p>
        </w:tc>
        <w:tc>
          <w:tcPr>
            <w:tcW w:w="640" w:type="dxa"/>
            <w:tcBorders>
              <w:top w:val="nil"/>
              <w:left w:val="nil"/>
              <w:bottom w:val="nil"/>
              <w:right w:val="nil"/>
            </w:tcBorders>
            <w:shd w:val="clear" w:color="auto" w:fill="auto"/>
            <w:noWrap/>
            <w:vAlign w:val="bottom"/>
            <w:hideMark/>
          </w:tcPr>
          <w:p w14:paraId="139DC5E2"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17 </w:t>
            </w:r>
          </w:p>
        </w:tc>
        <w:tc>
          <w:tcPr>
            <w:tcW w:w="1520" w:type="dxa"/>
            <w:tcBorders>
              <w:top w:val="nil"/>
              <w:left w:val="nil"/>
              <w:bottom w:val="nil"/>
              <w:right w:val="nil"/>
            </w:tcBorders>
            <w:shd w:val="clear" w:color="auto" w:fill="auto"/>
            <w:noWrap/>
            <w:vAlign w:val="bottom"/>
            <w:hideMark/>
          </w:tcPr>
          <w:p w14:paraId="26BD1A7D"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Indonesia</w:t>
            </w:r>
          </w:p>
        </w:tc>
        <w:tc>
          <w:tcPr>
            <w:tcW w:w="1000" w:type="dxa"/>
            <w:tcBorders>
              <w:top w:val="nil"/>
              <w:left w:val="nil"/>
              <w:bottom w:val="nil"/>
              <w:right w:val="nil"/>
            </w:tcBorders>
            <w:shd w:val="clear" w:color="auto" w:fill="auto"/>
            <w:noWrap/>
            <w:vAlign w:val="bottom"/>
            <w:hideMark/>
          </w:tcPr>
          <w:p w14:paraId="3FADE768"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53.4</w:t>
            </w:r>
          </w:p>
        </w:tc>
      </w:tr>
      <w:tr w:rsidR="00400FC0" w:rsidRPr="00400FC0" w14:paraId="123F68E1" w14:textId="77777777" w:rsidTr="00400FC0">
        <w:trPr>
          <w:trHeight w:val="240"/>
        </w:trPr>
        <w:tc>
          <w:tcPr>
            <w:tcW w:w="660" w:type="dxa"/>
            <w:tcBorders>
              <w:top w:val="nil"/>
              <w:left w:val="nil"/>
              <w:bottom w:val="nil"/>
              <w:right w:val="nil"/>
            </w:tcBorders>
            <w:shd w:val="clear" w:color="auto" w:fill="auto"/>
            <w:noWrap/>
            <w:vAlign w:val="bottom"/>
            <w:hideMark/>
          </w:tcPr>
          <w:p w14:paraId="66ACB297"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3 </w:t>
            </w:r>
          </w:p>
        </w:tc>
        <w:tc>
          <w:tcPr>
            <w:tcW w:w="1680" w:type="dxa"/>
            <w:tcBorders>
              <w:top w:val="nil"/>
              <w:left w:val="nil"/>
              <w:bottom w:val="nil"/>
              <w:right w:val="nil"/>
            </w:tcBorders>
            <w:shd w:val="clear" w:color="auto" w:fill="auto"/>
            <w:noWrap/>
            <w:vAlign w:val="bottom"/>
            <w:hideMark/>
          </w:tcPr>
          <w:p w14:paraId="0A4C39AE"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Chile</w:t>
            </w:r>
          </w:p>
        </w:tc>
        <w:tc>
          <w:tcPr>
            <w:tcW w:w="900" w:type="dxa"/>
            <w:tcBorders>
              <w:top w:val="nil"/>
              <w:left w:val="nil"/>
              <w:bottom w:val="nil"/>
              <w:right w:val="nil"/>
            </w:tcBorders>
            <w:shd w:val="clear" w:color="auto" w:fill="auto"/>
            <w:noWrap/>
            <w:vAlign w:val="bottom"/>
            <w:hideMark/>
          </w:tcPr>
          <w:p w14:paraId="294D6E20"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65.6</w:t>
            </w:r>
          </w:p>
        </w:tc>
        <w:tc>
          <w:tcPr>
            <w:tcW w:w="420" w:type="dxa"/>
            <w:tcBorders>
              <w:top w:val="nil"/>
              <w:left w:val="nil"/>
              <w:bottom w:val="nil"/>
              <w:right w:val="nil"/>
            </w:tcBorders>
            <w:shd w:val="clear" w:color="auto" w:fill="auto"/>
            <w:noWrap/>
            <w:vAlign w:val="bottom"/>
            <w:hideMark/>
          </w:tcPr>
          <w:p w14:paraId="1A869805" w14:textId="77777777" w:rsidR="00400FC0" w:rsidRPr="00400FC0" w:rsidRDefault="00400FC0" w:rsidP="00400FC0">
            <w:pPr>
              <w:rPr>
                <w:rFonts w:ascii="Arial" w:eastAsia="Times New Roman" w:hAnsi="Arial" w:cs="Arial"/>
                <w:sz w:val="20"/>
                <w:szCs w:val="20"/>
                <w:lang w:val="en-AU"/>
              </w:rPr>
            </w:pPr>
          </w:p>
        </w:tc>
        <w:tc>
          <w:tcPr>
            <w:tcW w:w="640" w:type="dxa"/>
            <w:tcBorders>
              <w:top w:val="nil"/>
              <w:left w:val="nil"/>
              <w:bottom w:val="nil"/>
              <w:right w:val="nil"/>
            </w:tcBorders>
            <w:shd w:val="clear" w:color="auto" w:fill="auto"/>
            <w:noWrap/>
            <w:vAlign w:val="bottom"/>
            <w:hideMark/>
          </w:tcPr>
          <w:p w14:paraId="3882BBDA"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18 </w:t>
            </w:r>
          </w:p>
        </w:tc>
        <w:tc>
          <w:tcPr>
            <w:tcW w:w="1520" w:type="dxa"/>
            <w:tcBorders>
              <w:top w:val="nil"/>
              <w:left w:val="nil"/>
              <w:bottom w:val="nil"/>
              <w:right w:val="nil"/>
            </w:tcBorders>
            <w:shd w:val="clear" w:color="auto" w:fill="auto"/>
            <w:noWrap/>
            <w:vAlign w:val="bottom"/>
            <w:hideMark/>
          </w:tcPr>
          <w:p w14:paraId="0A6D7157"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Jordan</w:t>
            </w:r>
          </w:p>
        </w:tc>
        <w:tc>
          <w:tcPr>
            <w:tcW w:w="1000" w:type="dxa"/>
            <w:tcBorders>
              <w:top w:val="nil"/>
              <w:left w:val="nil"/>
              <w:bottom w:val="nil"/>
              <w:right w:val="nil"/>
            </w:tcBorders>
            <w:shd w:val="clear" w:color="auto" w:fill="auto"/>
            <w:noWrap/>
            <w:vAlign w:val="bottom"/>
            <w:hideMark/>
          </w:tcPr>
          <w:p w14:paraId="23A1D399"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52.2</w:t>
            </w:r>
          </w:p>
        </w:tc>
      </w:tr>
      <w:tr w:rsidR="00400FC0" w:rsidRPr="00400FC0" w14:paraId="59CBE94E" w14:textId="77777777" w:rsidTr="00400FC0">
        <w:trPr>
          <w:trHeight w:val="240"/>
        </w:trPr>
        <w:tc>
          <w:tcPr>
            <w:tcW w:w="660" w:type="dxa"/>
            <w:tcBorders>
              <w:top w:val="nil"/>
              <w:left w:val="nil"/>
              <w:bottom w:val="nil"/>
              <w:right w:val="nil"/>
            </w:tcBorders>
            <w:shd w:val="clear" w:color="auto" w:fill="auto"/>
            <w:noWrap/>
            <w:vAlign w:val="bottom"/>
            <w:hideMark/>
          </w:tcPr>
          <w:p w14:paraId="25A7407A"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4 </w:t>
            </w:r>
          </w:p>
        </w:tc>
        <w:tc>
          <w:tcPr>
            <w:tcW w:w="1680" w:type="dxa"/>
            <w:tcBorders>
              <w:top w:val="nil"/>
              <w:left w:val="nil"/>
              <w:bottom w:val="nil"/>
              <w:right w:val="nil"/>
            </w:tcBorders>
            <w:shd w:val="clear" w:color="auto" w:fill="auto"/>
            <w:noWrap/>
            <w:vAlign w:val="bottom"/>
            <w:hideMark/>
          </w:tcPr>
          <w:p w14:paraId="1C615FC4"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Afghanistan</w:t>
            </w:r>
          </w:p>
        </w:tc>
        <w:tc>
          <w:tcPr>
            <w:tcW w:w="900" w:type="dxa"/>
            <w:tcBorders>
              <w:top w:val="nil"/>
              <w:left w:val="nil"/>
              <w:bottom w:val="nil"/>
              <w:right w:val="nil"/>
            </w:tcBorders>
            <w:shd w:val="clear" w:color="auto" w:fill="auto"/>
            <w:noWrap/>
            <w:vAlign w:val="bottom"/>
            <w:hideMark/>
          </w:tcPr>
          <w:p w14:paraId="5EA394B4"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65.6</w:t>
            </w:r>
          </w:p>
        </w:tc>
        <w:tc>
          <w:tcPr>
            <w:tcW w:w="420" w:type="dxa"/>
            <w:tcBorders>
              <w:top w:val="nil"/>
              <w:left w:val="nil"/>
              <w:bottom w:val="nil"/>
              <w:right w:val="nil"/>
            </w:tcBorders>
            <w:shd w:val="clear" w:color="auto" w:fill="auto"/>
            <w:noWrap/>
            <w:vAlign w:val="bottom"/>
            <w:hideMark/>
          </w:tcPr>
          <w:p w14:paraId="448CA790" w14:textId="77777777" w:rsidR="00400FC0" w:rsidRPr="00400FC0" w:rsidRDefault="00400FC0" w:rsidP="00400FC0">
            <w:pPr>
              <w:rPr>
                <w:rFonts w:ascii="Arial" w:eastAsia="Times New Roman" w:hAnsi="Arial" w:cs="Arial"/>
                <w:sz w:val="20"/>
                <w:szCs w:val="20"/>
                <w:lang w:val="en-AU"/>
              </w:rPr>
            </w:pPr>
          </w:p>
        </w:tc>
        <w:tc>
          <w:tcPr>
            <w:tcW w:w="640" w:type="dxa"/>
            <w:tcBorders>
              <w:top w:val="nil"/>
              <w:left w:val="nil"/>
              <w:bottom w:val="nil"/>
              <w:right w:val="nil"/>
            </w:tcBorders>
            <w:shd w:val="clear" w:color="auto" w:fill="auto"/>
            <w:noWrap/>
            <w:vAlign w:val="bottom"/>
            <w:hideMark/>
          </w:tcPr>
          <w:p w14:paraId="630527E9"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19 </w:t>
            </w:r>
          </w:p>
        </w:tc>
        <w:tc>
          <w:tcPr>
            <w:tcW w:w="1520" w:type="dxa"/>
            <w:tcBorders>
              <w:top w:val="nil"/>
              <w:left w:val="nil"/>
              <w:bottom w:val="nil"/>
              <w:right w:val="nil"/>
            </w:tcBorders>
            <w:shd w:val="clear" w:color="auto" w:fill="auto"/>
            <w:noWrap/>
            <w:vAlign w:val="bottom"/>
            <w:hideMark/>
          </w:tcPr>
          <w:p w14:paraId="57D9055D"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Colombia</w:t>
            </w:r>
          </w:p>
        </w:tc>
        <w:tc>
          <w:tcPr>
            <w:tcW w:w="1000" w:type="dxa"/>
            <w:tcBorders>
              <w:top w:val="nil"/>
              <w:left w:val="nil"/>
              <w:bottom w:val="nil"/>
              <w:right w:val="nil"/>
            </w:tcBorders>
            <w:shd w:val="clear" w:color="auto" w:fill="auto"/>
            <w:noWrap/>
            <w:vAlign w:val="bottom"/>
            <w:hideMark/>
          </w:tcPr>
          <w:p w14:paraId="3BAF93F5"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52.1</w:t>
            </w:r>
          </w:p>
        </w:tc>
      </w:tr>
      <w:tr w:rsidR="00400FC0" w:rsidRPr="00400FC0" w14:paraId="2B28D8C4" w14:textId="77777777" w:rsidTr="00400FC0">
        <w:trPr>
          <w:trHeight w:val="240"/>
        </w:trPr>
        <w:tc>
          <w:tcPr>
            <w:tcW w:w="660" w:type="dxa"/>
            <w:tcBorders>
              <w:top w:val="nil"/>
              <w:left w:val="nil"/>
              <w:bottom w:val="nil"/>
              <w:right w:val="nil"/>
            </w:tcBorders>
            <w:shd w:val="clear" w:color="auto" w:fill="auto"/>
            <w:noWrap/>
            <w:vAlign w:val="bottom"/>
            <w:hideMark/>
          </w:tcPr>
          <w:p w14:paraId="7EC2443A"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5 </w:t>
            </w:r>
          </w:p>
        </w:tc>
        <w:tc>
          <w:tcPr>
            <w:tcW w:w="1680" w:type="dxa"/>
            <w:tcBorders>
              <w:top w:val="nil"/>
              <w:left w:val="nil"/>
              <w:bottom w:val="nil"/>
              <w:right w:val="nil"/>
            </w:tcBorders>
            <w:shd w:val="clear" w:color="auto" w:fill="auto"/>
            <w:noWrap/>
            <w:vAlign w:val="bottom"/>
            <w:hideMark/>
          </w:tcPr>
          <w:p w14:paraId="7DC05EAD"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Mozambique</w:t>
            </w:r>
          </w:p>
        </w:tc>
        <w:tc>
          <w:tcPr>
            <w:tcW w:w="900" w:type="dxa"/>
            <w:tcBorders>
              <w:top w:val="nil"/>
              <w:left w:val="nil"/>
              <w:bottom w:val="nil"/>
              <w:right w:val="nil"/>
            </w:tcBorders>
            <w:shd w:val="clear" w:color="auto" w:fill="auto"/>
            <w:noWrap/>
            <w:vAlign w:val="bottom"/>
            <w:hideMark/>
          </w:tcPr>
          <w:p w14:paraId="57FD0B8E"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64.7</w:t>
            </w:r>
          </w:p>
        </w:tc>
        <w:tc>
          <w:tcPr>
            <w:tcW w:w="420" w:type="dxa"/>
            <w:tcBorders>
              <w:top w:val="nil"/>
              <w:left w:val="nil"/>
              <w:bottom w:val="nil"/>
              <w:right w:val="nil"/>
            </w:tcBorders>
            <w:shd w:val="clear" w:color="auto" w:fill="auto"/>
            <w:noWrap/>
            <w:vAlign w:val="bottom"/>
            <w:hideMark/>
          </w:tcPr>
          <w:p w14:paraId="21B13867" w14:textId="77777777" w:rsidR="00400FC0" w:rsidRPr="00400FC0" w:rsidRDefault="00400FC0" w:rsidP="00400FC0">
            <w:pPr>
              <w:rPr>
                <w:rFonts w:ascii="Arial" w:eastAsia="Times New Roman" w:hAnsi="Arial" w:cs="Arial"/>
                <w:sz w:val="20"/>
                <w:szCs w:val="20"/>
                <w:lang w:val="en-AU"/>
              </w:rPr>
            </w:pPr>
          </w:p>
        </w:tc>
        <w:tc>
          <w:tcPr>
            <w:tcW w:w="640" w:type="dxa"/>
            <w:tcBorders>
              <w:top w:val="nil"/>
              <w:left w:val="nil"/>
              <w:bottom w:val="nil"/>
              <w:right w:val="nil"/>
            </w:tcBorders>
            <w:shd w:val="clear" w:color="auto" w:fill="auto"/>
            <w:noWrap/>
            <w:vAlign w:val="bottom"/>
            <w:hideMark/>
          </w:tcPr>
          <w:p w14:paraId="26CD9DE3"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20 </w:t>
            </w:r>
          </w:p>
        </w:tc>
        <w:tc>
          <w:tcPr>
            <w:tcW w:w="1520" w:type="dxa"/>
            <w:tcBorders>
              <w:top w:val="nil"/>
              <w:left w:val="nil"/>
              <w:bottom w:val="nil"/>
              <w:right w:val="nil"/>
            </w:tcBorders>
            <w:shd w:val="clear" w:color="auto" w:fill="auto"/>
            <w:noWrap/>
            <w:vAlign w:val="bottom"/>
            <w:hideMark/>
          </w:tcPr>
          <w:p w14:paraId="392ED878"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Haiti</w:t>
            </w:r>
          </w:p>
        </w:tc>
        <w:tc>
          <w:tcPr>
            <w:tcW w:w="1000" w:type="dxa"/>
            <w:tcBorders>
              <w:top w:val="nil"/>
              <w:left w:val="nil"/>
              <w:bottom w:val="nil"/>
              <w:right w:val="nil"/>
            </w:tcBorders>
            <w:shd w:val="clear" w:color="auto" w:fill="auto"/>
            <w:noWrap/>
            <w:vAlign w:val="bottom"/>
            <w:hideMark/>
          </w:tcPr>
          <w:p w14:paraId="5533469D"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51.3</w:t>
            </w:r>
          </w:p>
        </w:tc>
      </w:tr>
      <w:tr w:rsidR="00400FC0" w:rsidRPr="00400FC0" w14:paraId="7995308A" w14:textId="77777777" w:rsidTr="00400FC0">
        <w:trPr>
          <w:trHeight w:val="240"/>
        </w:trPr>
        <w:tc>
          <w:tcPr>
            <w:tcW w:w="660" w:type="dxa"/>
            <w:tcBorders>
              <w:top w:val="nil"/>
              <w:left w:val="nil"/>
              <w:bottom w:val="nil"/>
              <w:right w:val="nil"/>
            </w:tcBorders>
            <w:shd w:val="clear" w:color="auto" w:fill="auto"/>
            <w:noWrap/>
            <w:vAlign w:val="bottom"/>
            <w:hideMark/>
          </w:tcPr>
          <w:p w14:paraId="5910A7FA"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6 </w:t>
            </w:r>
          </w:p>
        </w:tc>
        <w:tc>
          <w:tcPr>
            <w:tcW w:w="1680" w:type="dxa"/>
            <w:tcBorders>
              <w:top w:val="nil"/>
              <w:left w:val="nil"/>
              <w:bottom w:val="nil"/>
              <w:right w:val="nil"/>
            </w:tcBorders>
            <w:shd w:val="clear" w:color="auto" w:fill="auto"/>
            <w:noWrap/>
            <w:vAlign w:val="bottom"/>
            <w:hideMark/>
          </w:tcPr>
          <w:p w14:paraId="6F08F450"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Nicaragua</w:t>
            </w:r>
          </w:p>
        </w:tc>
        <w:tc>
          <w:tcPr>
            <w:tcW w:w="900" w:type="dxa"/>
            <w:tcBorders>
              <w:top w:val="nil"/>
              <w:left w:val="nil"/>
              <w:bottom w:val="nil"/>
              <w:right w:val="nil"/>
            </w:tcBorders>
            <w:shd w:val="clear" w:color="auto" w:fill="auto"/>
            <w:noWrap/>
            <w:vAlign w:val="bottom"/>
            <w:hideMark/>
          </w:tcPr>
          <w:p w14:paraId="4591A0BE"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64.7</w:t>
            </w:r>
          </w:p>
        </w:tc>
        <w:tc>
          <w:tcPr>
            <w:tcW w:w="420" w:type="dxa"/>
            <w:tcBorders>
              <w:top w:val="nil"/>
              <w:left w:val="nil"/>
              <w:bottom w:val="nil"/>
              <w:right w:val="nil"/>
            </w:tcBorders>
            <w:shd w:val="clear" w:color="auto" w:fill="auto"/>
            <w:noWrap/>
            <w:vAlign w:val="bottom"/>
            <w:hideMark/>
          </w:tcPr>
          <w:p w14:paraId="7ED06047" w14:textId="77777777" w:rsidR="00400FC0" w:rsidRPr="00400FC0" w:rsidRDefault="00400FC0" w:rsidP="00400FC0">
            <w:pPr>
              <w:rPr>
                <w:rFonts w:ascii="Arial" w:eastAsia="Times New Roman" w:hAnsi="Arial" w:cs="Arial"/>
                <w:sz w:val="20"/>
                <w:szCs w:val="20"/>
                <w:lang w:val="en-AU"/>
              </w:rPr>
            </w:pPr>
          </w:p>
        </w:tc>
        <w:tc>
          <w:tcPr>
            <w:tcW w:w="640" w:type="dxa"/>
            <w:tcBorders>
              <w:top w:val="nil"/>
              <w:left w:val="nil"/>
              <w:bottom w:val="nil"/>
              <w:right w:val="nil"/>
            </w:tcBorders>
            <w:shd w:val="clear" w:color="auto" w:fill="auto"/>
            <w:noWrap/>
            <w:vAlign w:val="bottom"/>
            <w:hideMark/>
          </w:tcPr>
          <w:p w14:paraId="1B0A7A08"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21 </w:t>
            </w:r>
          </w:p>
        </w:tc>
        <w:tc>
          <w:tcPr>
            <w:tcW w:w="1520" w:type="dxa"/>
            <w:tcBorders>
              <w:top w:val="nil"/>
              <w:left w:val="nil"/>
              <w:bottom w:val="nil"/>
              <w:right w:val="nil"/>
            </w:tcBorders>
            <w:shd w:val="clear" w:color="auto" w:fill="auto"/>
            <w:noWrap/>
            <w:vAlign w:val="bottom"/>
            <w:hideMark/>
          </w:tcPr>
          <w:p w14:paraId="7BF850A8"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Japan</w:t>
            </w:r>
          </w:p>
        </w:tc>
        <w:tc>
          <w:tcPr>
            <w:tcW w:w="1000" w:type="dxa"/>
            <w:tcBorders>
              <w:top w:val="nil"/>
              <w:left w:val="nil"/>
              <w:bottom w:val="nil"/>
              <w:right w:val="nil"/>
            </w:tcBorders>
            <w:shd w:val="clear" w:color="auto" w:fill="auto"/>
            <w:noWrap/>
            <w:vAlign w:val="bottom"/>
            <w:hideMark/>
          </w:tcPr>
          <w:p w14:paraId="003B2F60"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50.1</w:t>
            </w:r>
          </w:p>
        </w:tc>
      </w:tr>
      <w:tr w:rsidR="00400FC0" w:rsidRPr="00400FC0" w14:paraId="40DA02EC" w14:textId="77777777" w:rsidTr="00400FC0">
        <w:trPr>
          <w:trHeight w:val="240"/>
        </w:trPr>
        <w:tc>
          <w:tcPr>
            <w:tcW w:w="660" w:type="dxa"/>
            <w:tcBorders>
              <w:top w:val="nil"/>
              <w:left w:val="nil"/>
              <w:bottom w:val="nil"/>
              <w:right w:val="nil"/>
            </w:tcBorders>
            <w:shd w:val="clear" w:color="auto" w:fill="auto"/>
            <w:noWrap/>
            <w:vAlign w:val="bottom"/>
            <w:hideMark/>
          </w:tcPr>
          <w:p w14:paraId="6B7426F3"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7 </w:t>
            </w:r>
          </w:p>
        </w:tc>
        <w:tc>
          <w:tcPr>
            <w:tcW w:w="1680" w:type="dxa"/>
            <w:tcBorders>
              <w:top w:val="nil"/>
              <w:left w:val="nil"/>
              <w:bottom w:val="nil"/>
              <w:right w:val="nil"/>
            </w:tcBorders>
            <w:shd w:val="clear" w:color="auto" w:fill="auto"/>
            <w:noWrap/>
            <w:vAlign w:val="bottom"/>
            <w:hideMark/>
          </w:tcPr>
          <w:p w14:paraId="62073A6D"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Philippines</w:t>
            </w:r>
          </w:p>
        </w:tc>
        <w:tc>
          <w:tcPr>
            <w:tcW w:w="900" w:type="dxa"/>
            <w:tcBorders>
              <w:top w:val="nil"/>
              <w:left w:val="nil"/>
              <w:bottom w:val="nil"/>
              <w:right w:val="nil"/>
            </w:tcBorders>
            <w:shd w:val="clear" w:color="auto" w:fill="auto"/>
            <w:noWrap/>
            <w:vAlign w:val="bottom"/>
            <w:hideMark/>
          </w:tcPr>
          <w:p w14:paraId="4A595511"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64.5</w:t>
            </w:r>
          </w:p>
        </w:tc>
        <w:tc>
          <w:tcPr>
            <w:tcW w:w="420" w:type="dxa"/>
            <w:tcBorders>
              <w:top w:val="nil"/>
              <w:left w:val="nil"/>
              <w:bottom w:val="nil"/>
              <w:right w:val="nil"/>
            </w:tcBorders>
            <w:shd w:val="clear" w:color="auto" w:fill="auto"/>
            <w:noWrap/>
            <w:vAlign w:val="bottom"/>
            <w:hideMark/>
          </w:tcPr>
          <w:p w14:paraId="60215579" w14:textId="77777777" w:rsidR="00400FC0" w:rsidRPr="00400FC0" w:rsidRDefault="00400FC0" w:rsidP="00400FC0">
            <w:pPr>
              <w:rPr>
                <w:rFonts w:ascii="Arial" w:eastAsia="Times New Roman" w:hAnsi="Arial" w:cs="Arial"/>
                <w:sz w:val="20"/>
                <w:szCs w:val="20"/>
                <w:lang w:val="en-AU"/>
              </w:rPr>
            </w:pPr>
          </w:p>
        </w:tc>
        <w:tc>
          <w:tcPr>
            <w:tcW w:w="640" w:type="dxa"/>
            <w:tcBorders>
              <w:top w:val="nil"/>
              <w:left w:val="nil"/>
              <w:bottom w:val="nil"/>
              <w:right w:val="nil"/>
            </w:tcBorders>
            <w:shd w:val="clear" w:color="auto" w:fill="auto"/>
            <w:noWrap/>
            <w:vAlign w:val="bottom"/>
            <w:hideMark/>
          </w:tcPr>
          <w:p w14:paraId="79D8FD29"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22 </w:t>
            </w:r>
          </w:p>
        </w:tc>
        <w:tc>
          <w:tcPr>
            <w:tcW w:w="1520" w:type="dxa"/>
            <w:tcBorders>
              <w:top w:val="nil"/>
              <w:left w:val="nil"/>
              <w:bottom w:val="nil"/>
              <w:right w:val="nil"/>
            </w:tcBorders>
            <w:shd w:val="clear" w:color="auto" w:fill="auto"/>
            <w:noWrap/>
            <w:vAlign w:val="bottom"/>
            <w:hideMark/>
          </w:tcPr>
          <w:p w14:paraId="147517EA"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Madagascar</w:t>
            </w:r>
          </w:p>
        </w:tc>
        <w:tc>
          <w:tcPr>
            <w:tcW w:w="1000" w:type="dxa"/>
            <w:tcBorders>
              <w:top w:val="nil"/>
              <w:left w:val="nil"/>
              <w:bottom w:val="nil"/>
              <w:right w:val="nil"/>
            </w:tcBorders>
            <w:shd w:val="clear" w:color="auto" w:fill="auto"/>
            <w:noWrap/>
            <w:vAlign w:val="bottom"/>
            <w:hideMark/>
          </w:tcPr>
          <w:p w14:paraId="6B2335F6"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50.0</w:t>
            </w:r>
          </w:p>
        </w:tc>
      </w:tr>
      <w:tr w:rsidR="00400FC0" w:rsidRPr="00400FC0" w14:paraId="0E9E2410" w14:textId="77777777" w:rsidTr="00400FC0">
        <w:trPr>
          <w:trHeight w:val="240"/>
        </w:trPr>
        <w:tc>
          <w:tcPr>
            <w:tcW w:w="660" w:type="dxa"/>
            <w:tcBorders>
              <w:top w:val="nil"/>
              <w:left w:val="nil"/>
              <w:bottom w:val="nil"/>
              <w:right w:val="nil"/>
            </w:tcBorders>
            <w:shd w:val="clear" w:color="auto" w:fill="auto"/>
            <w:noWrap/>
            <w:vAlign w:val="bottom"/>
            <w:hideMark/>
          </w:tcPr>
          <w:p w14:paraId="06AEE896"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8 </w:t>
            </w:r>
          </w:p>
        </w:tc>
        <w:tc>
          <w:tcPr>
            <w:tcW w:w="1680" w:type="dxa"/>
            <w:tcBorders>
              <w:top w:val="nil"/>
              <w:left w:val="nil"/>
              <w:bottom w:val="nil"/>
              <w:right w:val="nil"/>
            </w:tcBorders>
            <w:shd w:val="clear" w:color="auto" w:fill="auto"/>
            <w:noWrap/>
            <w:vAlign w:val="bottom"/>
            <w:hideMark/>
          </w:tcPr>
          <w:p w14:paraId="7F1D7597"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Guatemala</w:t>
            </w:r>
          </w:p>
        </w:tc>
        <w:tc>
          <w:tcPr>
            <w:tcW w:w="900" w:type="dxa"/>
            <w:tcBorders>
              <w:top w:val="nil"/>
              <w:left w:val="nil"/>
              <w:bottom w:val="nil"/>
              <w:right w:val="nil"/>
            </w:tcBorders>
            <w:shd w:val="clear" w:color="auto" w:fill="auto"/>
            <w:noWrap/>
            <w:vAlign w:val="bottom"/>
            <w:hideMark/>
          </w:tcPr>
          <w:p w14:paraId="28351D6A"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64.1</w:t>
            </w:r>
          </w:p>
        </w:tc>
        <w:tc>
          <w:tcPr>
            <w:tcW w:w="420" w:type="dxa"/>
            <w:tcBorders>
              <w:top w:val="nil"/>
              <w:left w:val="nil"/>
              <w:bottom w:val="nil"/>
              <w:right w:val="nil"/>
            </w:tcBorders>
            <w:shd w:val="clear" w:color="auto" w:fill="auto"/>
            <w:noWrap/>
            <w:vAlign w:val="bottom"/>
            <w:hideMark/>
          </w:tcPr>
          <w:p w14:paraId="18B63338" w14:textId="77777777" w:rsidR="00400FC0" w:rsidRPr="00400FC0" w:rsidRDefault="00400FC0" w:rsidP="00400FC0">
            <w:pPr>
              <w:rPr>
                <w:rFonts w:ascii="Arial" w:eastAsia="Times New Roman" w:hAnsi="Arial" w:cs="Arial"/>
                <w:sz w:val="20"/>
                <w:szCs w:val="20"/>
                <w:lang w:val="en-AU"/>
              </w:rPr>
            </w:pPr>
          </w:p>
        </w:tc>
        <w:tc>
          <w:tcPr>
            <w:tcW w:w="640" w:type="dxa"/>
            <w:tcBorders>
              <w:top w:val="nil"/>
              <w:left w:val="nil"/>
              <w:bottom w:val="nil"/>
              <w:right w:val="nil"/>
            </w:tcBorders>
            <w:shd w:val="clear" w:color="auto" w:fill="auto"/>
            <w:noWrap/>
            <w:vAlign w:val="bottom"/>
            <w:hideMark/>
          </w:tcPr>
          <w:p w14:paraId="20D7984E"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23 </w:t>
            </w:r>
          </w:p>
        </w:tc>
        <w:tc>
          <w:tcPr>
            <w:tcW w:w="1520" w:type="dxa"/>
            <w:tcBorders>
              <w:top w:val="nil"/>
              <w:left w:val="nil"/>
              <w:bottom w:val="nil"/>
              <w:right w:val="nil"/>
            </w:tcBorders>
            <w:shd w:val="clear" w:color="auto" w:fill="auto"/>
            <w:noWrap/>
            <w:vAlign w:val="bottom"/>
            <w:hideMark/>
          </w:tcPr>
          <w:p w14:paraId="09FA9B37"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Algeria</w:t>
            </w:r>
          </w:p>
        </w:tc>
        <w:tc>
          <w:tcPr>
            <w:tcW w:w="1000" w:type="dxa"/>
            <w:tcBorders>
              <w:top w:val="nil"/>
              <w:left w:val="nil"/>
              <w:bottom w:val="nil"/>
              <w:right w:val="nil"/>
            </w:tcBorders>
            <w:shd w:val="clear" w:color="auto" w:fill="auto"/>
            <w:noWrap/>
            <w:vAlign w:val="bottom"/>
            <w:hideMark/>
          </w:tcPr>
          <w:p w14:paraId="6E214D44"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49.9</w:t>
            </w:r>
          </w:p>
        </w:tc>
      </w:tr>
      <w:tr w:rsidR="00400FC0" w:rsidRPr="00400FC0" w14:paraId="1B488807" w14:textId="77777777" w:rsidTr="00400FC0">
        <w:trPr>
          <w:trHeight w:val="240"/>
        </w:trPr>
        <w:tc>
          <w:tcPr>
            <w:tcW w:w="660" w:type="dxa"/>
            <w:tcBorders>
              <w:top w:val="nil"/>
              <w:left w:val="nil"/>
              <w:bottom w:val="nil"/>
              <w:right w:val="nil"/>
            </w:tcBorders>
            <w:shd w:val="clear" w:color="auto" w:fill="auto"/>
            <w:noWrap/>
            <w:vAlign w:val="bottom"/>
            <w:hideMark/>
          </w:tcPr>
          <w:p w14:paraId="63DA451D"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9 </w:t>
            </w:r>
          </w:p>
        </w:tc>
        <w:tc>
          <w:tcPr>
            <w:tcW w:w="1680" w:type="dxa"/>
            <w:tcBorders>
              <w:top w:val="nil"/>
              <w:left w:val="nil"/>
              <w:bottom w:val="nil"/>
              <w:right w:val="nil"/>
            </w:tcBorders>
            <w:shd w:val="clear" w:color="auto" w:fill="auto"/>
            <w:noWrap/>
            <w:vAlign w:val="bottom"/>
            <w:hideMark/>
          </w:tcPr>
          <w:p w14:paraId="479A586E"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Bangladesh</w:t>
            </w:r>
          </w:p>
        </w:tc>
        <w:tc>
          <w:tcPr>
            <w:tcW w:w="900" w:type="dxa"/>
            <w:tcBorders>
              <w:top w:val="nil"/>
              <w:left w:val="nil"/>
              <w:bottom w:val="nil"/>
              <w:right w:val="nil"/>
            </w:tcBorders>
            <w:shd w:val="clear" w:color="auto" w:fill="auto"/>
            <w:noWrap/>
            <w:vAlign w:val="bottom"/>
            <w:hideMark/>
          </w:tcPr>
          <w:p w14:paraId="073F4736"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62.2</w:t>
            </w:r>
          </w:p>
        </w:tc>
        <w:tc>
          <w:tcPr>
            <w:tcW w:w="420" w:type="dxa"/>
            <w:tcBorders>
              <w:top w:val="nil"/>
              <w:left w:val="nil"/>
              <w:bottom w:val="nil"/>
              <w:right w:val="nil"/>
            </w:tcBorders>
            <w:shd w:val="clear" w:color="auto" w:fill="auto"/>
            <w:noWrap/>
            <w:vAlign w:val="bottom"/>
            <w:hideMark/>
          </w:tcPr>
          <w:p w14:paraId="219B8E87" w14:textId="77777777" w:rsidR="00400FC0" w:rsidRPr="00400FC0" w:rsidRDefault="00400FC0" w:rsidP="00400FC0">
            <w:pPr>
              <w:rPr>
                <w:rFonts w:ascii="Arial" w:eastAsia="Times New Roman" w:hAnsi="Arial" w:cs="Arial"/>
                <w:sz w:val="20"/>
                <w:szCs w:val="20"/>
                <w:lang w:val="en-AU"/>
              </w:rPr>
            </w:pPr>
          </w:p>
        </w:tc>
        <w:tc>
          <w:tcPr>
            <w:tcW w:w="640" w:type="dxa"/>
            <w:tcBorders>
              <w:top w:val="nil"/>
              <w:left w:val="nil"/>
              <w:bottom w:val="nil"/>
              <w:right w:val="nil"/>
            </w:tcBorders>
            <w:shd w:val="clear" w:color="auto" w:fill="auto"/>
            <w:noWrap/>
            <w:vAlign w:val="bottom"/>
            <w:hideMark/>
          </w:tcPr>
          <w:p w14:paraId="67B79573"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24 </w:t>
            </w:r>
          </w:p>
        </w:tc>
        <w:tc>
          <w:tcPr>
            <w:tcW w:w="1520" w:type="dxa"/>
            <w:tcBorders>
              <w:top w:val="nil"/>
              <w:left w:val="nil"/>
              <w:bottom w:val="nil"/>
              <w:right w:val="nil"/>
            </w:tcBorders>
            <w:shd w:val="clear" w:color="auto" w:fill="auto"/>
            <w:noWrap/>
            <w:vAlign w:val="bottom"/>
            <w:hideMark/>
          </w:tcPr>
          <w:p w14:paraId="08ED56C4"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Peru</w:t>
            </w:r>
          </w:p>
        </w:tc>
        <w:tc>
          <w:tcPr>
            <w:tcW w:w="1000" w:type="dxa"/>
            <w:tcBorders>
              <w:top w:val="nil"/>
              <w:left w:val="nil"/>
              <w:bottom w:val="nil"/>
              <w:right w:val="nil"/>
            </w:tcBorders>
            <w:shd w:val="clear" w:color="auto" w:fill="auto"/>
            <w:noWrap/>
            <w:vAlign w:val="bottom"/>
            <w:hideMark/>
          </w:tcPr>
          <w:p w14:paraId="14264598"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49.6</w:t>
            </w:r>
          </w:p>
        </w:tc>
      </w:tr>
      <w:tr w:rsidR="00400FC0" w:rsidRPr="00400FC0" w14:paraId="41A2D347" w14:textId="77777777" w:rsidTr="00400FC0">
        <w:trPr>
          <w:trHeight w:val="240"/>
        </w:trPr>
        <w:tc>
          <w:tcPr>
            <w:tcW w:w="660" w:type="dxa"/>
            <w:tcBorders>
              <w:top w:val="nil"/>
              <w:left w:val="nil"/>
              <w:bottom w:val="nil"/>
              <w:right w:val="nil"/>
            </w:tcBorders>
            <w:shd w:val="clear" w:color="auto" w:fill="auto"/>
            <w:noWrap/>
            <w:vAlign w:val="bottom"/>
            <w:hideMark/>
          </w:tcPr>
          <w:p w14:paraId="489723AC"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10 </w:t>
            </w:r>
          </w:p>
        </w:tc>
        <w:tc>
          <w:tcPr>
            <w:tcW w:w="1680" w:type="dxa"/>
            <w:tcBorders>
              <w:top w:val="nil"/>
              <w:left w:val="nil"/>
              <w:bottom w:val="nil"/>
              <w:right w:val="nil"/>
            </w:tcBorders>
            <w:shd w:val="clear" w:color="auto" w:fill="auto"/>
            <w:noWrap/>
            <w:vAlign w:val="bottom"/>
            <w:hideMark/>
          </w:tcPr>
          <w:p w14:paraId="694060FD"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Viet Nam</w:t>
            </w:r>
          </w:p>
        </w:tc>
        <w:tc>
          <w:tcPr>
            <w:tcW w:w="900" w:type="dxa"/>
            <w:tcBorders>
              <w:top w:val="nil"/>
              <w:left w:val="nil"/>
              <w:bottom w:val="nil"/>
              <w:right w:val="nil"/>
            </w:tcBorders>
            <w:shd w:val="clear" w:color="auto" w:fill="auto"/>
            <w:noWrap/>
            <w:vAlign w:val="bottom"/>
            <w:hideMark/>
          </w:tcPr>
          <w:p w14:paraId="65D5AC24"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60.5</w:t>
            </w:r>
          </w:p>
        </w:tc>
        <w:tc>
          <w:tcPr>
            <w:tcW w:w="420" w:type="dxa"/>
            <w:tcBorders>
              <w:top w:val="nil"/>
              <w:left w:val="nil"/>
              <w:bottom w:val="nil"/>
              <w:right w:val="nil"/>
            </w:tcBorders>
            <w:shd w:val="clear" w:color="auto" w:fill="auto"/>
            <w:noWrap/>
            <w:vAlign w:val="bottom"/>
            <w:hideMark/>
          </w:tcPr>
          <w:p w14:paraId="5139BFF0" w14:textId="77777777" w:rsidR="00400FC0" w:rsidRPr="00400FC0" w:rsidRDefault="00400FC0" w:rsidP="00400FC0">
            <w:pPr>
              <w:rPr>
                <w:rFonts w:ascii="Arial" w:eastAsia="Times New Roman" w:hAnsi="Arial" w:cs="Arial"/>
                <w:sz w:val="20"/>
                <w:szCs w:val="20"/>
                <w:lang w:val="en-AU"/>
              </w:rPr>
            </w:pPr>
          </w:p>
        </w:tc>
        <w:tc>
          <w:tcPr>
            <w:tcW w:w="640" w:type="dxa"/>
            <w:tcBorders>
              <w:top w:val="nil"/>
              <w:left w:val="nil"/>
              <w:bottom w:val="nil"/>
              <w:right w:val="nil"/>
            </w:tcBorders>
            <w:shd w:val="clear" w:color="auto" w:fill="auto"/>
            <w:noWrap/>
            <w:vAlign w:val="bottom"/>
            <w:hideMark/>
          </w:tcPr>
          <w:p w14:paraId="2F853261"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25 </w:t>
            </w:r>
          </w:p>
        </w:tc>
        <w:tc>
          <w:tcPr>
            <w:tcW w:w="1520" w:type="dxa"/>
            <w:tcBorders>
              <w:top w:val="nil"/>
              <w:left w:val="nil"/>
              <w:bottom w:val="nil"/>
              <w:right w:val="nil"/>
            </w:tcBorders>
            <w:shd w:val="clear" w:color="auto" w:fill="auto"/>
            <w:noWrap/>
            <w:vAlign w:val="bottom"/>
            <w:hideMark/>
          </w:tcPr>
          <w:p w14:paraId="23EA8510"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New Zealand</w:t>
            </w:r>
          </w:p>
        </w:tc>
        <w:tc>
          <w:tcPr>
            <w:tcW w:w="1000" w:type="dxa"/>
            <w:tcBorders>
              <w:top w:val="nil"/>
              <w:left w:val="nil"/>
              <w:bottom w:val="nil"/>
              <w:right w:val="nil"/>
            </w:tcBorders>
            <w:shd w:val="clear" w:color="auto" w:fill="auto"/>
            <w:noWrap/>
            <w:vAlign w:val="bottom"/>
            <w:hideMark/>
          </w:tcPr>
          <w:p w14:paraId="76FF77C6"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48.7</w:t>
            </w:r>
          </w:p>
        </w:tc>
      </w:tr>
      <w:tr w:rsidR="00400FC0" w:rsidRPr="00400FC0" w14:paraId="7F4A4A3A" w14:textId="77777777" w:rsidTr="00400FC0">
        <w:trPr>
          <w:trHeight w:val="240"/>
        </w:trPr>
        <w:tc>
          <w:tcPr>
            <w:tcW w:w="660" w:type="dxa"/>
            <w:tcBorders>
              <w:top w:val="nil"/>
              <w:left w:val="nil"/>
              <w:bottom w:val="nil"/>
              <w:right w:val="nil"/>
            </w:tcBorders>
            <w:shd w:val="clear" w:color="auto" w:fill="auto"/>
            <w:noWrap/>
            <w:vAlign w:val="bottom"/>
            <w:hideMark/>
          </w:tcPr>
          <w:p w14:paraId="1E901772"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11 </w:t>
            </w:r>
          </w:p>
        </w:tc>
        <w:tc>
          <w:tcPr>
            <w:tcW w:w="1680" w:type="dxa"/>
            <w:tcBorders>
              <w:top w:val="nil"/>
              <w:left w:val="nil"/>
              <w:bottom w:val="nil"/>
              <w:right w:val="nil"/>
            </w:tcBorders>
            <w:shd w:val="clear" w:color="auto" w:fill="auto"/>
            <w:noWrap/>
            <w:vAlign w:val="bottom"/>
            <w:hideMark/>
          </w:tcPr>
          <w:p w14:paraId="18E0434A"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Lebanon</w:t>
            </w:r>
          </w:p>
        </w:tc>
        <w:tc>
          <w:tcPr>
            <w:tcW w:w="900" w:type="dxa"/>
            <w:tcBorders>
              <w:top w:val="nil"/>
              <w:left w:val="nil"/>
              <w:bottom w:val="nil"/>
              <w:right w:val="nil"/>
            </w:tcBorders>
            <w:shd w:val="clear" w:color="auto" w:fill="auto"/>
            <w:noWrap/>
            <w:vAlign w:val="bottom"/>
            <w:hideMark/>
          </w:tcPr>
          <w:p w14:paraId="6E821D4F"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58.5</w:t>
            </w:r>
          </w:p>
        </w:tc>
        <w:tc>
          <w:tcPr>
            <w:tcW w:w="420" w:type="dxa"/>
            <w:tcBorders>
              <w:top w:val="nil"/>
              <w:left w:val="nil"/>
              <w:bottom w:val="nil"/>
              <w:right w:val="nil"/>
            </w:tcBorders>
            <w:shd w:val="clear" w:color="auto" w:fill="auto"/>
            <w:noWrap/>
            <w:vAlign w:val="bottom"/>
            <w:hideMark/>
          </w:tcPr>
          <w:p w14:paraId="10AB5F15" w14:textId="77777777" w:rsidR="00400FC0" w:rsidRPr="00400FC0" w:rsidRDefault="00400FC0" w:rsidP="00400FC0">
            <w:pPr>
              <w:rPr>
                <w:rFonts w:ascii="Arial" w:eastAsia="Times New Roman" w:hAnsi="Arial" w:cs="Arial"/>
                <w:sz w:val="20"/>
                <w:szCs w:val="20"/>
                <w:lang w:val="en-AU"/>
              </w:rPr>
            </w:pPr>
          </w:p>
        </w:tc>
        <w:tc>
          <w:tcPr>
            <w:tcW w:w="640" w:type="dxa"/>
            <w:tcBorders>
              <w:top w:val="nil"/>
              <w:left w:val="nil"/>
              <w:bottom w:val="nil"/>
              <w:right w:val="nil"/>
            </w:tcBorders>
            <w:shd w:val="clear" w:color="auto" w:fill="auto"/>
            <w:noWrap/>
            <w:vAlign w:val="bottom"/>
            <w:hideMark/>
          </w:tcPr>
          <w:p w14:paraId="196B5404"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26 </w:t>
            </w:r>
          </w:p>
        </w:tc>
        <w:tc>
          <w:tcPr>
            <w:tcW w:w="1520" w:type="dxa"/>
            <w:tcBorders>
              <w:top w:val="nil"/>
              <w:left w:val="nil"/>
              <w:bottom w:val="nil"/>
              <w:right w:val="nil"/>
            </w:tcBorders>
            <w:shd w:val="clear" w:color="auto" w:fill="auto"/>
            <w:noWrap/>
            <w:vAlign w:val="bottom"/>
            <w:hideMark/>
          </w:tcPr>
          <w:p w14:paraId="4582D773"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Singapore</w:t>
            </w:r>
          </w:p>
        </w:tc>
        <w:tc>
          <w:tcPr>
            <w:tcW w:w="1000" w:type="dxa"/>
            <w:tcBorders>
              <w:top w:val="nil"/>
              <w:left w:val="nil"/>
              <w:bottom w:val="nil"/>
              <w:right w:val="nil"/>
            </w:tcBorders>
            <w:shd w:val="clear" w:color="auto" w:fill="auto"/>
            <w:noWrap/>
            <w:vAlign w:val="bottom"/>
            <w:hideMark/>
          </w:tcPr>
          <w:p w14:paraId="479020E2"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48.7</w:t>
            </w:r>
          </w:p>
        </w:tc>
      </w:tr>
      <w:tr w:rsidR="00400FC0" w:rsidRPr="00400FC0" w14:paraId="0874E625" w14:textId="77777777" w:rsidTr="00400FC0">
        <w:trPr>
          <w:trHeight w:val="240"/>
        </w:trPr>
        <w:tc>
          <w:tcPr>
            <w:tcW w:w="660" w:type="dxa"/>
            <w:tcBorders>
              <w:top w:val="nil"/>
              <w:left w:val="nil"/>
              <w:bottom w:val="nil"/>
              <w:right w:val="nil"/>
            </w:tcBorders>
            <w:shd w:val="clear" w:color="auto" w:fill="auto"/>
            <w:noWrap/>
            <w:vAlign w:val="bottom"/>
            <w:hideMark/>
          </w:tcPr>
          <w:p w14:paraId="600E81E3"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12 </w:t>
            </w:r>
          </w:p>
        </w:tc>
        <w:tc>
          <w:tcPr>
            <w:tcW w:w="1680" w:type="dxa"/>
            <w:tcBorders>
              <w:top w:val="nil"/>
              <w:left w:val="nil"/>
              <w:bottom w:val="nil"/>
              <w:right w:val="nil"/>
            </w:tcBorders>
            <w:shd w:val="clear" w:color="auto" w:fill="auto"/>
            <w:noWrap/>
            <w:vAlign w:val="bottom"/>
            <w:hideMark/>
          </w:tcPr>
          <w:p w14:paraId="2799D42F"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Dominican Rep.</w:t>
            </w:r>
          </w:p>
        </w:tc>
        <w:tc>
          <w:tcPr>
            <w:tcW w:w="900" w:type="dxa"/>
            <w:tcBorders>
              <w:top w:val="nil"/>
              <w:left w:val="nil"/>
              <w:bottom w:val="nil"/>
              <w:right w:val="nil"/>
            </w:tcBorders>
            <w:shd w:val="clear" w:color="auto" w:fill="auto"/>
            <w:noWrap/>
            <w:vAlign w:val="bottom"/>
            <w:hideMark/>
          </w:tcPr>
          <w:p w14:paraId="536DC612"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56.5</w:t>
            </w:r>
          </w:p>
        </w:tc>
        <w:tc>
          <w:tcPr>
            <w:tcW w:w="420" w:type="dxa"/>
            <w:tcBorders>
              <w:top w:val="nil"/>
              <w:left w:val="nil"/>
              <w:bottom w:val="nil"/>
              <w:right w:val="nil"/>
            </w:tcBorders>
            <w:shd w:val="clear" w:color="auto" w:fill="auto"/>
            <w:noWrap/>
            <w:vAlign w:val="bottom"/>
            <w:hideMark/>
          </w:tcPr>
          <w:p w14:paraId="355486D1" w14:textId="77777777" w:rsidR="00400FC0" w:rsidRPr="00400FC0" w:rsidRDefault="00400FC0" w:rsidP="00400FC0">
            <w:pPr>
              <w:rPr>
                <w:rFonts w:ascii="Arial" w:eastAsia="Times New Roman" w:hAnsi="Arial" w:cs="Arial"/>
                <w:sz w:val="20"/>
                <w:szCs w:val="20"/>
                <w:lang w:val="en-AU"/>
              </w:rPr>
            </w:pPr>
          </w:p>
        </w:tc>
        <w:tc>
          <w:tcPr>
            <w:tcW w:w="640" w:type="dxa"/>
            <w:tcBorders>
              <w:top w:val="nil"/>
              <w:left w:val="nil"/>
              <w:bottom w:val="nil"/>
              <w:right w:val="nil"/>
            </w:tcBorders>
            <w:shd w:val="clear" w:color="auto" w:fill="auto"/>
            <w:noWrap/>
            <w:vAlign w:val="bottom"/>
            <w:hideMark/>
          </w:tcPr>
          <w:p w14:paraId="06C4D772"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27 </w:t>
            </w:r>
          </w:p>
        </w:tc>
        <w:tc>
          <w:tcPr>
            <w:tcW w:w="1520" w:type="dxa"/>
            <w:tcBorders>
              <w:top w:val="nil"/>
              <w:left w:val="nil"/>
              <w:bottom w:val="nil"/>
              <w:right w:val="nil"/>
            </w:tcBorders>
            <w:shd w:val="clear" w:color="auto" w:fill="auto"/>
            <w:noWrap/>
            <w:vAlign w:val="bottom"/>
            <w:hideMark/>
          </w:tcPr>
          <w:p w14:paraId="4889E9E2"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Argentina</w:t>
            </w:r>
          </w:p>
        </w:tc>
        <w:tc>
          <w:tcPr>
            <w:tcW w:w="1000" w:type="dxa"/>
            <w:tcBorders>
              <w:top w:val="nil"/>
              <w:left w:val="nil"/>
              <w:bottom w:val="nil"/>
              <w:right w:val="nil"/>
            </w:tcBorders>
            <w:shd w:val="clear" w:color="auto" w:fill="auto"/>
            <w:noWrap/>
            <w:vAlign w:val="bottom"/>
            <w:hideMark/>
          </w:tcPr>
          <w:p w14:paraId="6DDE6927"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48.3</w:t>
            </w:r>
          </w:p>
        </w:tc>
      </w:tr>
      <w:tr w:rsidR="00400FC0" w:rsidRPr="00400FC0" w14:paraId="56FEACC4" w14:textId="77777777" w:rsidTr="00400FC0">
        <w:trPr>
          <w:trHeight w:val="240"/>
        </w:trPr>
        <w:tc>
          <w:tcPr>
            <w:tcW w:w="660" w:type="dxa"/>
            <w:tcBorders>
              <w:top w:val="nil"/>
              <w:left w:val="nil"/>
              <w:bottom w:val="nil"/>
              <w:right w:val="nil"/>
            </w:tcBorders>
            <w:shd w:val="clear" w:color="auto" w:fill="auto"/>
            <w:noWrap/>
            <w:vAlign w:val="bottom"/>
            <w:hideMark/>
          </w:tcPr>
          <w:p w14:paraId="07ADDF5A"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13 </w:t>
            </w:r>
          </w:p>
        </w:tc>
        <w:tc>
          <w:tcPr>
            <w:tcW w:w="1680" w:type="dxa"/>
            <w:tcBorders>
              <w:top w:val="nil"/>
              <w:left w:val="nil"/>
              <w:bottom w:val="nil"/>
              <w:right w:val="nil"/>
            </w:tcBorders>
            <w:shd w:val="clear" w:color="auto" w:fill="auto"/>
            <w:noWrap/>
            <w:vAlign w:val="bottom"/>
            <w:hideMark/>
          </w:tcPr>
          <w:p w14:paraId="345E453B"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Rep. Korea</w:t>
            </w:r>
          </w:p>
        </w:tc>
        <w:tc>
          <w:tcPr>
            <w:tcW w:w="900" w:type="dxa"/>
            <w:tcBorders>
              <w:top w:val="nil"/>
              <w:left w:val="nil"/>
              <w:bottom w:val="nil"/>
              <w:right w:val="nil"/>
            </w:tcBorders>
            <w:shd w:val="clear" w:color="auto" w:fill="auto"/>
            <w:noWrap/>
            <w:vAlign w:val="bottom"/>
            <w:hideMark/>
          </w:tcPr>
          <w:p w14:paraId="1F92B17E"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55.4</w:t>
            </w:r>
          </w:p>
        </w:tc>
        <w:tc>
          <w:tcPr>
            <w:tcW w:w="420" w:type="dxa"/>
            <w:tcBorders>
              <w:top w:val="nil"/>
              <w:left w:val="nil"/>
              <w:bottom w:val="nil"/>
              <w:right w:val="nil"/>
            </w:tcBorders>
            <w:shd w:val="clear" w:color="auto" w:fill="auto"/>
            <w:noWrap/>
            <w:vAlign w:val="bottom"/>
            <w:hideMark/>
          </w:tcPr>
          <w:p w14:paraId="59AFE612" w14:textId="77777777" w:rsidR="00400FC0" w:rsidRPr="00400FC0" w:rsidRDefault="00400FC0" w:rsidP="00400FC0">
            <w:pPr>
              <w:rPr>
                <w:rFonts w:ascii="Arial" w:eastAsia="Times New Roman" w:hAnsi="Arial" w:cs="Arial"/>
                <w:sz w:val="20"/>
                <w:szCs w:val="20"/>
                <w:lang w:val="en-AU"/>
              </w:rPr>
            </w:pPr>
          </w:p>
        </w:tc>
        <w:tc>
          <w:tcPr>
            <w:tcW w:w="640" w:type="dxa"/>
            <w:tcBorders>
              <w:top w:val="nil"/>
              <w:left w:val="nil"/>
              <w:bottom w:val="nil"/>
              <w:right w:val="nil"/>
            </w:tcBorders>
            <w:shd w:val="clear" w:color="auto" w:fill="auto"/>
            <w:noWrap/>
            <w:vAlign w:val="bottom"/>
            <w:hideMark/>
          </w:tcPr>
          <w:p w14:paraId="4C1A1C53"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28 </w:t>
            </w:r>
          </w:p>
        </w:tc>
        <w:tc>
          <w:tcPr>
            <w:tcW w:w="1520" w:type="dxa"/>
            <w:tcBorders>
              <w:top w:val="nil"/>
              <w:left w:val="nil"/>
              <w:bottom w:val="nil"/>
              <w:right w:val="nil"/>
            </w:tcBorders>
            <w:shd w:val="clear" w:color="auto" w:fill="auto"/>
            <w:noWrap/>
            <w:vAlign w:val="bottom"/>
            <w:hideMark/>
          </w:tcPr>
          <w:p w14:paraId="20BD898D"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Honduras</w:t>
            </w:r>
          </w:p>
        </w:tc>
        <w:tc>
          <w:tcPr>
            <w:tcW w:w="1000" w:type="dxa"/>
            <w:tcBorders>
              <w:top w:val="nil"/>
              <w:left w:val="nil"/>
              <w:bottom w:val="nil"/>
              <w:right w:val="nil"/>
            </w:tcBorders>
            <w:shd w:val="clear" w:color="auto" w:fill="auto"/>
            <w:noWrap/>
            <w:vAlign w:val="bottom"/>
            <w:hideMark/>
          </w:tcPr>
          <w:p w14:paraId="2252A132"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48.0</w:t>
            </w:r>
          </w:p>
        </w:tc>
      </w:tr>
      <w:tr w:rsidR="00400FC0" w:rsidRPr="00400FC0" w14:paraId="2C64CEE7" w14:textId="77777777" w:rsidTr="00400FC0">
        <w:trPr>
          <w:trHeight w:val="240"/>
        </w:trPr>
        <w:tc>
          <w:tcPr>
            <w:tcW w:w="660" w:type="dxa"/>
            <w:tcBorders>
              <w:top w:val="nil"/>
              <w:left w:val="nil"/>
              <w:bottom w:val="nil"/>
              <w:right w:val="nil"/>
            </w:tcBorders>
            <w:shd w:val="clear" w:color="auto" w:fill="auto"/>
            <w:noWrap/>
            <w:vAlign w:val="bottom"/>
            <w:hideMark/>
          </w:tcPr>
          <w:p w14:paraId="0336BE7D"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14 </w:t>
            </w:r>
          </w:p>
        </w:tc>
        <w:tc>
          <w:tcPr>
            <w:tcW w:w="1680" w:type="dxa"/>
            <w:tcBorders>
              <w:top w:val="nil"/>
              <w:left w:val="nil"/>
              <w:bottom w:val="nil"/>
              <w:right w:val="nil"/>
            </w:tcBorders>
            <w:shd w:val="clear" w:color="auto" w:fill="auto"/>
            <w:noWrap/>
            <w:vAlign w:val="bottom"/>
            <w:hideMark/>
          </w:tcPr>
          <w:p w14:paraId="6636685F"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Pakistan</w:t>
            </w:r>
          </w:p>
        </w:tc>
        <w:tc>
          <w:tcPr>
            <w:tcW w:w="900" w:type="dxa"/>
            <w:tcBorders>
              <w:top w:val="nil"/>
              <w:left w:val="nil"/>
              <w:bottom w:val="nil"/>
              <w:right w:val="nil"/>
            </w:tcBorders>
            <w:shd w:val="clear" w:color="auto" w:fill="auto"/>
            <w:noWrap/>
            <w:vAlign w:val="bottom"/>
            <w:hideMark/>
          </w:tcPr>
          <w:p w14:paraId="504EEFBC"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55.3</w:t>
            </w:r>
          </w:p>
        </w:tc>
        <w:tc>
          <w:tcPr>
            <w:tcW w:w="420" w:type="dxa"/>
            <w:tcBorders>
              <w:top w:val="nil"/>
              <w:left w:val="nil"/>
              <w:bottom w:val="nil"/>
              <w:right w:val="nil"/>
            </w:tcBorders>
            <w:shd w:val="clear" w:color="auto" w:fill="auto"/>
            <w:noWrap/>
            <w:vAlign w:val="bottom"/>
            <w:hideMark/>
          </w:tcPr>
          <w:p w14:paraId="7F4FED5D" w14:textId="77777777" w:rsidR="00400FC0" w:rsidRPr="00400FC0" w:rsidRDefault="00400FC0" w:rsidP="00400FC0">
            <w:pPr>
              <w:rPr>
                <w:rFonts w:ascii="Arial" w:eastAsia="Times New Roman" w:hAnsi="Arial" w:cs="Arial"/>
                <w:sz w:val="20"/>
                <w:szCs w:val="20"/>
                <w:lang w:val="en-AU"/>
              </w:rPr>
            </w:pPr>
          </w:p>
        </w:tc>
        <w:tc>
          <w:tcPr>
            <w:tcW w:w="640" w:type="dxa"/>
            <w:tcBorders>
              <w:top w:val="nil"/>
              <w:left w:val="nil"/>
              <w:bottom w:val="nil"/>
              <w:right w:val="nil"/>
            </w:tcBorders>
            <w:shd w:val="clear" w:color="auto" w:fill="auto"/>
            <w:noWrap/>
            <w:vAlign w:val="bottom"/>
            <w:hideMark/>
          </w:tcPr>
          <w:p w14:paraId="38520278"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29 </w:t>
            </w:r>
          </w:p>
        </w:tc>
        <w:tc>
          <w:tcPr>
            <w:tcW w:w="1520" w:type="dxa"/>
            <w:tcBorders>
              <w:top w:val="nil"/>
              <w:left w:val="nil"/>
              <w:bottom w:val="nil"/>
              <w:right w:val="nil"/>
            </w:tcBorders>
            <w:shd w:val="clear" w:color="auto" w:fill="auto"/>
            <w:noWrap/>
            <w:vAlign w:val="bottom"/>
            <w:hideMark/>
          </w:tcPr>
          <w:p w14:paraId="3D358ED5"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India</w:t>
            </w:r>
          </w:p>
        </w:tc>
        <w:tc>
          <w:tcPr>
            <w:tcW w:w="1000" w:type="dxa"/>
            <w:tcBorders>
              <w:top w:val="nil"/>
              <w:left w:val="nil"/>
              <w:bottom w:val="nil"/>
              <w:right w:val="nil"/>
            </w:tcBorders>
            <w:shd w:val="clear" w:color="auto" w:fill="auto"/>
            <w:noWrap/>
            <w:vAlign w:val="bottom"/>
            <w:hideMark/>
          </w:tcPr>
          <w:p w14:paraId="4AB56808"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47.2</w:t>
            </w:r>
          </w:p>
        </w:tc>
      </w:tr>
      <w:tr w:rsidR="00400FC0" w:rsidRPr="00400FC0" w14:paraId="2550630E" w14:textId="77777777" w:rsidTr="00400FC0">
        <w:trPr>
          <w:trHeight w:val="240"/>
        </w:trPr>
        <w:tc>
          <w:tcPr>
            <w:tcW w:w="660" w:type="dxa"/>
            <w:tcBorders>
              <w:top w:val="nil"/>
              <w:left w:val="nil"/>
              <w:bottom w:val="nil"/>
              <w:right w:val="nil"/>
            </w:tcBorders>
            <w:shd w:val="clear" w:color="auto" w:fill="auto"/>
            <w:noWrap/>
            <w:vAlign w:val="bottom"/>
            <w:hideMark/>
          </w:tcPr>
          <w:p w14:paraId="32623F26"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15 </w:t>
            </w:r>
          </w:p>
        </w:tc>
        <w:tc>
          <w:tcPr>
            <w:tcW w:w="1680" w:type="dxa"/>
            <w:tcBorders>
              <w:top w:val="nil"/>
              <w:left w:val="nil"/>
              <w:bottom w:val="nil"/>
              <w:right w:val="nil"/>
            </w:tcBorders>
            <w:shd w:val="clear" w:color="auto" w:fill="auto"/>
            <w:noWrap/>
            <w:vAlign w:val="bottom"/>
            <w:hideMark/>
          </w:tcPr>
          <w:p w14:paraId="7E1D565D"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Nepal</w:t>
            </w:r>
          </w:p>
        </w:tc>
        <w:tc>
          <w:tcPr>
            <w:tcW w:w="900" w:type="dxa"/>
            <w:tcBorders>
              <w:top w:val="nil"/>
              <w:left w:val="nil"/>
              <w:bottom w:val="nil"/>
              <w:right w:val="nil"/>
            </w:tcBorders>
            <w:shd w:val="clear" w:color="auto" w:fill="auto"/>
            <w:noWrap/>
            <w:vAlign w:val="bottom"/>
            <w:hideMark/>
          </w:tcPr>
          <w:p w14:paraId="46872B84"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54.8</w:t>
            </w:r>
          </w:p>
        </w:tc>
        <w:tc>
          <w:tcPr>
            <w:tcW w:w="420" w:type="dxa"/>
            <w:tcBorders>
              <w:top w:val="nil"/>
              <w:left w:val="nil"/>
              <w:bottom w:val="nil"/>
              <w:right w:val="nil"/>
            </w:tcBorders>
            <w:shd w:val="clear" w:color="auto" w:fill="auto"/>
            <w:noWrap/>
            <w:vAlign w:val="bottom"/>
            <w:hideMark/>
          </w:tcPr>
          <w:p w14:paraId="4A9D3900" w14:textId="77777777" w:rsidR="00400FC0" w:rsidRPr="00400FC0" w:rsidRDefault="00400FC0" w:rsidP="00400FC0">
            <w:pPr>
              <w:rPr>
                <w:rFonts w:ascii="Arial" w:eastAsia="Times New Roman" w:hAnsi="Arial" w:cs="Arial"/>
                <w:sz w:val="20"/>
                <w:szCs w:val="20"/>
                <w:lang w:val="en-AU"/>
              </w:rPr>
            </w:pPr>
          </w:p>
        </w:tc>
        <w:tc>
          <w:tcPr>
            <w:tcW w:w="640" w:type="dxa"/>
            <w:tcBorders>
              <w:top w:val="nil"/>
              <w:left w:val="nil"/>
              <w:bottom w:val="nil"/>
              <w:right w:val="nil"/>
            </w:tcBorders>
            <w:shd w:val="clear" w:color="auto" w:fill="auto"/>
            <w:noWrap/>
            <w:vAlign w:val="bottom"/>
            <w:hideMark/>
          </w:tcPr>
          <w:p w14:paraId="0CA08ADF"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 xml:space="preserve"> 30 </w:t>
            </w:r>
          </w:p>
        </w:tc>
        <w:tc>
          <w:tcPr>
            <w:tcW w:w="1520" w:type="dxa"/>
            <w:tcBorders>
              <w:top w:val="nil"/>
              <w:left w:val="nil"/>
              <w:bottom w:val="nil"/>
              <w:right w:val="nil"/>
            </w:tcBorders>
            <w:shd w:val="clear" w:color="auto" w:fill="auto"/>
            <w:noWrap/>
            <w:vAlign w:val="bottom"/>
            <w:hideMark/>
          </w:tcPr>
          <w:p w14:paraId="05FC46A3" w14:textId="77777777" w:rsidR="00400FC0" w:rsidRPr="00400FC0" w:rsidRDefault="00400FC0" w:rsidP="00400FC0">
            <w:pPr>
              <w:rPr>
                <w:rFonts w:ascii="Arial" w:eastAsia="Times New Roman" w:hAnsi="Arial" w:cs="Arial"/>
                <w:sz w:val="20"/>
                <w:szCs w:val="20"/>
                <w:lang w:val="en-AU"/>
              </w:rPr>
            </w:pPr>
            <w:r w:rsidRPr="00400FC0">
              <w:rPr>
                <w:rFonts w:ascii="Arial" w:eastAsia="Times New Roman" w:hAnsi="Arial" w:cs="Arial"/>
                <w:sz w:val="20"/>
                <w:szCs w:val="20"/>
                <w:lang w:val="en-AU"/>
              </w:rPr>
              <w:t>Iran</w:t>
            </w:r>
          </w:p>
        </w:tc>
        <w:tc>
          <w:tcPr>
            <w:tcW w:w="1000" w:type="dxa"/>
            <w:tcBorders>
              <w:top w:val="nil"/>
              <w:left w:val="nil"/>
              <w:bottom w:val="nil"/>
              <w:right w:val="nil"/>
            </w:tcBorders>
            <w:shd w:val="clear" w:color="auto" w:fill="auto"/>
            <w:noWrap/>
            <w:vAlign w:val="bottom"/>
            <w:hideMark/>
          </w:tcPr>
          <w:p w14:paraId="3A2E827A" w14:textId="77777777" w:rsidR="00400FC0" w:rsidRPr="00400FC0" w:rsidRDefault="00400FC0" w:rsidP="00400FC0">
            <w:pPr>
              <w:jc w:val="center"/>
              <w:rPr>
                <w:rFonts w:ascii="Arial" w:eastAsia="Times New Roman" w:hAnsi="Arial" w:cs="Arial"/>
                <w:sz w:val="20"/>
                <w:szCs w:val="20"/>
                <w:lang w:val="en-AU"/>
              </w:rPr>
            </w:pPr>
            <w:r w:rsidRPr="00400FC0">
              <w:rPr>
                <w:rFonts w:ascii="Arial" w:eastAsia="Times New Roman" w:hAnsi="Arial" w:cs="Arial"/>
                <w:sz w:val="20"/>
                <w:szCs w:val="20"/>
                <w:lang w:val="en-AU"/>
              </w:rPr>
              <w:t>47.0</w:t>
            </w:r>
          </w:p>
        </w:tc>
      </w:tr>
    </w:tbl>
    <w:p w14:paraId="32ABC3ED" w14:textId="77777777" w:rsidR="00400FC0" w:rsidRDefault="00400FC0" w:rsidP="007E325F"/>
    <w:p w14:paraId="7E0D6E5A" w14:textId="793A2425" w:rsidR="00DB69F6" w:rsidRDefault="00DB69F6" w:rsidP="007E325F">
      <w:r>
        <w:t>The lowest scoring countries (score</w:t>
      </w:r>
      <w:r w:rsidR="003F1E9C">
        <w:t>s 20 or lower)</w:t>
      </w:r>
      <w:r>
        <w:t xml:space="preserve"> are a mix of European and East European countries with inherently low disaster risk profiles, but it also includes some similar developing countries such as Mongolia, Togo and Zambia.</w:t>
      </w:r>
    </w:p>
    <w:p w14:paraId="208CE207" w14:textId="77777777" w:rsidR="00DB69F6" w:rsidRDefault="00DB69F6" w:rsidP="007E325F"/>
    <w:p w14:paraId="02883AC9" w14:textId="01D86922" w:rsidR="00400FC0" w:rsidRDefault="00400FC0" w:rsidP="007E325F">
      <w:r>
        <w:t xml:space="preserve">One issue that remains is how to </w:t>
      </w:r>
      <w:r w:rsidR="00DB69F6">
        <w:t xml:space="preserve">deal with </w:t>
      </w:r>
      <w:r w:rsidR="001743CC">
        <w:t xml:space="preserve">the 70 UN </w:t>
      </w:r>
      <w:r w:rsidR="00DB69F6">
        <w:t>countries that do not have a</w:t>
      </w:r>
      <w:r w:rsidR="003F1E9C">
        <w:t>ny cities</w:t>
      </w:r>
      <w:r w:rsidR="00DB69F6">
        <w:t xml:space="preserve"> of 750,000 population.  Some have widely dispersed, largely rural populations and here an appropriate score is low and approaching zero</w:t>
      </w:r>
      <w:r w:rsidR="003F1E9C">
        <w:t xml:space="preserve"> as they have no large population centres at risk.  </w:t>
      </w:r>
      <w:r w:rsidR="001743CC">
        <w:t xml:space="preserve">The risks to these countries are picked up through other measures in the full Index.  </w:t>
      </w:r>
      <w:r w:rsidR="003F1E9C">
        <w:t xml:space="preserve">However, Iceland, for example, </w:t>
      </w:r>
      <w:r w:rsidR="003E4B56">
        <w:t>has a population of only 320,000 of which 200,000 live in the Reykjavik area is not captured in the above analysis.  The risk to Reykjavik is likely to be as important (or greater) than the risks to some countries scoring high on the country risk index above.  Similarly Jamaica does not appear in the scored countries (even though some sources quote the population of Kingston as exceeding 750,000) while Cuba</w:t>
      </w:r>
      <w:r w:rsidR="001743CC">
        <w:t>, which is in the same cyclone risk area,</w:t>
      </w:r>
      <w:r w:rsidR="003E4B56">
        <w:t xml:space="preserve"> is scored as 30.8. </w:t>
      </w:r>
    </w:p>
    <w:p w14:paraId="6645DEEA" w14:textId="77777777" w:rsidR="001743CC" w:rsidRDefault="001743CC" w:rsidP="007E325F"/>
    <w:p w14:paraId="2185979C" w14:textId="79D24AA6" w:rsidR="001743CC" w:rsidRDefault="001743CC" w:rsidP="007E325F">
      <w:r>
        <w:t xml:space="preserve">At this stage all countries without a city of &gt;750,000 people are scored as zero.  The overall effect on the </w:t>
      </w:r>
      <w:r w:rsidR="00156F69">
        <w:t xml:space="preserve">total </w:t>
      </w:r>
      <w:r>
        <w:t xml:space="preserve">vulnerability </w:t>
      </w:r>
      <w:r w:rsidR="00156F69">
        <w:t>score of allocating a zero score is less than 2% for most cases.  An alternative approach would be to mark these countries as having missing data.  This would result in a slightly smaller “error” but could also lead to a few countries being excluded from the GAIN Index due to too many missing values.  The third option would be to allocate estimated values to the 70 countries (e.g. 25 to all small island states in cyclone zones), but this is not being pursued at this stage.</w:t>
      </w:r>
    </w:p>
    <w:p w14:paraId="5549586E" w14:textId="77777777" w:rsidR="00156F69" w:rsidRDefault="00156F69" w:rsidP="007E325F"/>
    <w:p w14:paraId="3F43E2C6" w14:textId="77777777" w:rsidR="00400FC0" w:rsidRDefault="00400FC0" w:rsidP="007E325F"/>
    <w:p w14:paraId="2A5F90C9" w14:textId="77777777" w:rsidR="00400FC0" w:rsidRDefault="00400FC0" w:rsidP="007E325F"/>
    <w:p w14:paraId="4826EF0B" w14:textId="77777777" w:rsidR="003C7292" w:rsidRDefault="003C7292" w:rsidP="007E325F"/>
    <w:p w14:paraId="18AD57B5" w14:textId="77777777" w:rsidR="003C7292" w:rsidRDefault="003C7292" w:rsidP="007E325F"/>
    <w:p w14:paraId="1913F41C" w14:textId="77777777" w:rsidR="00474C74" w:rsidRDefault="00474C74" w:rsidP="007E325F"/>
    <w:p w14:paraId="2D888288" w14:textId="77777777" w:rsidR="00474C74" w:rsidRDefault="00474C74" w:rsidP="007E325F"/>
    <w:p w14:paraId="69046343" w14:textId="77777777" w:rsidR="00474C74" w:rsidRDefault="00474C74" w:rsidP="007E325F"/>
    <w:p w14:paraId="6860E298" w14:textId="77777777" w:rsidR="00474C74" w:rsidRDefault="00474C74" w:rsidP="007E325F"/>
    <w:p w14:paraId="67E1D894" w14:textId="77777777" w:rsidR="00474C74" w:rsidRDefault="00474C74" w:rsidP="007E325F"/>
    <w:p w14:paraId="5E3E8D2A" w14:textId="77777777" w:rsidR="00474C74" w:rsidRDefault="00474C74" w:rsidP="007E325F"/>
    <w:p w14:paraId="20BA7793" w14:textId="77777777" w:rsidR="00474C74" w:rsidRDefault="00474C74" w:rsidP="007E325F"/>
    <w:p w14:paraId="2C8A0AC9" w14:textId="77777777" w:rsidR="00474C74" w:rsidRDefault="00474C74" w:rsidP="007E325F"/>
    <w:p w14:paraId="6D8B45D6" w14:textId="77777777" w:rsidR="007E325F" w:rsidRDefault="007E325F"/>
    <w:p w14:paraId="13032306" w14:textId="77777777" w:rsidR="007E325F" w:rsidRDefault="007E325F"/>
    <w:sectPr w:rsidR="007E325F" w:rsidSect="000527E8">
      <w:footerReference w:type="even" r:id="rId20"/>
      <w:footerReference w:type="default" r:id="rId21"/>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Bruno Sanchez-Andrade Nuno" w:date="2012-08-29T16:01:00Z" w:initials="BS">
    <w:p w14:paraId="680D398E" w14:textId="315B49A1" w:rsidR="00CE41B5" w:rsidRDefault="00CE41B5">
      <w:pPr>
        <w:pStyle w:val="CommentText"/>
      </w:pPr>
      <w:r>
        <w:rPr>
          <w:rStyle w:val="CommentReference"/>
        </w:rPr>
        <w:annotationRef/>
      </w:r>
      <w:r>
        <w:t>Which one we use? I would prefer proportion but is likely less available… How can we estimate the total number of species on a country?</w:t>
      </w:r>
    </w:p>
  </w:comment>
  <w:comment w:id="22" w:author="Bruno Sanchez-Andrade Nuno" w:date="2012-08-29T17:39:00Z" w:initials="BS">
    <w:p w14:paraId="0ED93D3D" w14:textId="7975596C" w:rsidR="00CE41B5" w:rsidRDefault="00CE41B5">
      <w:pPr>
        <w:pStyle w:val="CommentText"/>
      </w:pPr>
      <w:r>
        <w:rPr>
          <w:rStyle w:val="CommentReference"/>
        </w:rPr>
        <w:annotationRef/>
      </w:r>
      <w:r>
        <w:t>Also Readiness measures?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0912E" w14:textId="77777777" w:rsidR="00CE41B5" w:rsidRDefault="00CE41B5" w:rsidP="004C34FA">
      <w:r>
        <w:separator/>
      </w:r>
    </w:p>
  </w:endnote>
  <w:endnote w:type="continuationSeparator" w:id="0">
    <w:p w14:paraId="6E5C354C" w14:textId="77777777" w:rsidR="00CE41B5" w:rsidRDefault="00CE41B5" w:rsidP="004C3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F94D3" w14:textId="77777777" w:rsidR="00CE41B5" w:rsidRDefault="00CE41B5" w:rsidP="004C34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0486F772" w14:textId="77777777" w:rsidR="00CE41B5" w:rsidRDefault="00CE41B5" w:rsidP="004C34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FBCE1" w14:textId="77777777" w:rsidR="00CE41B5" w:rsidRDefault="00CE41B5" w:rsidP="004C34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303E">
      <w:rPr>
        <w:rStyle w:val="PageNumber"/>
        <w:noProof/>
      </w:rPr>
      <w:t>1</w:t>
    </w:r>
    <w:r>
      <w:rPr>
        <w:rStyle w:val="PageNumber"/>
      </w:rPr>
      <w:fldChar w:fldCharType="end"/>
    </w:r>
  </w:p>
  <w:p w14:paraId="6A67EA2D" w14:textId="77777777" w:rsidR="00CE41B5" w:rsidRDefault="00CE41B5" w:rsidP="004C34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14B911" w14:textId="77777777" w:rsidR="00CE41B5" w:rsidRDefault="00CE41B5" w:rsidP="004C34FA">
      <w:r>
        <w:separator/>
      </w:r>
    </w:p>
  </w:footnote>
  <w:footnote w:type="continuationSeparator" w:id="0">
    <w:p w14:paraId="6F3A2D2F" w14:textId="77777777" w:rsidR="00CE41B5" w:rsidRDefault="00CE41B5" w:rsidP="004C34FA">
      <w:r>
        <w:continuationSeparator/>
      </w:r>
    </w:p>
  </w:footnote>
  <w:footnote w:id="1">
    <w:p w14:paraId="199F934F" w14:textId="402E710E" w:rsidR="00CE41B5" w:rsidRPr="00A90235" w:rsidRDefault="00CE41B5">
      <w:pPr>
        <w:pStyle w:val="FootnoteText"/>
        <w:rPr>
          <w:sz w:val="18"/>
        </w:rPr>
      </w:pPr>
      <w:r>
        <w:rPr>
          <w:rStyle w:val="FootnoteReference"/>
        </w:rPr>
        <w:footnoteRef/>
      </w:r>
      <w:r>
        <w:t xml:space="preserve"> </w:t>
      </w:r>
      <w:r w:rsidRPr="00A90235">
        <w:rPr>
          <w:sz w:val="18"/>
        </w:rPr>
        <w:t xml:space="preserve">Biomes are </w:t>
      </w:r>
      <w:r>
        <w:rPr>
          <w:sz w:val="18"/>
        </w:rPr>
        <w:t xml:space="preserve">a higher order structure than ecosystems.  They are made up of a </w:t>
      </w:r>
      <w:r w:rsidRPr="00043557">
        <w:rPr>
          <w:sz w:val="18"/>
          <w:highlight w:val="yellow"/>
          <w:rPrChange w:id="5" w:author="Bruno Sanchez-Andrade Nuno" w:date="2012-08-29T12:47:00Z">
            <w:rPr>
              <w:sz w:val="18"/>
            </w:rPr>
          </w:rPrChange>
        </w:rPr>
        <w:t>collection of ecosystems and “ecoregions” representative of a particular broad climate and soil type</w:t>
      </w:r>
      <w:r>
        <w:rPr>
          <w:sz w:val="18"/>
        </w:rPr>
        <w:t xml:space="preserve">.  There are several schemes describing the Earth’s biomes, but most recognize </w:t>
      </w:r>
      <w:r w:rsidRPr="00043557">
        <w:rPr>
          <w:sz w:val="18"/>
          <w:highlight w:val="yellow"/>
          <w:rPrChange w:id="6" w:author="Bruno Sanchez-Andrade Nuno" w:date="2012-08-29T12:47:00Z">
            <w:rPr>
              <w:sz w:val="18"/>
            </w:rPr>
          </w:rPrChange>
        </w:rPr>
        <w:t>10 to 20</w:t>
      </w:r>
      <w:r>
        <w:rPr>
          <w:sz w:val="18"/>
        </w:rPr>
        <w:t xml:space="preserve"> biomes for terrestrial ecosystems.</w:t>
      </w:r>
    </w:p>
  </w:footnote>
  <w:footnote w:id="2">
    <w:p w14:paraId="31C781DD" w14:textId="641D3AD8" w:rsidR="00CE41B5" w:rsidRDefault="00CE41B5">
      <w:pPr>
        <w:pStyle w:val="FootnoteText"/>
      </w:pPr>
      <w:r>
        <w:rPr>
          <w:rStyle w:val="FootnoteReference"/>
        </w:rPr>
        <w:footnoteRef/>
      </w:r>
      <w:r>
        <w:t xml:space="preserve"> </w:t>
      </w:r>
      <w:r w:rsidRPr="00DC11AB">
        <w:rPr>
          <w:sz w:val="18"/>
        </w:rPr>
        <w:t>List of 192 countries; South Sudan cannot be included</w:t>
      </w:r>
    </w:p>
  </w:footnote>
  <w:footnote w:id="3">
    <w:p w14:paraId="3547A504" w14:textId="63AC4524" w:rsidR="00CE41B5" w:rsidRPr="007B6E23" w:rsidRDefault="00CE41B5">
      <w:pPr>
        <w:pStyle w:val="FootnoteText"/>
        <w:rPr>
          <w:sz w:val="20"/>
        </w:rPr>
      </w:pPr>
      <w:r>
        <w:rPr>
          <w:rStyle w:val="FootnoteReference"/>
        </w:rPr>
        <w:footnoteRef/>
      </w:r>
      <w:r>
        <w:t xml:space="preserve"> </w:t>
      </w:r>
      <w:r w:rsidRPr="007B6E23">
        <w:rPr>
          <w:sz w:val="20"/>
        </w:rPr>
        <w:t>San Marino also fell out as it reports insufficient data to be included in the 2012 Index</w:t>
      </w:r>
    </w:p>
  </w:footnote>
  <w:footnote w:id="4">
    <w:p w14:paraId="59595D79" w14:textId="286769D7" w:rsidR="00CE41B5" w:rsidRPr="00764C0D" w:rsidRDefault="00CE41B5" w:rsidP="00764C0D">
      <w:pPr>
        <w:widowControl w:val="0"/>
        <w:autoSpaceDE w:val="0"/>
        <w:autoSpaceDN w:val="0"/>
        <w:adjustRightInd w:val="0"/>
        <w:rPr>
          <w:rFonts w:ascii="Times New Roman" w:hAnsi="Times New Roman" w:cs="Times New Roman"/>
          <w:color w:val="000000"/>
          <w:sz w:val="16"/>
          <w:szCs w:val="16"/>
        </w:rPr>
      </w:pPr>
      <w:r>
        <w:rPr>
          <w:rStyle w:val="FootnoteReference"/>
        </w:rPr>
        <w:footnoteRef/>
      </w:r>
      <w:r>
        <w:t xml:space="preserve"> </w:t>
      </w:r>
      <w:r w:rsidRPr="00764C0D">
        <w:rPr>
          <w:rFonts w:ascii="Times New Roman" w:hAnsi="Times New Roman" w:cs="Times New Roman"/>
          <w:color w:val="000000"/>
          <w:sz w:val="16"/>
          <w:szCs w:val="16"/>
        </w:rPr>
        <w:t>UNESA</w:t>
      </w:r>
      <w:r>
        <w:t xml:space="preserve"> </w:t>
      </w:r>
      <w:r>
        <w:rPr>
          <w:rFonts w:ascii="Times New Roman" w:hAnsi="Times New Roman" w:cs="Times New Roman"/>
          <w:color w:val="000000"/>
          <w:sz w:val="16"/>
          <w:szCs w:val="16"/>
        </w:rPr>
        <w:t xml:space="preserve">World Urbanization Prospects: </w:t>
      </w:r>
      <w:r w:rsidRPr="00764C0D">
        <w:rPr>
          <w:rFonts w:ascii="Times New Roman" w:hAnsi="Times New Roman" w:cs="Times New Roman"/>
          <w:color w:val="000000"/>
          <w:sz w:val="16"/>
          <w:szCs w:val="16"/>
        </w:rPr>
        <w:t>The 2011 Revision</w:t>
      </w:r>
      <w:r>
        <w:rPr>
          <w:rFonts w:ascii="Times New Roman" w:hAnsi="Times New Roman" w:cs="Times New Roman"/>
          <w:color w:val="000000"/>
          <w:sz w:val="16"/>
          <w:szCs w:val="16"/>
        </w:rPr>
        <w:t xml:space="preserve">: </w:t>
      </w:r>
      <w:r w:rsidRPr="00764C0D">
        <w:rPr>
          <w:rFonts w:ascii="Times New Roman" w:hAnsi="Times New Roman" w:cs="Times New Roman"/>
          <w:color w:val="000000"/>
          <w:sz w:val="16"/>
          <w:szCs w:val="16"/>
        </w:rPr>
        <w:t>Highlights</w:t>
      </w:r>
      <w:r>
        <w:rPr>
          <w:rFonts w:ascii="Times New Roman" w:hAnsi="Times New Roman" w:cs="Times New Roman"/>
          <w:color w:val="000000"/>
          <w:sz w:val="16"/>
          <w:szCs w:val="16"/>
        </w:rPr>
        <w:t>.</w:t>
      </w:r>
      <w:r w:rsidRPr="00764C0D">
        <w:rPr>
          <w:rFonts w:ascii="Times New Roman" w:hAnsi="Times New Roman" w:cs="Times New Roman"/>
          <w:color w:val="000000"/>
          <w:sz w:val="16"/>
          <w:szCs w:val="16"/>
        </w:rPr>
        <w:t xml:space="preserve"> ESA/P/WP/224 March 2012</w:t>
      </w:r>
    </w:p>
  </w:footnote>
  <w:footnote w:id="5">
    <w:p w14:paraId="46B8AD15" w14:textId="26A1490A" w:rsidR="00CE41B5" w:rsidRPr="00764C0D" w:rsidRDefault="00CE41B5" w:rsidP="00764C0D">
      <w:pPr>
        <w:widowControl w:val="0"/>
        <w:autoSpaceDE w:val="0"/>
        <w:autoSpaceDN w:val="0"/>
        <w:adjustRightInd w:val="0"/>
        <w:rPr>
          <w:rFonts w:ascii="Times New Roman" w:hAnsi="Times New Roman" w:cs="Times New Roman"/>
          <w:color w:val="000000"/>
          <w:sz w:val="16"/>
          <w:szCs w:val="16"/>
        </w:rPr>
      </w:pPr>
      <w:r>
        <w:rPr>
          <w:rStyle w:val="FootnoteReference"/>
        </w:rPr>
        <w:footnoteRef/>
      </w:r>
      <w:r>
        <w:t xml:space="preserve"> </w:t>
      </w:r>
      <w:r>
        <w:rPr>
          <w:rFonts w:ascii="Times New Roman" w:hAnsi="Times New Roman" w:cs="Times New Roman"/>
          <w:color w:val="000000"/>
          <w:sz w:val="16"/>
          <w:szCs w:val="16"/>
        </w:rPr>
        <w:t xml:space="preserve">Natural Disaster Hotspots: A Global Risk Analysis </w:t>
      </w:r>
      <w:r w:rsidRPr="00764C0D">
        <w:rPr>
          <w:rFonts w:ascii="Times New Roman" w:hAnsi="Times New Roman" w:cs="Times New Roman"/>
          <w:color w:val="000000"/>
          <w:sz w:val="16"/>
          <w:szCs w:val="16"/>
        </w:rPr>
        <w:t>(Dilley et al., 2005) jointly produced by the Center for Hazards and Risk Research (CHRR), the Center for International Earth Science Information Network (CIESIN), the International Research Institute for Climate Prediction (IRI), and the Lamont-Doherty Earth Observatory (LDEO) at Columbia University, and the</w:t>
      </w:r>
      <w:bookmarkStart w:id="23" w:name="_GoBack"/>
      <w:bookmarkEnd w:id="23"/>
      <w:r w:rsidRPr="00764C0D">
        <w:rPr>
          <w:rFonts w:ascii="Times New Roman" w:hAnsi="Times New Roman" w:cs="Times New Roman"/>
          <w:color w:val="000000"/>
          <w:sz w:val="16"/>
          <w:szCs w:val="16"/>
        </w:rPr>
        <w:t xml:space="preserve"> Hazard Management Uni</w:t>
      </w:r>
      <w:r>
        <w:rPr>
          <w:rFonts w:ascii="Times New Roman" w:hAnsi="Times New Roman" w:cs="Times New Roman"/>
          <w:color w:val="000000"/>
          <w:sz w:val="16"/>
          <w:szCs w:val="16"/>
        </w:rPr>
        <w:t xml:space="preserve">t (HMU), Development Economics </w:t>
      </w:r>
      <w:r w:rsidRPr="00764C0D">
        <w:rPr>
          <w:rFonts w:ascii="Times New Roman" w:hAnsi="Times New Roman" w:cs="Times New Roman"/>
          <w:color w:val="000000"/>
          <w:sz w:val="16"/>
          <w:szCs w:val="16"/>
        </w:rPr>
        <w:t xml:space="preserve">Research Group (DECRG) at the World Bank, (http://www.ldeo.columbia.edu/chrr/research/hotspots/). The database includes information collected for cyclones (for the period between 1980 and 2000), droughts (between 1980 and 2000), earthquakes (between 1976 and 2002), floods (between 1985 and 2003), landslides, and volcano eruptions (between 79 and 2000). Data are published with a spatial resolution ranging from a 30 by 30 arc </w:t>
      </w:r>
      <w:r>
        <w:rPr>
          <w:rFonts w:ascii="Times New Roman" w:hAnsi="Times New Roman" w:cs="Times New Roman"/>
          <w:color w:val="000000"/>
          <w:sz w:val="16"/>
          <w:szCs w:val="16"/>
        </w:rPr>
        <w:t xml:space="preserve">second </w:t>
      </w:r>
      <w:r w:rsidRPr="00764C0D">
        <w:rPr>
          <w:rFonts w:ascii="Times New Roman" w:hAnsi="Times New Roman" w:cs="Times New Roman"/>
          <w:color w:val="000000"/>
          <w:sz w:val="16"/>
          <w:szCs w:val="16"/>
        </w:rPr>
        <w:t xml:space="preserve">grid to a 2.5 by 2.5 arc </w:t>
      </w:r>
      <w:r>
        <w:rPr>
          <w:rFonts w:ascii="Times New Roman" w:hAnsi="Times New Roman" w:cs="Times New Roman"/>
          <w:color w:val="000000"/>
          <w:sz w:val="16"/>
          <w:szCs w:val="16"/>
        </w:rPr>
        <w:t xml:space="preserve">degree </w:t>
      </w:r>
      <w:r w:rsidRPr="00764C0D">
        <w:rPr>
          <w:rFonts w:ascii="Times New Roman" w:hAnsi="Times New Roman" w:cs="Times New Roman"/>
          <w:color w:val="000000"/>
          <w:sz w:val="16"/>
          <w:szCs w:val="16"/>
        </w:rPr>
        <w:t>grid for cyclones, earthquakes, landslides, volcanoes, droughts and floods. Data for floods are less reliable or missing in the early-mid 1990s. For each single hazard, all grid cells with occurrence data were divided into deciles, 10 classes consisting of approximately equal numbers of grid cells. The higher the value of the grid cell, the higher the decile ranking and the greater the frequency of the hazard relative to other cells (Dilley et al., 2005: 23-34).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546B6"/>
    <w:multiLevelType w:val="hybridMultilevel"/>
    <w:tmpl w:val="FC6EA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A1BA5"/>
    <w:multiLevelType w:val="hybridMultilevel"/>
    <w:tmpl w:val="7952C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B462DB"/>
    <w:multiLevelType w:val="multilevel"/>
    <w:tmpl w:val="6CE6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92B"/>
    <w:rsid w:val="0000192B"/>
    <w:rsid w:val="0000198C"/>
    <w:rsid w:val="00001CBA"/>
    <w:rsid w:val="00031154"/>
    <w:rsid w:val="000336F8"/>
    <w:rsid w:val="00042D65"/>
    <w:rsid w:val="00043557"/>
    <w:rsid w:val="00051EBD"/>
    <w:rsid w:val="000527E8"/>
    <w:rsid w:val="00054712"/>
    <w:rsid w:val="000716A2"/>
    <w:rsid w:val="000917B8"/>
    <w:rsid w:val="000A4C72"/>
    <w:rsid w:val="000B2719"/>
    <w:rsid w:val="000B52A5"/>
    <w:rsid w:val="000E0502"/>
    <w:rsid w:val="000E4E6A"/>
    <w:rsid w:val="000F6449"/>
    <w:rsid w:val="00112AF3"/>
    <w:rsid w:val="00116C83"/>
    <w:rsid w:val="001273B4"/>
    <w:rsid w:val="0014443D"/>
    <w:rsid w:val="00153672"/>
    <w:rsid w:val="001547D4"/>
    <w:rsid w:val="00156F69"/>
    <w:rsid w:val="001743CC"/>
    <w:rsid w:val="001779A8"/>
    <w:rsid w:val="001B436F"/>
    <w:rsid w:val="001C466A"/>
    <w:rsid w:val="001C56C6"/>
    <w:rsid w:val="001D1E37"/>
    <w:rsid w:val="001F58B0"/>
    <w:rsid w:val="00221025"/>
    <w:rsid w:val="0023373D"/>
    <w:rsid w:val="002355AB"/>
    <w:rsid w:val="00243B75"/>
    <w:rsid w:val="002476A9"/>
    <w:rsid w:val="00250154"/>
    <w:rsid w:val="002644AA"/>
    <w:rsid w:val="0026729D"/>
    <w:rsid w:val="00270D16"/>
    <w:rsid w:val="0027649E"/>
    <w:rsid w:val="00286ABE"/>
    <w:rsid w:val="00295B11"/>
    <w:rsid w:val="002A39D0"/>
    <w:rsid w:val="002A75C4"/>
    <w:rsid w:val="002B19AB"/>
    <w:rsid w:val="002B5F2C"/>
    <w:rsid w:val="002B78C4"/>
    <w:rsid w:val="002E51D5"/>
    <w:rsid w:val="00304170"/>
    <w:rsid w:val="0030659A"/>
    <w:rsid w:val="003112B1"/>
    <w:rsid w:val="00331679"/>
    <w:rsid w:val="003332DD"/>
    <w:rsid w:val="00333EF3"/>
    <w:rsid w:val="00342A5A"/>
    <w:rsid w:val="003516B1"/>
    <w:rsid w:val="0036491B"/>
    <w:rsid w:val="00366015"/>
    <w:rsid w:val="003705E0"/>
    <w:rsid w:val="00373366"/>
    <w:rsid w:val="00392FE4"/>
    <w:rsid w:val="00393F3D"/>
    <w:rsid w:val="00397454"/>
    <w:rsid w:val="003A5A2A"/>
    <w:rsid w:val="003A785B"/>
    <w:rsid w:val="003C332B"/>
    <w:rsid w:val="003C7292"/>
    <w:rsid w:val="003E20D4"/>
    <w:rsid w:val="003E4B56"/>
    <w:rsid w:val="003E7E24"/>
    <w:rsid w:val="003F0673"/>
    <w:rsid w:val="003F1E9C"/>
    <w:rsid w:val="00400FC0"/>
    <w:rsid w:val="00404CD9"/>
    <w:rsid w:val="00424B87"/>
    <w:rsid w:val="004316E8"/>
    <w:rsid w:val="00435FEE"/>
    <w:rsid w:val="004457D3"/>
    <w:rsid w:val="00451FFB"/>
    <w:rsid w:val="00455A3A"/>
    <w:rsid w:val="004605D5"/>
    <w:rsid w:val="004704C3"/>
    <w:rsid w:val="00474C74"/>
    <w:rsid w:val="00495348"/>
    <w:rsid w:val="00497D46"/>
    <w:rsid w:val="004A20CC"/>
    <w:rsid w:val="004A595A"/>
    <w:rsid w:val="004C34FA"/>
    <w:rsid w:val="004D1D93"/>
    <w:rsid w:val="004E3BE5"/>
    <w:rsid w:val="004E7687"/>
    <w:rsid w:val="005212F0"/>
    <w:rsid w:val="0055426A"/>
    <w:rsid w:val="00562C01"/>
    <w:rsid w:val="00567046"/>
    <w:rsid w:val="005B2B74"/>
    <w:rsid w:val="005B324A"/>
    <w:rsid w:val="005B4AD6"/>
    <w:rsid w:val="005C4140"/>
    <w:rsid w:val="005D60B4"/>
    <w:rsid w:val="005E0878"/>
    <w:rsid w:val="005F7961"/>
    <w:rsid w:val="00632181"/>
    <w:rsid w:val="00634AED"/>
    <w:rsid w:val="00644931"/>
    <w:rsid w:val="00654D99"/>
    <w:rsid w:val="00672C97"/>
    <w:rsid w:val="006741FF"/>
    <w:rsid w:val="006A1FCC"/>
    <w:rsid w:val="006C13DC"/>
    <w:rsid w:val="006C2EDB"/>
    <w:rsid w:val="006F4258"/>
    <w:rsid w:val="006F44FF"/>
    <w:rsid w:val="00700681"/>
    <w:rsid w:val="00700700"/>
    <w:rsid w:val="00703C43"/>
    <w:rsid w:val="00704BDD"/>
    <w:rsid w:val="00715FBA"/>
    <w:rsid w:val="007261D3"/>
    <w:rsid w:val="0073672F"/>
    <w:rsid w:val="007377FA"/>
    <w:rsid w:val="00763CC1"/>
    <w:rsid w:val="00764C0D"/>
    <w:rsid w:val="007675E1"/>
    <w:rsid w:val="00786589"/>
    <w:rsid w:val="007A505B"/>
    <w:rsid w:val="007B6E23"/>
    <w:rsid w:val="007B7A79"/>
    <w:rsid w:val="007C03A8"/>
    <w:rsid w:val="007C271F"/>
    <w:rsid w:val="007C5BEF"/>
    <w:rsid w:val="007D435E"/>
    <w:rsid w:val="007E325F"/>
    <w:rsid w:val="007F5F0B"/>
    <w:rsid w:val="00803860"/>
    <w:rsid w:val="00807DFE"/>
    <w:rsid w:val="00813EA1"/>
    <w:rsid w:val="008141CB"/>
    <w:rsid w:val="0081569F"/>
    <w:rsid w:val="008177E4"/>
    <w:rsid w:val="0082740F"/>
    <w:rsid w:val="0083267E"/>
    <w:rsid w:val="008440C8"/>
    <w:rsid w:val="008603B0"/>
    <w:rsid w:val="00864D8F"/>
    <w:rsid w:val="008717C5"/>
    <w:rsid w:val="00873D4A"/>
    <w:rsid w:val="00884D1E"/>
    <w:rsid w:val="008876C0"/>
    <w:rsid w:val="008A134F"/>
    <w:rsid w:val="008A335B"/>
    <w:rsid w:val="008B4871"/>
    <w:rsid w:val="008D5C7C"/>
    <w:rsid w:val="008E1D02"/>
    <w:rsid w:val="008E2751"/>
    <w:rsid w:val="008E6A12"/>
    <w:rsid w:val="008F6855"/>
    <w:rsid w:val="00901488"/>
    <w:rsid w:val="00920A9A"/>
    <w:rsid w:val="00932914"/>
    <w:rsid w:val="00947127"/>
    <w:rsid w:val="00960C1E"/>
    <w:rsid w:val="0096214A"/>
    <w:rsid w:val="009638E0"/>
    <w:rsid w:val="00971F49"/>
    <w:rsid w:val="009A2690"/>
    <w:rsid w:val="009A55BE"/>
    <w:rsid w:val="009B2B08"/>
    <w:rsid w:val="009D1CE1"/>
    <w:rsid w:val="009D44D9"/>
    <w:rsid w:val="009E04F2"/>
    <w:rsid w:val="00A0689A"/>
    <w:rsid w:val="00A11977"/>
    <w:rsid w:val="00A15225"/>
    <w:rsid w:val="00A22E0C"/>
    <w:rsid w:val="00A23D85"/>
    <w:rsid w:val="00A25E99"/>
    <w:rsid w:val="00A43AF5"/>
    <w:rsid w:val="00A45121"/>
    <w:rsid w:val="00A5320A"/>
    <w:rsid w:val="00A57235"/>
    <w:rsid w:val="00A6149C"/>
    <w:rsid w:val="00A834FE"/>
    <w:rsid w:val="00A90235"/>
    <w:rsid w:val="00A90B6E"/>
    <w:rsid w:val="00A959EE"/>
    <w:rsid w:val="00A96EFF"/>
    <w:rsid w:val="00AA79A8"/>
    <w:rsid w:val="00AB1396"/>
    <w:rsid w:val="00AB4505"/>
    <w:rsid w:val="00AE16EE"/>
    <w:rsid w:val="00AE3FFC"/>
    <w:rsid w:val="00AE6F7D"/>
    <w:rsid w:val="00AF7673"/>
    <w:rsid w:val="00B00A5C"/>
    <w:rsid w:val="00B24B7E"/>
    <w:rsid w:val="00B30172"/>
    <w:rsid w:val="00B465A9"/>
    <w:rsid w:val="00B67C98"/>
    <w:rsid w:val="00B81E27"/>
    <w:rsid w:val="00BA4632"/>
    <w:rsid w:val="00BD7E29"/>
    <w:rsid w:val="00BE2EFA"/>
    <w:rsid w:val="00BE4FC4"/>
    <w:rsid w:val="00BE5F4C"/>
    <w:rsid w:val="00BF06AC"/>
    <w:rsid w:val="00BF7E1C"/>
    <w:rsid w:val="00C059D2"/>
    <w:rsid w:val="00C072E2"/>
    <w:rsid w:val="00C11F18"/>
    <w:rsid w:val="00C167A6"/>
    <w:rsid w:val="00C2735E"/>
    <w:rsid w:val="00C47032"/>
    <w:rsid w:val="00C47C0C"/>
    <w:rsid w:val="00C65157"/>
    <w:rsid w:val="00C73659"/>
    <w:rsid w:val="00C74F33"/>
    <w:rsid w:val="00C77AAC"/>
    <w:rsid w:val="00C81513"/>
    <w:rsid w:val="00C8156D"/>
    <w:rsid w:val="00C866B5"/>
    <w:rsid w:val="00CA1B4F"/>
    <w:rsid w:val="00CC636E"/>
    <w:rsid w:val="00CE41B5"/>
    <w:rsid w:val="00CF3B87"/>
    <w:rsid w:val="00CF6866"/>
    <w:rsid w:val="00D208C8"/>
    <w:rsid w:val="00D22568"/>
    <w:rsid w:val="00D50427"/>
    <w:rsid w:val="00D54DD3"/>
    <w:rsid w:val="00D72CCF"/>
    <w:rsid w:val="00D76F1D"/>
    <w:rsid w:val="00DA1D50"/>
    <w:rsid w:val="00DA71F5"/>
    <w:rsid w:val="00DB69F6"/>
    <w:rsid w:val="00DC11AB"/>
    <w:rsid w:val="00DD0028"/>
    <w:rsid w:val="00DD0290"/>
    <w:rsid w:val="00DD54C2"/>
    <w:rsid w:val="00DE5E17"/>
    <w:rsid w:val="00DE7C9C"/>
    <w:rsid w:val="00DF27B8"/>
    <w:rsid w:val="00E0179A"/>
    <w:rsid w:val="00E04FB7"/>
    <w:rsid w:val="00E11083"/>
    <w:rsid w:val="00E1665D"/>
    <w:rsid w:val="00E4122C"/>
    <w:rsid w:val="00E5553D"/>
    <w:rsid w:val="00E8275F"/>
    <w:rsid w:val="00E84863"/>
    <w:rsid w:val="00EA03DC"/>
    <w:rsid w:val="00EA3B88"/>
    <w:rsid w:val="00EB1CD5"/>
    <w:rsid w:val="00EC521A"/>
    <w:rsid w:val="00ED3279"/>
    <w:rsid w:val="00F02140"/>
    <w:rsid w:val="00F03B74"/>
    <w:rsid w:val="00F04DFA"/>
    <w:rsid w:val="00F168E2"/>
    <w:rsid w:val="00F214FD"/>
    <w:rsid w:val="00F4303E"/>
    <w:rsid w:val="00F50CAF"/>
    <w:rsid w:val="00F60CCD"/>
    <w:rsid w:val="00F62B2F"/>
    <w:rsid w:val="00F62E9E"/>
    <w:rsid w:val="00F76103"/>
    <w:rsid w:val="00F76ED0"/>
    <w:rsid w:val="00F77F9D"/>
    <w:rsid w:val="00F9559D"/>
    <w:rsid w:val="00FA3F98"/>
    <w:rsid w:val="00FA5F69"/>
    <w:rsid w:val="00FB3853"/>
    <w:rsid w:val="00FB3B16"/>
    <w:rsid w:val="00FC442E"/>
    <w:rsid w:val="00FC6E8E"/>
    <w:rsid w:val="00FF5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F314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65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6F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275F"/>
    <w:pPr>
      <w:keepNext/>
      <w:keepLines/>
      <w:spacing w:before="20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19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43B75"/>
  </w:style>
  <w:style w:type="character" w:styleId="Hyperlink">
    <w:name w:val="Hyperlink"/>
    <w:basedOn w:val="DefaultParagraphFont"/>
    <w:uiPriority w:val="99"/>
    <w:unhideWhenUsed/>
    <w:rsid w:val="00243B75"/>
    <w:rPr>
      <w:color w:val="0000FF"/>
      <w:u w:val="single"/>
    </w:rPr>
  </w:style>
  <w:style w:type="paragraph" w:styleId="ListParagraph">
    <w:name w:val="List Paragraph"/>
    <w:basedOn w:val="Normal"/>
    <w:uiPriority w:val="34"/>
    <w:qFormat/>
    <w:rsid w:val="001273B4"/>
    <w:pPr>
      <w:ind w:left="720"/>
      <w:contextualSpacing/>
    </w:pPr>
  </w:style>
  <w:style w:type="paragraph" w:styleId="Footer">
    <w:name w:val="footer"/>
    <w:basedOn w:val="Normal"/>
    <w:link w:val="FooterChar"/>
    <w:uiPriority w:val="99"/>
    <w:unhideWhenUsed/>
    <w:rsid w:val="004C34FA"/>
    <w:pPr>
      <w:tabs>
        <w:tab w:val="center" w:pos="4320"/>
        <w:tab w:val="right" w:pos="8640"/>
      </w:tabs>
    </w:pPr>
  </w:style>
  <w:style w:type="character" w:customStyle="1" w:styleId="FooterChar">
    <w:name w:val="Footer Char"/>
    <w:basedOn w:val="DefaultParagraphFont"/>
    <w:link w:val="Footer"/>
    <w:uiPriority w:val="99"/>
    <w:rsid w:val="004C34FA"/>
  </w:style>
  <w:style w:type="character" w:styleId="PageNumber">
    <w:name w:val="page number"/>
    <w:basedOn w:val="DefaultParagraphFont"/>
    <w:uiPriority w:val="99"/>
    <w:semiHidden/>
    <w:unhideWhenUsed/>
    <w:rsid w:val="004C34FA"/>
  </w:style>
  <w:style w:type="character" w:customStyle="1" w:styleId="Heading2Char">
    <w:name w:val="Heading 2 Char"/>
    <w:basedOn w:val="DefaultParagraphFont"/>
    <w:link w:val="Heading2"/>
    <w:uiPriority w:val="9"/>
    <w:rsid w:val="00D76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275F"/>
    <w:rPr>
      <w:rFonts w:asciiTheme="majorHAnsi" w:eastAsiaTheme="majorEastAsia" w:hAnsiTheme="majorHAnsi" w:cstheme="majorBidi"/>
      <w:bCs/>
      <w:color w:val="4F81BD" w:themeColor="accent1"/>
    </w:rPr>
  </w:style>
  <w:style w:type="paragraph" w:styleId="FootnoteText">
    <w:name w:val="footnote text"/>
    <w:basedOn w:val="Normal"/>
    <w:link w:val="FootnoteTextChar"/>
    <w:uiPriority w:val="99"/>
    <w:unhideWhenUsed/>
    <w:rsid w:val="00A90235"/>
  </w:style>
  <w:style w:type="character" w:customStyle="1" w:styleId="FootnoteTextChar">
    <w:name w:val="Footnote Text Char"/>
    <w:basedOn w:val="DefaultParagraphFont"/>
    <w:link w:val="FootnoteText"/>
    <w:uiPriority w:val="99"/>
    <w:rsid w:val="00A90235"/>
  </w:style>
  <w:style w:type="character" w:styleId="FootnoteReference">
    <w:name w:val="footnote reference"/>
    <w:basedOn w:val="DefaultParagraphFont"/>
    <w:uiPriority w:val="99"/>
    <w:unhideWhenUsed/>
    <w:rsid w:val="00A90235"/>
    <w:rPr>
      <w:vertAlign w:val="superscript"/>
    </w:rPr>
  </w:style>
  <w:style w:type="character" w:customStyle="1" w:styleId="Heading1Char">
    <w:name w:val="Heading 1 Char"/>
    <w:basedOn w:val="DefaultParagraphFont"/>
    <w:link w:val="Heading1"/>
    <w:uiPriority w:val="9"/>
    <w:rsid w:val="00786589"/>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7D435E"/>
    <w:pPr>
      <w:spacing w:before="100" w:beforeAutospacing="1" w:after="100" w:afterAutospacing="1"/>
    </w:pPr>
    <w:rPr>
      <w:rFonts w:ascii="Times" w:hAnsi="Times" w:cs="Times New Roman"/>
      <w:sz w:val="20"/>
      <w:szCs w:val="20"/>
      <w:lang w:val="en-AU"/>
    </w:rPr>
  </w:style>
  <w:style w:type="character" w:customStyle="1" w:styleId="footnotes">
    <w:name w:val="footnotes"/>
    <w:basedOn w:val="DefaultParagraphFont"/>
    <w:rsid w:val="007D435E"/>
  </w:style>
  <w:style w:type="character" w:styleId="FollowedHyperlink">
    <w:name w:val="FollowedHyperlink"/>
    <w:basedOn w:val="DefaultParagraphFont"/>
    <w:uiPriority w:val="99"/>
    <w:semiHidden/>
    <w:unhideWhenUsed/>
    <w:rsid w:val="00884D1E"/>
    <w:rPr>
      <w:color w:val="800080" w:themeColor="followedHyperlink"/>
      <w:u w:val="single"/>
    </w:rPr>
  </w:style>
  <w:style w:type="paragraph" w:styleId="BalloonText">
    <w:name w:val="Balloon Text"/>
    <w:basedOn w:val="Normal"/>
    <w:link w:val="BalloonTextChar"/>
    <w:uiPriority w:val="99"/>
    <w:semiHidden/>
    <w:unhideWhenUsed/>
    <w:rsid w:val="000435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3557"/>
    <w:rPr>
      <w:rFonts w:ascii="Lucida Grande" w:hAnsi="Lucida Grande" w:cs="Lucida Grande"/>
      <w:sz w:val="18"/>
      <w:szCs w:val="18"/>
    </w:rPr>
  </w:style>
  <w:style w:type="character" w:styleId="CommentReference">
    <w:name w:val="annotation reference"/>
    <w:basedOn w:val="DefaultParagraphFont"/>
    <w:uiPriority w:val="99"/>
    <w:semiHidden/>
    <w:unhideWhenUsed/>
    <w:rsid w:val="00E1665D"/>
    <w:rPr>
      <w:sz w:val="18"/>
      <w:szCs w:val="18"/>
    </w:rPr>
  </w:style>
  <w:style w:type="paragraph" w:styleId="CommentText">
    <w:name w:val="annotation text"/>
    <w:basedOn w:val="Normal"/>
    <w:link w:val="CommentTextChar"/>
    <w:uiPriority w:val="99"/>
    <w:semiHidden/>
    <w:unhideWhenUsed/>
    <w:rsid w:val="00E1665D"/>
  </w:style>
  <w:style w:type="character" w:customStyle="1" w:styleId="CommentTextChar">
    <w:name w:val="Comment Text Char"/>
    <w:basedOn w:val="DefaultParagraphFont"/>
    <w:link w:val="CommentText"/>
    <w:uiPriority w:val="99"/>
    <w:semiHidden/>
    <w:rsid w:val="00E1665D"/>
  </w:style>
  <w:style w:type="paragraph" w:styleId="CommentSubject">
    <w:name w:val="annotation subject"/>
    <w:basedOn w:val="CommentText"/>
    <w:next w:val="CommentText"/>
    <w:link w:val="CommentSubjectChar"/>
    <w:uiPriority w:val="99"/>
    <w:semiHidden/>
    <w:unhideWhenUsed/>
    <w:rsid w:val="00E1665D"/>
    <w:rPr>
      <w:b/>
      <w:bCs/>
      <w:sz w:val="20"/>
      <w:szCs w:val="20"/>
    </w:rPr>
  </w:style>
  <w:style w:type="character" w:customStyle="1" w:styleId="CommentSubjectChar">
    <w:name w:val="Comment Subject Char"/>
    <w:basedOn w:val="CommentTextChar"/>
    <w:link w:val="CommentSubject"/>
    <w:uiPriority w:val="99"/>
    <w:semiHidden/>
    <w:rsid w:val="00E1665D"/>
    <w:rPr>
      <w:b/>
      <w:bCs/>
      <w:sz w:val="20"/>
      <w:szCs w:val="20"/>
    </w:rPr>
  </w:style>
  <w:style w:type="paragraph" w:styleId="Revision">
    <w:name w:val="Revision"/>
    <w:hidden/>
    <w:uiPriority w:val="99"/>
    <w:semiHidden/>
    <w:rsid w:val="00F4303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65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6F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275F"/>
    <w:pPr>
      <w:keepNext/>
      <w:keepLines/>
      <w:spacing w:before="20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19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43B75"/>
  </w:style>
  <w:style w:type="character" w:styleId="Hyperlink">
    <w:name w:val="Hyperlink"/>
    <w:basedOn w:val="DefaultParagraphFont"/>
    <w:uiPriority w:val="99"/>
    <w:unhideWhenUsed/>
    <w:rsid w:val="00243B75"/>
    <w:rPr>
      <w:color w:val="0000FF"/>
      <w:u w:val="single"/>
    </w:rPr>
  </w:style>
  <w:style w:type="paragraph" w:styleId="ListParagraph">
    <w:name w:val="List Paragraph"/>
    <w:basedOn w:val="Normal"/>
    <w:uiPriority w:val="34"/>
    <w:qFormat/>
    <w:rsid w:val="001273B4"/>
    <w:pPr>
      <w:ind w:left="720"/>
      <w:contextualSpacing/>
    </w:pPr>
  </w:style>
  <w:style w:type="paragraph" w:styleId="Footer">
    <w:name w:val="footer"/>
    <w:basedOn w:val="Normal"/>
    <w:link w:val="FooterChar"/>
    <w:uiPriority w:val="99"/>
    <w:unhideWhenUsed/>
    <w:rsid w:val="004C34FA"/>
    <w:pPr>
      <w:tabs>
        <w:tab w:val="center" w:pos="4320"/>
        <w:tab w:val="right" w:pos="8640"/>
      </w:tabs>
    </w:pPr>
  </w:style>
  <w:style w:type="character" w:customStyle="1" w:styleId="FooterChar">
    <w:name w:val="Footer Char"/>
    <w:basedOn w:val="DefaultParagraphFont"/>
    <w:link w:val="Footer"/>
    <w:uiPriority w:val="99"/>
    <w:rsid w:val="004C34FA"/>
  </w:style>
  <w:style w:type="character" w:styleId="PageNumber">
    <w:name w:val="page number"/>
    <w:basedOn w:val="DefaultParagraphFont"/>
    <w:uiPriority w:val="99"/>
    <w:semiHidden/>
    <w:unhideWhenUsed/>
    <w:rsid w:val="004C34FA"/>
  </w:style>
  <w:style w:type="character" w:customStyle="1" w:styleId="Heading2Char">
    <w:name w:val="Heading 2 Char"/>
    <w:basedOn w:val="DefaultParagraphFont"/>
    <w:link w:val="Heading2"/>
    <w:uiPriority w:val="9"/>
    <w:rsid w:val="00D76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275F"/>
    <w:rPr>
      <w:rFonts w:asciiTheme="majorHAnsi" w:eastAsiaTheme="majorEastAsia" w:hAnsiTheme="majorHAnsi" w:cstheme="majorBidi"/>
      <w:bCs/>
      <w:color w:val="4F81BD" w:themeColor="accent1"/>
    </w:rPr>
  </w:style>
  <w:style w:type="paragraph" w:styleId="FootnoteText">
    <w:name w:val="footnote text"/>
    <w:basedOn w:val="Normal"/>
    <w:link w:val="FootnoteTextChar"/>
    <w:uiPriority w:val="99"/>
    <w:unhideWhenUsed/>
    <w:rsid w:val="00A90235"/>
  </w:style>
  <w:style w:type="character" w:customStyle="1" w:styleId="FootnoteTextChar">
    <w:name w:val="Footnote Text Char"/>
    <w:basedOn w:val="DefaultParagraphFont"/>
    <w:link w:val="FootnoteText"/>
    <w:uiPriority w:val="99"/>
    <w:rsid w:val="00A90235"/>
  </w:style>
  <w:style w:type="character" w:styleId="FootnoteReference">
    <w:name w:val="footnote reference"/>
    <w:basedOn w:val="DefaultParagraphFont"/>
    <w:uiPriority w:val="99"/>
    <w:unhideWhenUsed/>
    <w:rsid w:val="00A90235"/>
    <w:rPr>
      <w:vertAlign w:val="superscript"/>
    </w:rPr>
  </w:style>
  <w:style w:type="character" w:customStyle="1" w:styleId="Heading1Char">
    <w:name w:val="Heading 1 Char"/>
    <w:basedOn w:val="DefaultParagraphFont"/>
    <w:link w:val="Heading1"/>
    <w:uiPriority w:val="9"/>
    <w:rsid w:val="00786589"/>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7D435E"/>
    <w:pPr>
      <w:spacing w:before="100" w:beforeAutospacing="1" w:after="100" w:afterAutospacing="1"/>
    </w:pPr>
    <w:rPr>
      <w:rFonts w:ascii="Times" w:hAnsi="Times" w:cs="Times New Roman"/>
      <w:sz w:val="20"/>
      <w:szCs w:val="20"/>
      <w:lang w:val="en-AU"/>
    </w:rPr>
  </w:style>
  <w:style w:type="character" w:customStyle="1" w:styleId="footnotes">
    <w:name w:val="footnotes"/>
    <w:basedOn w:val="DefaultParagraphFont"/>
    <w:rsid w:val="007D435E"/>
  </w:style>
  <w:style w:type="character" w:styleId="FollowedHyperlink">
    <w:name w:val="FollowedHyperlink"/>
    <w:basedOn w:val="DefaultParagraphFont"/>
    <w:uiPriority w:val="99"/>
    <w:semiHidden/>
    <w:unhideWhenUsed/>
    <w:rsid w:val="00884D1E"/>
    <w:rPr>
      <w:color w:val="800080" w:themeColor="followedHyperlink"/>
      <w:u w:val="single"/>
    </w:rPr>
  </w:style>
  <w:style w:type="paragraph" w:styleId="BalloonText">
    <w:name w:val="Balloon Text"/>
    <w:basedOn w:val="Normal"/>
    <w:link w:val="BalloonTextChar"/>
    <w:uiPriority w:val="99"/>
    <w:semiHidden/>
    <w:unhideWhenUsed/>
    <w:rsid w:val="000435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3557"/>
    <w:rPr>
      <w:rFonts w:ascii="Lucida Grande" w:hAnsi="Lucida Grande" w:cs="Lucida Grande"/>
      <w:sz w:val="18"/>
      <w:szCs w:val="18"/>
    </w:rPr>
  </w:style>
  <w:style w:type="character" w:styleId="CommentReference">
    <w:name w:val="annotation reference"/>
    <w:basedOn w:val="DefaultParagraphFont"/>
    <w:uiPriority w:val="99"/>
    <w:semiHidden/>
    <w:unhideWhenUsed/>
    <w:rsid w:val="00E1665D"/>
    <w:rPr>
      <w:sz w:val="18"/>
      <w:szCs w:val="18"/>
    </w:rPr>
  </w:style>
  <w:style w:type="paragraph" w:styleId="CommentText">
    <w:name w:val="annotation text"/>
    <w:basedOn w:val="Normal"/>
    <w:link w:val="CommentTextChar"/>
    <w:uiPriority w:val="99"/>
    <w:semiHidden/>
    <w:unhideWhenUsed/>
    <w:rsid w:val="00E1665D"/>
  </w:style>
  <w:style w:type="character" w:customStyle="1" w:styleId="CommentTextChar">
    <w:name w:val="Comment Text Char"/>
    <w:basedOn w:val="DefaultParagraphFont"/>
    <w:link w:val="CommentText"/>
    <w:uiPriority w:val="99"/>
    <w:semiHidden/>
    <w:rsid w:val="00E1665D"/>
  </w:style>
  <w:style w:type="paragraph" w:styleId="CommentSubject">
    <w:name w:val="annotation subject"/>
    <w:basedOn w:val="CommentText"/>
    <w:next w:val="CommentText"/>
    <w:link w:val="CommentSubjectChar"/>
    <w:uiPriority w:val="99"/>
    <w:semiHidden/>
    <w:unhideWhenUsed/>
    <w:rsid w:val="00E1665D"/>
    <w:rPr>
      <w:b/>
      <w:bCs/>
      <w:sz w:val="20"/>
      <w:szCs w:val="20"/>
    </w:rPr>
  </w:style>
  <w:style w:type="character" w:customStyle="1" w:styleId="CommentSubjectChar">
    <w:name w:val="Comment Subject Char"/>
    <w:basedOn w:val="CommentTextChar"/>
    <w:link w:val="CommentSubject"/>
    <w:uiPriority w:val="99"/>
    <w:semiHidden/>
    <w:rsid w:val="00E1665D"/>
    <w:rPr>
      <w:b/>
      <w:bCs/>
      <w:sz w:val="20"/>
      <w:szCs w:val="20"/>
    </w:rPr>
  </w:style>
  <w:style w:type="paragraph" w:styleId="Revision">
    <w:name w:val="Revision"/>
    <w:hidden/>
    <w:uiPriority w:val="99"/>
    <w:semiHidden/>
    <w:rsid w:val="00F43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948798">
      <w:bodyDiv w:val="1"/>
      <w:marLeft w:val="0"/>
      <w:marRight w:val="0"/>
      <w:marTop w:val="0"/>
      <w:marBottom w:val="0"/>
      <w:divBdr>
        <w:top w:val="none" w:sz="0" w:space="0" w:color="auto"/>
        <w:left w:val="none" w:sz="0" w:space="0" w:color="auto"/>
        <w:bottom w:val="none" w:sz="0" w:space="0" w:color="auto"/>
        <w:right w:val="none" w:sz="0" w:space="0" w:color="auto"/>
      </w:divBdr>
    </w:div>
    <w:div w:id="426193258">
      <w:bodyDiv w:val="1"/>
      <w:marLeft w:val="0"/>
      <w:marRight w:val="0"/>
      <w:marTop w:val="0"/>
      <w:marBottom w:val="0"/>
      <w:divBdr>
        <w:top w:val="none" w:sz="0" w:space="0" w:color="auto"/>
        <w:left w:val="none" w:sz="0" w:space="0" w:color="auto"/>
        <w:bottom w:val="none" w:sz="0" w:space="0" w:color="auto"/>
        <w:right w:val="none" w:sz="0" w:space="0" w:color="auto"/>
      </w:divBdr>
    </w:div>
    <w:div w:id="622225348">
      <w:bodyDiv w:val="1"/>
      <w:marLeft w:val="0"/>
      <w:marRight w:val="0"/>
      <w:marTop w:val="0"/>
      <w:marBottom w:val="0"/>
      <w:divBdr>
        <w:top w:val="none" w:sz="0" w:space="0" w:color="auto"/>
        <w:left w:val="none" w:sz="0" w:space="0" w:color="auto"/>
        <w:bottom w:val="none" w:sz="0" w:space="0" w:color="auto"/>
        <w:right w:val="none" w:sz="0" w:space="0" w:color="auto"/>
      </w:divBdr>
    </w:div>
    <w:div w:id="763065230">
      <w:bodyDiv w:val="1"/>
      <w:marLeft w:val="0"/>
      <w:marRight w:val="0"/>
      <w:marTop w:val="0"/>
      <w:marBottom w:val="0"/>
      <w:divBdr>
        <w:top w:val="none" w:sz="0" w:space="0" w:color="auto"/>
        <w:left w:val="none" w:sz="0" w:space="0" w:color="auto"/>
        <w:bottom w:val="none" w:sz="0" w:space="0" w:color="auto"/>
        <w:right w:val="none" w:sz="0" w:space="0" w:color="auto"/>
      </w:divBdr>
    </w:div>
    <w:div w:id="770785582">
      <w:bodyDiv w:val="1"/>
      <w:marLeft w:val="0"/>
      <w:marRight w:val="0"/>
      <w:marTop w:val="0"/>
      <w:marBottom w:val="0"/>
      <w:divBdr>
        <w:top w:val="none" w:sz="0" w:space="0" w:color="auto"/>
        <w:left w:val="none" w:sz="0" w:space="0" w:color="auto"/>
        <w:bottom w:val="none" w:sz="0" w:space="0" w:color="auto"/>
        <w:right w:val="none" w:sz="0" w:space="0" w:color="auto"/>
      </w:divBdr>
    </w:div>
    <w:div w:id="787159150">
      <w:bodyDiv w:val="1"/>
      <w:marLeft w:val="0"/>
      <w:marRight w:val="0"/>
      <w:marTop w:val="0"/>
      <w:marBottom w:val="0"/>
      <w:divBdr>
        <w:top w:val="none" w:sz="0" w:space="0" w:color="auto"/>
        <w:left w:val="none" w:sz="0" w:space="0" w:color="auto"/>
        <w:bottom w:val="none" w:sz="0" w:space="0" w:color="auto"/>
        <w:right w:val="none" w:sz="0" w:space="0" w:color="auto"/>
      </w:divBdr>
    </w:div>
    <w:div w:id="923149501">
      <w:bodyDiv w:val="1"/>
      <w:marLeft w:val="0"/>
      <w:marRight w:val="0"/>
      <w:marTop w:val="0"/>
      <w:marBottom w:val="0"/>
      <w:divBdr>
        <w:top w:val="none" w:sz="0" w:space="0" w:color="auto"/>
        <w:left w:val="none" w:sz="0" w:space="0" w:color="auto"/>
        <w:bottom w:val="none" w:sz="0" w:space="0" w:color="auto"/>
        <w:right w:val="none" w:sz="0" w:space="0" w:color="auto"/>
      </w:divBdr>
    </w:div>
    <w:div w:id="949093183">
      <w:bodyDiv w:val="1"/>
      <w:marLeft w:val="0"/>
      <w:marRight w:val="0"/>
      <w:marTop w:val="0"/>
      <w:marBottom w:val="0"/>
      <w:divBdr>
        <w:top w:val="none" w:sz="0" w:space="0" w:color="auto"/>
        <w:left w:val="none" w:sz="0" w:space="0" w:color="auto"/>
        <w:bottom w:val="none" w:sz="0" w:space="0" w:color="auto"/>
        <w:right w:val="none" w:sz="0" w:space="0" w:color="auto"/>
      </w:divBdr>
    </w:div>
    <w:div w:id="982582384">
      <w:bodyDiv w:val="1"/>
      <w:marLeft w:val="0"/>
      <w:marRight w:val="0"/>
      <w:marTop w:val="0"/>
      <w:marBottom w:val="0"/>
      <w:divBdr>
        <w:top w:val="none" w:sz="0" w:space="0" w:color="auto"/>
        <w:left w:val="none" w:sz="0" w:space="0" w:color="auto"/>
        <w:bottom w:val="none" w:sz="0" w:space="0" w:color="auto"/>
        <w:right w:val="none" w:sz="0" w:space="0" w:color="auto"/>
      </w:divBdr>
    </w:div>
    <w:div w:id="1104114714">
      <w:bodyDiv w:val="1"/>
      <w:marLeft w:val="0"/>
      <w:marRight w:val="0"/>
      <w:marTop w:val="0"/>
      <w:marBottom w:val="0"/>
      <w:divBdr>
        <w:top w:val="none" w:sz="0" w:space="0" w:color="auto"/>
        <w:left w:val="none" w:sz="0" w:space="0" w:color="auto"/>
        <w:bottom w:val="none" w:sz="0" w:space="0" w:color="auto"/>
        <w:right w:val="none" w:sz="0" w:space="0" w:color="auto"/>
      </w:divBdr>
    </w:div>
    <w:div w:id="1178737170">
      <w:bodyDiv w:val="1"/>
      <w:marLeft w:val="0"/>
      <w:marRight w:val="0"/>
      <w:marTop w:val="0"/>
      <w:marBottom w:val="0"/>
      <w:divBdr>
        <w:top w:val="none" w:sz="0" w:space="0" w:color="auto"/>
        <w:left w:val="none" w:sz="0" w:space="0" w:color="auto"/>
        <w:bottom w:val="none" w:sz="0" w:space="0" w:color="auto"/>
        <w:right w:val="none" w:sz="0" w:space="0" w:color="auto"/>
      </w:divBdr>
    </w:div>
    <w:div w:id="1437558648">
      <w:bodyDiv w:val="1"/>
      <w:marLeft w:val="0"/>
      <w:marRight w:val="0"/>
      <w:marTop w:val="0"/>
      <w:marBottom w:val="0"/>
      <w:divBdr>
        <w:top w:val="none" w:sz="0" w:space="0" w:color="auto"/>
        <w:left w:val="none" w:sz="0" w:space="0" w:color="auto"/>
        <w:bottom w:val="none" w:sz="0" w:space="0" w:color="auto"/>
        <w:right w:val="none" w:sz="0" w:space="0" w:color="auto"/>
      </w:divBdr>
    </w:div>
    <w:div w:id="1474909768">
      <w:bodyDiv w:val="1"/>
      <w:marLeft w:val="0"/>
      <w:marRight w:val="0"/>
      <w:marTop w:val="0"/>
      <w:marBottom w:val="0"/>
      <w:divBdr>
        <w:top w:val="none" w:sz="0" w:space="0" w:color="auto"/>
        <w:left w:val="none" w:sz="0" w:space="0" w:color="auto"/>
        <w:bottom w:val="none" w:sz="0" w:space="0" w:color="auto"/>
        <w:right w:val="none" w:sz="0" w:space="0" w:color="auto"/>
      </w:divBdr>
    </w:div>
    <w:div w:id="1499612143">
      <w:bodyDiv w:val="1"/>
      <w:marLeft w:val="0"/>
      <w:marRight w:val="0"/>
      <w:marTop w:val="0"/>
      <w:marBottom w:val="0"/>
      <w:divBdr>
        <w:top w:val="none" w:sz="0" w:space="0" w:color="auto"/>
        <w:left w:val="none" w:sz="0" w:space="0" w:color="auto"/>
        <w:bottom w:val="none" w:sz="0" w:space="0" w:color="auto"/>
        <w:right w:val="none" w:sz="0" w:space="0" w:color="auto"/>
      </w:divBdr>
    </w:div>
    <w:div w:id="1608271734">
      <w:bodyDiv w:val="1"/>
      <w:marLeft w:val="0"/>
      <w:marRight w:val="0"/>
      <w:marTop w:val="0"/>
      <w:marBottom w:val="0"/>
      <w:divBdr>
        <w:top w:val="none" w:sz="0" w:space="0" w:color="auto"/>
        <w:left w:val="none" w:sz="0" w:space="0" w:color="auto"/>
        <w:bottom w:val="none" w:sz="0" w:space="0" w:color="auto"/>
        <w:right w:val="none" w:sz="0" w:space="0" w:color="auto"/>
      </w:divBdr>
    </w:div>
    <w:div w:id="1632176562">
      <w:bodyDiv w:val="1"/>
      <w:marLeft w:val="0"/>
      <w:marRight w:val="0"/>
      <w:marTop w:val="0"/>
      <w:marBottom w:val="0"/>
      <w:divBdr>
        <w:top w:val="none" w:sz="0" w:space="0" w:color="auto"/>
        <w:left w:val="none" w:sz="0" w:space="0" w:color="auto"/>
        <w:bottom w:val="none" w:sz="0" w:space="0" w:color="auto"/>
        <w:right w:val="none" w:sz="0" w:space="0" w:color="auto"/>
      </w:divBdr>
    </w:div>
    <w:div w:id="1780225108">
      <w:bodyDiv w:val="1"/>
      <w:marLeft w:val="0"/>
      <w:marRight w:val="0"/>
      <w:marTop w:val="0"/>
      <w:marBottom w:val="0"/>
      <w:divBdr>
        <w:top w:val="none" w:sz="0" w:space="0" w:color="auto"/>
        <w:left w:val="none" w:sz="0" w:space="0" w:color="auto"/>
        <w:bottom w:val="none" w:sz="0" w:space="0" w:color="auto"/>
        <w:right w:val="none" w:sz="0" w:space="0" w:color="auto"/>
      </w:divBdr>
    </w:div>
    <w:div w:id="1980183836">
      <w:bodyDiv w:val="1"/>
      <w:marLeft w:val="0"/>
      <w:marRight w:val="0"/>
      <w:marTop w:val="0"/>
      <w:marBottom w:val="0"/>
      <w:divBdr>
        <w:top w:val="none" w:sz="0" w:space="0" w:color="auto"/>
        <w:left w:val="none" w:sz="0" w:space="0" w:color="auto"/>
        <w:bottom w:val="none" w:sz="0" w:space="0" w:color="auto"/>
        <w:right w:val="none" w:sz="0" w:space="0" w:color="auto"/>
      </w:divBdr>
    </w:div>
    <w:div w:id="20596243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footprintnetwork.org" TargetMode="External"/><Relationship Id="rId11" Type="http://schemas.openxmlformats.org/officeDocument/2006/relationships/hyperlink" Target="http://data.worldbank.org/sites/default/files/total_and_per_capita_wealth_of_nations.xls" TargetMode="External"/><Relationship Id="rId12" Type="http://schemas.openxmlformats.org/officeDocument/2006/relationships/hyperlink" Target="http://sedac.ciesin.columbia.edu/entri/index.jsp" TargetMode="External"/><Relationship Id="rId13" Type="http://schemas.openxmlformats.org/officeDocument/2006/relationships/hyperlink" Target="http://esa.un.org/unup/CD-ROM/Urban-Agglomerations.htm" TargetMode="External"/><Relationship Id="rId14" Type="http://schemas.openxmlformats.org/officeDocument/2006/relationships/hyperlink" Target="http://mdgs.un.org/unsd/mdg/Metadata.aspx?IndicatorId=0&amp;SeriesId=710" TargetMode="External"/><Relationship Id="rId15" Type="http://schemas.openxmlformats.org/officeDocument/2006/relationships/image" Target="media/image1.emf"/><Relationship Id="rId16" Type="http://schemas.openxmlformats.org/officeDocument/2006/relationships/image" Target="media/image2.png"/><Relationship Id="rId17" Type="http://schemas.openxmlformats.org/officeDocument/2006/relationships/image" Target="media/image3.emf"/><Relationship Id="rId18" Type="http://schemas.openxmlformats.org/officeDocument/2006/relationships/image" Target="media/image4.emf"/><Relationship Id="rId19" Type="http://schemas.openxmlformats.org/officeDocument/2006/relationships/image" Target="media/image5.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68AD5-66EE-D14B-8101-96D5A0383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7497</Words>
  <Characters>42736</Characters>
  <Application>Microsoft Macintosh Word</Application>
  <DocSecurity>0</DocSecurity>
  <Lines>356</Lines>
  <Paragraphs>100</Paragraphs>
  <ScaleCrop>false</ScaleCrop>
  <Company/>
  <LinksUpToDate>false</LinksUpToDate>
  <CharactersWithSpaces>50133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Noble</dc:creator>
  <cp:keywords/>
  <dc:description/>
  <cp:lastModifiedBy>Bruno Sanchez-Andrade Nuno</cp:lastModifiedBy>
  <cp:revision>2</cp:revision>
  <cp:lastPrinted>2012-07-24T09:56:00Z</cp:lastPrinted>
  <dcterms:created xsi:type="dcterms:W3CDTF">2012-08-30T12:43:00Z</dcterms:created>
  <dcterms:modified xsi:type="dcterms:W3CDTF">2012-08-30T12:43:00Z</dcterms:modified>
</cp:coreProperties>
</file>