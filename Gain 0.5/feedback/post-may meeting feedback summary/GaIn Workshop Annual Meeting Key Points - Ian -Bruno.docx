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C79489" w14:textId="77777777" w:rsidR="00221AA6" w:rsidRPr="005F0719" w:rsidRDefault="00221AA6" w:rsidP="00221AA6">
      <w:pPr>
        <w:rPr>
          <w:rFonts w:ascii="Times New Roman" w:hAnsi="Times New Roman" w:cs="Times New Roman"/>
          <w:rPrChange w:id="0" w:author="Bruno Sánchez-Andrade Nuño" w:date="2011-05-10T19:49:00Z">
            <w:rPr/>
          </w:rPrChange>
        </w:rPr>
      </w:pPr>
    </w:p>
    <w:p w14:paraId="2C9A29A8" w14:textId="77777777" w:rsidR="00221AA6" w:rsidRPr="005F0719" w:rsidRDefault="00221AA6" w:rsidP="00221AA6">
      <w:pPr>
        <w:rPr>
          <w:rFonts w:ascii="Times New Roman" w:hAnsi="Times New Roman" w:cs="Times New Roman"/>
          <w:rPrChange w:id="1" w:author="Bruno Sánchez-Andrade Nuño" w:date="2011-05-10T19:49:00Z">
            <w:rPr/>
          </w:rPrChange>
        </w:rPr>
      </w:pPr>
    </w:p>
    <w:p w14:paraId="313CDC5D" w14:textId="77777777" w:rsidR="00221AA6" w:rsidRPr="005F0719" w:rsidRDefault="00221AA6" w:rsidP="00221AA6">
      <w:pPr>
        <w:rPr>
          <w:rFonts w:ascii="Times New Roman" w:hAnsi="Times New Roman" w:cs="Times New Roman"/>
          <w:rPrChange w:id="2" w:author="Bruno Sánchez-Andrade Nuño" w:date="2011-05-10T19:49:00Z">
            <w:rPr/>
          </w:rPrChange>
        </w:rPr>
      </w:pPr>
    </w:p>
    <w:p w14:paraId="06DE9675" w14:textId="77777777" w:rsidR="00221AA6" w:rsidRPr="005F0719" w:rsidRDefault="00221AA6" w:rsidP="00221AA6">
      <w:pPr>
        <w:rPr>
          <w:rFonts w:ascii="Times New Roman" w:hAnsi="Times New Roman" w:cs="Times New Roman"/>
          <w:rPrChange w:id="3" w:author="Bruno Sánchez-Andrade Nuño" w:date="2011-05-10T19:49:00Z">
            <w:rPr/>
          </w:rPrChange>
        </w:rPr>
      </w:pPr>
    </w:p>
    <w:p w14:paraId="243EC299" w14:textId="77777777" w:rsidR="00221AA6" w:rsidRPr="005F0719" w:rsidRDefault="00221AA6" w:rsidP="00221AA6">
      <w:pPr>
        <w:rPr>
          <w:rFonts w:ascii="Times New Roman" w:hAnsi="Times New Roman" w:cs="Times New Roman"/>
          <w:rPrChange w:id="4" w:author="Bruno Sánchez-Andrade Nuño" w:date="2011-05-10T19:49:00Z">
            <w:rPr/>
          </w:rPrChange>
        </w:rPr>
      </w:pPr>
    </w:p>
    <w:p w14:paraId="16BC34FC" w14:textId="77777777" w:rsidR="00221AA6" w:rsidRPr="005F0719" w:rsidRDefault="00221AA6" w:rsidP="00013B68">
      <w:pPr>
        <w:jc w:val="center"/>
        <w:rPr>
          <w:rFonts w:ascii="Times New Roman" w:hAnsi="Times New Roman" w:cs="Times New Roman"/>
          <w:b/>
          <w:color w:val="5A6242"/>
          <w:rPrChange w:id="5" w:author="Bruno Sánchez-Andrade Nuño" w:date="2011-05-10T19:49:00Z">
            <w:rPr>
              <w:b/>
              <w:color w:val="5A6242"/>
              <w:sz w:val="28"/>
            </w:rPr>
          </w:rPrChange>
        </w:rPr>
      </w:pPr>
      <w:r w:rsidRPr="005F0719">
        <w:rPr>
          <w:rFonts w:ascii="Times New Roman" w:hAnsi="Times New Roman" w:cs="Times New Roman"/>
          <w:b/>
          <w:noProof/>
          <w:color w:val="5A6242"/>
          <w:rPrChange w:id="6" w:author="Bruno Sánchez-Andrade Nuño" w:date="2011-05-10T19:49:00Z">
            <w:rPr>
              <w:b/>
              <w:noProof/>
              <w:color w:val="5A6242"/>
              <w:sz w:val="28"/>
            </w:rPr>
          </w:rPrChange>
        </w:rPr>
        <w:drawing>
          <wp:anchor distT="0" distB="0" distL="114300" distR="114300" simplePos="0" relativeHeight="251659264" behindDoc="1" locked="1" layoutInCell="1" allowOverlap="1" wp14:anchorId="7D1F0334" wp14:editId="29CADCC6">
            <wp:simplePos x="0" y="0"/>
            <wp:positionH relativeFrom="page">
              <wp:posOffset>4572000</wp:posOffset>
            </wp:positionH>
            <wp:positionV relativeFrom="page">
              <wp:posOffset>404734</wp:posOffset>
            </wp:positionV>
            <wp:extent cx="2743200" cy="109428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green_globalai_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1088136"/>
                    </a:xfrm>
                    <a:prstGeom prst="rect">
                      <a:avLst/>
                    </a:prstGeom>
                  </pic:spPr>
                </pic:pic>
              </a:graphicData>
            </a:graphic>
          </wp:anchor>
        </w:drawing>
      </w:r>
      <w:r w:rsidRPr="005F0719">
        <w:rPr>
          <w:rFonts w:ascii="Times New Roman" w:hAnsi="Times New Roman" w:cs="Times New Roman"/>
          <w:b/>
          <w:color w:val="5A6242"/>
          <w:rPrChange w:id="7" w:author="Bruno Sánchez-Andrade Nuño" w:date="2011-05-10T19:49:00Z">
            <w:rPr>
              <w:b/>
              <w:color w:val="5A6242"/>
              <w:sz w:val="28"/>
            </w:rPr>
          </w:rPrChange>
        </w:rPr>
        <w:t xml:space="preserve">Global Adaptation </w:t>
      </w:r>
      <w:r w:rsidR="00DB4512" w:rsidRPr="005F0719">
        <w:rPr>
          <w:rFonts w:ascii="Times New Roman" w:hAnsi="Times New Roman" w:cs="Times New Roman"/>
          <w:b/>
          <w:color w:val="5A6242"/>
          <w:rPrChange w:id="8" w:author="Bruno Sánchez-Andrade Nuño" w:date="2011-05-10T19:49:00Z">
            <w:rPr>
              <w:b/>
              <w:color w:val="5A6242"/>
              <w:sz w:val="28"/>
            </w:rPr>
          </w:rPrChange>
        </w:rPr>
        <w:t>Institute Annual</w:t>
      </w:r>
      <w:r w:rsidRPr="005F0719">
        <w:rPr>
          <w:rFonts w:ascii="Times New Roman" w:hAnsi="Times New Roman" w:cs="Times New Roman"/>
          <w:b/>
          <w:color w:val="5A6242"/>
          <w:rPrChange w:id="9" w:author="Bruno Sánchez-Andrade Nuño" w:date="2011-05-10T19:49:00Z">
            <w:rPr>
              <w:b/>
              <w:color w:val="5A6242"/>
              <w:sz w:val="28"/>
            </w:rPr>
          </w:rPrChange>
        </w:rPr>
        <w:t xml:space="preserve"> Meeting</w:t>
      </w:r>
    </w:p>
    <w:p w14:paraId="4D497360" w14:textId="77777777" w:rsidR="00013B68" w:rsidRPr="005F0719" w:rsidRDefault="00221AA6" w:rsidP="00221AA6">
      <w:pPr>
        <w:jc w:val="center"/>
        <w:rPr>
          <w:rFonts w:ascii="Times New Roman" w:hAnsi="Times New Roman" w:cs="Times New Roman"/>
          <w:b/>
          <w:color w:val="5A6242"/>
          <w:rPrChange w:id="10" w:author="Bruno Sánchez-Andrade Nuño" w:date="2011-05-10T19:49:00Z">
            <w:rPr>
              <w:b/>
              <w:color w:val="5A6242"/>
              <w:sz w:val="28"/>
            </w:rPr>
          </w:rPrChange>
        </w:rPr>
      </w:pPr>
      <w:r w:rsidRPr="005F0719">
        <w:rPr>
          <w:rFonts w:ascii="Times New Roman" w:hAnsi="Times New Roman" w:cs="Times New Roman"/>
          <w:b/>
          <w:color w:val="5A6242"/>
          <w:rPrChange w:id="11" w:author="Bruno Sánchez-Andrade Nuño" w:date="2011-05-10T19:49:00Z">
            <w:rPr>
              <w:b/>
              <w:color w:val="5A6242"/>
              <w:sz w:val="28"/>
            </w:rPr>
          </w:rPrChange>
        </w:rPr>
        <w:t xml:space="preserve">Working Session: </w:t>
      </w:r>
      <w:r w:rsidR="00DB4512" w:rsidRPr="005F0719">
        <w:rPr>
          <w:rFonts w:ascii="Times New Roman" w:hAnsi="Times New Roman" w:cs="Times New Roman"/>
          <w:b/>
          <w:color w:val="5A6242"/>
          <w:rPrChange w:id="12" w:author="Bruno Sánchez-Andrade Nuño" w:date="2011-05-10T19:49:00Z">
            <w:rPr>
              <w:b/>
              <w:color w:val="5A6242"/>
              <w:sz w:val="28"/>
            </w:rPr>
          </w:rPrChange>
        </w:rPr>
        <w:t>Consultation</w:t>
      </w:r>
      <w:r w:rsidRPr="005F0719">
        <w:rPr>
          <w:rFonts w:ascii="Times New Roman" w:hAnsi="Times New Roman" w:cs="Times New Roman"/>
          <w:b/>
          <w:color w:val="5A6242"/>
          <w:rPrChange w:id="13" w:author="Bruno Sánchez-Andrade Nuño" w:date="2011-05-10T19:49:00Z">
            <w:rPr>
              <w:b/>
              <w:color w:val="5A6242"/>
              <w:sz w:val="28"/>
            </w:rPr>
          </w:rPrChange>
        </w:rPr>
        <w:t xml:space="preserve"> on Global Adaptation Index GaIn™</w:t>
      </w:r>
    </w:p>
    <w:p w14:paraId="15DBFCD3" w14:textId="77777777" w:rsidR="00013B68" w:rsidRPr="005F0719" w:rsidRDefault="00013B68" w:rsidP="00221AA6">
      <w:pPr>
        <w:jc w:val="center"/>
        <w:rPr>
          <w:rFonts w:ascii="Times New Roman" w:hAnsi="Times New Roman" w:cs="Times New Roman"/>
          <w:b/>
          <w:color w:val="5A6242"/>
          <w:rPrChange w:id="14" w:author="Bruno Sánchez-Andrade Nuño" w:date="2011-05-10T19:49:00Z">
            <w:rPr>
              <w:b/>
              <w:color w:val="5A6242"/>
              <w:sz w:val="28"/>
            </w:rPr>
          </w:rPrChange>
        </w:rPr>
      </w:pPr>
      <w:r w:rsidRPr="005F0719">
        <w:rPr>
          <w:rFonts w:ascii="Times New Roman" w:hAnsi="Times New Roman" w:cs="Times New Roman"/>
          <w:b/>
          <w:color w:val="5A6242"/>
          <w:rPrChange w:id="15" w:author="Bruno Sánchez-Andrade Nuño" w:date="2011-05-10T19:49:00Z">
            <w:rPr>
              <w:b/>
              <w:color w:val="5A6242"/>
              <w:sz w:val="28"/>
            </w:rPr>
          </w:rPrChange>
        </w:rPr>
        <w:t>Abri</w:t>
      </w:r>
      <w:r w:rsidR="00BE374D" w:rsidRPr="005F0719">
        <w:rPr>
          <w:rFonts w:ascii="Times New Roman" w:hAnsi="Times New Roman" w:cs="Times New Roman"/>
          <w:b/>
          <w:color w:val="5A6242"/>
          <w:rPrChange w:id="16" w:author="Bruno Sánchez-Andrade Nuño" w:date="2011-05-10T19:49:00Z">
            <w:rPr>
              <w:b/>
              <w:color w:val="5A6242"/>
              <w:sz w:val="28"/>
            </w:rPr>
          </w:rPrChange>
        </w:rPr>
        <w:t>d</w:t>
      </w:r>
      <w:r w:rsidRPr="005F0719">
        <w:rPr>
          <w:rFonts w:ascii="Times New Roman" w:hAnsi="Times New Roman" w:cs="Times New Roman"/>
          <w:b/>
          <w:color w:val="5A6242"/>
          <w:rPrChange w:id="17" w:author="Bruno Sánchez-Andrade Nuño" w:date="2011-05-10T19:49:00Z">
            <w:rPr>
              <w:b/>
              <w:color w:val="5A6242"/>
              <w:sz w:val="28"/>
            </w:rPr>
          </w:rPrChange>
        </w:rPr>
        <w:t xml:space="preserve">ged Notes &amp; Key Points </w:t>
      </w:r>
    </w:p>
    <w:p w14:paraId="337EE10D" w14:textId="77777777" w:rsidR="00013B68" w:rsidRPr="005F0719" w:rsidRDefault="00013B68" w:rsidP="00221AA6">
      <w:pPr>
        <w:jc w:val="center"/>
        <w:rPr>
          <w:rFonts w:ascii="Times New Roman" w:hAnsi="Times New Roman" w:cs="Times New Roman"/>
          <w:b/>
          <w:color w:val="4A442A" w:themeColor="background2" w:themeShade="40"/>
          <w:rPrChange w:id="18" w:author="Bruno Sánchez-Andrade Nuño" w:date="2011-05-10T19:49:00Z">
            <w:rPr>
              <w:b/>
              <w:color w:val="4A442A" w:themeColor="background2" w:themeShade="40"/>
              <w:sz w:val="28"/>
            </w:rPr>
          </w:rPrChange>
        </w:rPr>
      </w:pPr>
    </w:p>
    <w:p w14:paraId="258C849E" w14:textId="77777777" w:rsidR="00BE374D" w:rsidRPr="005F0719" w:rsidRDefault="00BE374D" w:rsidP="00013B68">
      <w:pPr>
        <w:rPr>
          <w:rFonts w:ascii="Times New Roman" w:hAnsi="Times New Roman" w:cs="Times New Roman"/>
          <w:b/>
          <w:color w:val="4A442A" w:themeColor="background2" w:themeShade="40"/>
          <w:rPrChange w:id="19" w:author="Bruno Sánchez-Andrade Nuño" w:date="2011-05-10T19:49:00Z">
            <w:rPr>
              <w:b/>
              <w:color w:val="4A442A" w:themeColor="background2" w:themeShade="40"/>
              <w:sz w:val="28"/>
            </w:rPr>
          </w:rPrChange>
        </w:rPr>
      </w:pPr>
    </w:p>
    <w:p w14:paraId="1AC87386" w14:textId="77777777" w:rsidR="00BE374D" w:rsidRPr="005F0719" w:rsidRDefault="00BE374D" w:rsidP="00BE374D">
      <w:pPr>
        <w:rPr>
          <w:rFonts w:ascii="Times New Roman" w:hAnsi="Times New Roman" w:cs="Times New Roman"/>
          <w:color w:val="4A442A" w:themeColor="background2" w:themeShade="40"/>
          <w:rPrChange w:id="20" w:author="Bruno Sánchez-Andrade Nuño" w:date="2011-05-10T19:49:00Z">
            <w:rPr>
              <w:rFonts w:ascii="Times New Roman" w:hAnsi="Times New Roman"/>
              <w:color w:val="4A442A" w:themeColor="background2" w:themeShade="40"/>
            </w:rPr>
          </w:rPrChange>
        </w:rPr>
      </w:pPr>
      <w:r w:rsidRPr="005F0719">
        <w:rPr>
          <w:rFonts w:ascii="Times New Roman" w:hAnsi="Times New Roman" w:cs="Times New Roman"/>
          <w:color w:val="4A442A" w:themeColor="background2" w:themeShade="40"/>
          <w:rPrChange w:id="21" w:author="Bruno Sánchez-Andrade Nuño" w:date="2011-05-10T19:49:00Z">
            <w:rPr>
              <w:rFonts w:ascii="Times New Roman" w:hAnsi="Times New Roman"/>
              <w:color w:val="4A442A" w:themeColor="background2" w:themeShade="40"/>
            </w:rPr>
          </w:rPrChange>
        </w:rPr>
        <w:t xml:space="preserve">Dr. William “Bill” Clark, </w:t>
      </w:r>
      <w:r w:rsidRPr="005F0719">
        <w:rPr>
          <w:rFonts w:ascii="Times New Roman" w:hAnsi="Times New Roman" w:cs="Times New Roman"/>
          <w:rPrChange w:id="22" w:author="Bruno Sánchez-Andrade Nuño" w:date="2011-05-10T19:49:00Z">
            <w:rPr>
              <w:rFonts w:ascii="Times New Roman" w:hAnsi="Times New Roman"/>
            </w:rPr>
          </w:rPrChange>
        </w:rPr>
        <w:t xml:space="preserve">Professor of International Science, Public Policy and Human </w:t>
      </w:r>
      <w:r w:rsidR="00DB4512" w:rsidRPr="005F0719">
        <w:rPr>
          <w:rFonts w:ascii="Times New Roman" w:hAnsi="Times New Roman" w:cs="Times New Roman"/>
          <w:rPrChange w:id="23" w:author="Bruno Sánchez-Andrade Nuño" w:date="2011-05-10T19:49:00Z">
            <w:rPr>
              <w:rFonts w:ascii="Times New Roman" w:hAnsi="Times New Roman"/>
            </w:rPr>
          </w:rPrChange>
        </w:rPr>
        <w:t>Development</w:t>
      </w:r>
      <w:r w:rsidR="00DB4512" w:rsidRPr="005F0719">
        <w:rPr>
          <w:rFonts w:ascii="Times New Roman" w:hAnsi="Times New Roman" w:cs="Times New Roman"/>
          <w:color w:val="4A442A" w:themeColor="background2" w:themeShade="40"/>
          <w:rPrChange w:id="24" w:author="Bruno Sánchez-Andrade Nuño" w:date="2011-05-10T19:49:00Z">
            <w:rPr>
              <w:rFonts w:ascii="Times New Roman" w:hAnsi="Times New Roman"/>
              <w:color w:val="4A442A" w:themeColor="background2" w:themeShade="40"/>
            </w:rPr>
          </w:rPrChange>
        </w:rPr>
        <w:t xml:space="preserve"> the</w:t>
      </w:r>
      <w:r w:rsidRPr="005F0719">
        <w:rPr>
          <w:rFonts w:ascii="Times New Roman" w:hAnsi="Times New Roman" w:cs="Times New Roman"/>
          <w:color w:val="4A442A" w:themeColor="background2" w:themeShade="40"/>
          <w:rPrChange w:id="25" w:author="Bruno Sánchez-Andrade Nuño" w:date="2011-05-10T19:49:00Z">
            <w:rPr>
              <w:rFonts w:ascii="Times New Roman" w:hAnsi="Times New Roman"/>
              <w:color w:val="4A442A" w:themeColor="background2" w:themeShade="40"/>
            </w:rPr>
          </w:rPrChange>
        </w:rPr>
        <w:t xml:space="preserve"> at the John F. Kennedy School of Government, Harvard University, and Chair of the day’s meeting, led the discussion along the following concepts:</w:t>
      </w:r>
    </w:p>
    <w:p w14:paraId="17049228" w14:textId="77777777" w:rsidR="00221AA6" w:rsidRPr="005F0719" w:rsidRDefault="00221AA6" w:rsidP="00013B68">
      <w:pPr>
        <w:rPr>
          <w:rFonts w:ascii="Times New Roman" w:hAnsi="Times New Roman" w:cs="Times New Roman"/>
          <w:b/>
          <w:color w:val="4A442A" w:themeColor="background2" w:themeShade="40"/>
          <w:rPrChange w:id="26" w:author="Bruno Sánchez-Andrade Nuño" w:date="2011-05-10T19:49:00Z">
            <w:rPr>
              <w:rFonts w:ascii="Times New Roman" w:hAnsi="Times New Roman"/>
              <w:b/>
              <w:color w:val="4A442A" w:themeColor="background2" w:themeShade="40"/>
            </w:rPr>
          </w:rPrChange>
        </w:rPr>
      </w:pPr>
    </w:p>
    <w:p w14:paraId="2567BE08" w14:textId="77777777" w:rsidR="00BE374D" w:rsidRPr="005F0719" w:rsidRDefault="00013B68" w:rsidP="00013B68">
      <w:pPr>
        <w:rPr>
          <w:rFonts w:ascii="Times New Roman" w:hAnsi="Times New Roman" w:cs="Times New Roman"/>
          <w:b/>
          <w:color w:val="5A6242"/>
          <w:rPrChange w:id="27" w:author="Bruno Sánchez-Andrade Nuño" w:date="2011-05-10T19:49:00Z">
            <w:rPr>
              <w:rFonts w:ascii="Times New Roman" w:hAnsi="Times New Roman"/>
              <w:b/>
              <w:color w:val="5A6242"/>
            </w:rPr>
          </w:rPrChange>
        </w:rPr>
      </w:pPr>
      <w:r w:rsidRPr="005F0719">
        <w:rPr>
          <w:rFonts w:ascii="Times New Roman" w:hAnsi="Times New Roman" w:cs="Times New Roman"/>
          <w:b/>
          <w:color w:val="5A6242"/>
          <w:rPrChange w:id="28" w:author="Bruno Sánchez-Andrade Nuño" w:date="2011-05-10T19:49:00Z">
            <w:rPr>
              <w:rFonts w:ascii="Times New Roman" w:hAnsi="Times New Roman"/>
              <w:b/>
              <w:color w:val="5A6242"/>
            </w:rPr>
          </w:rPrChange>
        </w:rPr>
        <w:t>Decision Support</w:t>
      </w:r>
    </w:p>
    <w:p w14:paraId="17F206E9" w14:textId="77777777" w:rsidR="00BE374D" w:rsidRPr="005F0719" w:rsidRDefault="00BE374D" w:rsidP="00BE374D">
      <w:pPr>
        <w:rPr>
          <w:rFonts w:ascii="Times New Roman" w:hAnsi="Times New Roman" w:cs="Times New Roman"/>
          <w:rPrChange w:id="29" w:author="Bruno Sánchez-Andrade Nuño" w:date="2011-05-10T19:49:00Z">
            <w:rPr>
              <w:rFonts w:ascii="Times New Roman" w:hAnsi="Times New Roman"/>
            </w:rPr>
          </w:rPrChange>
        </w:rPr>
      </w:pPr>
    </w:p>
    <w:p w14:paraId="3AFFCF7E" w14:textId="77777777" w:rsidR="001D1436" w:rsidRPr="005F0719" w:rsidRDefault="00350D56" w:rsidP="001D1436">
      <w:pPr>
        <w:pStyle w:val="ListParagraph"/>
        <w:numPr>
          <w:ilvl w:val="0"/>
          <w:numId w:val="8"/>
        </w:numPr>
        <w:ind w:left="0"/>
        <w:rPr>
          <w:rFonts w:ascii="Times New Roman" w:hAnsi="Times New Roman" w:cs="Times New Roman"/>
          <w:rPrChange w:id="30" w:author="Bruno Sánchez-Andrade Nuño" w:date="2011-05-10T19:49:00Z">
            <w:rPr>
              <w:rFonts w:ascii="Times New Roman" w:hAnsi="Times New Roman"/>
            </w:rPr>
          </w:rPrChange>
        </w:rPr>
      </w:pPr>
      <w:r w:rsidRPr="005F0719">
        <w:rPr>
          <w:rFonts w:ascii="Times New Roman" w:hAnsi="Times New Roman" w:cs="Times New Roman"/>
          <w:u w:val="single"/>
          <w:rPrChange w:id="31" w:author="Bruno Sánchez-Andrade Nuño" w:date="2011-05-10T19:49:00Z">
            <w:rPr>
              <w:rFonts w:ascii="Times New Roman" w:hAnsi="Times New Roman"/>
              <w:u w:val="single"/>
            </w:rPr>
          </w:rPrChange>
        </w:rPr>
        <w:t xml:space="preserve">Interpretation </w:t>
      </w:r>
      <w:r w:rsidRPr="005F0719">
        <w:rPr>
          <w:rFonts w:ascii="Times New Roman" w:hAnsi="Times New Roman" w:cs="Times New Roman"/>
          <w:rPrChange w:id="32" w:author="Bruno Sánchez-Andrade Nuño" w:date="2011-05-10T19:49:00Z">
            <w:rPr>
              <w:rFonts w:ascii="Times New Roman" w:hAnsi="Times New Roman"/>
            </w:rPr>
          </w:rPrChange>
        </w:rPr>
        <w:t>of the Readiness Matrix will differ among i</w:t>
      </w:r>
      <w:r w:rsidR="00BE374D" w:rsidRPr="005F0719">
        <w:rPr>
          <w:rFonts w:ascii="Times New Roman" w:hAnsi="Times New Roman" w:cs="Times New Roman"/>
          <w:rPrChange w:id="33" w:author="Bruno Sánchez-Andrade Nuño" w:date="2011-05-10T19:49:00Z">
            <w:rPr>
              <w:rFonts w:ascii="Times New Roman" w:hAnsi="Times New Roman"/>
            </w:rPr>
          </w:rPrChange>
        </w:rPr>
        <w:t>nvestors, governme</w:t>
      </w:r>
      <w:r w:rsidRPr="005F0719">
        <w:rPr>
          <w:rFonts w:ascii="Times New Roman" w:hAnsi="Times New Roman" w:cs="Times New Roman"/>
          <w:rPrChange w:id="34" w:author="Bruno Sánchez-Andrade Nuño" w:date="2011-05-10T19:49:00Z">
            <w:rPr>
              <w:rFonts w:ascii="Times New Roman" w:hAnsi="Times New Roman"/>
            </w:rPr>
          </w:rPrChange>
        </w:rPr>
        <w:t>nt agencies, and international NGOs.</w:t>
      </w:r>
      <w:r w:rsidR="002D2C37" w:rsidRPr="005F0719">
        <w:rPr>
          <w:rFonts w:ascii="Times New Roman" w:hAnsi="Times New Roman" w:cs="Times New Roman"/>
          <w:rPrChange w:id="35" w:author="Bruno Sánchez-Andrade Nuño" w:date="2011-05-10T19:49:00Z">
            <w:rPr>
              <w:rFonts w:ascii="Times New Roman" w:hAnsi="Times New Roman"/>
            </w:rPr>
          </w:rPrChange>
        </w:rPr>
        <w:t xml:space="preserve"> Important to keep GaIn™ relevant to public/NGO sectors </w:t>
      </w:r>
      <w:del w:id="36" w:author="Ian Noble" w:date="2011-05-10T17:25:00Z">
        <w:r w:rsidR="002D2C37" w:rsidRPr="005F0719" w:rsidDel="00C033BF">
          <w:rPr>
            <w:rFonts w:ascii="Times New Roman" w:hAnsi="Times New Roman" w:cs="Times New Roman"/>
            <w:rPrChange w:id="37" w:author="Bruno Sánchez-Andrade Nuño" w:date="2011-05-10T19:49:00Z">
              <w:rPr>
                <w:rFonts w:ascii="Times New Roman" w:hAnsi="Times New Roman"/>
              </w:rPr>
            </w:rPrChange>
          </w:rPr>
          <w:delText xml:space="preserve">for </w:delText>
        </w:r>
      </w:del>
      <w:ins w:id="38" w:author="Ian Noble" w:date="2011-05-10T17:25:00Z">
        <w:r w:rsidR="00C033BF" w:rsidRPr="005F0719">
          <w:rPr>
            <w:rFonts w:ascii="Times New Roman" w:hAnsi="Times New Roman" w:cs="Times New Roman"/>
            <w:rPrChange w:id="39" w:author="Bruno Sánchez-Andrade Nuño" w:date="2011-05-10T19:49:00Z">
              <w:rPr>
                <w:rFonts w:ascii="Times New Roman" w:hAnsi="Times New Roman"/>
              </w:rPr>
            </w:rPrChange>
          </w:rPr>
          <w:t xml:space="preserve">as there will always be </w:t>
        </w:r>
      </w:ins>
      <w:proofErr w:type="gramStart"/>
      <w:r w:rsidR="002D2C37" w:rsidRPr="005F0719">
        <w:rPr>
          <w:rFonts w:ascii="Times New Roman" w:hAnsi="Times New Roman" w:cs="Times New Roman"/>
          <w:rPrChange w:id="40" w:author="Bruno Sánchez-Andrade Nuño" w:date="2011-05-10T19:49:00Z">
            <w:rPr>
              <w:rFonts w:ascii="Times New Roman" w:hAnsi="Times New Roman"/>
            </w:rPr>
          </w:rPrChange>
        </w:rPr>
        <w:t>areas</w:t>
      </w:r>
      <w:proofErr w:type="gramEnd"/>
      <w:r w:rsidR="002D2C37" w:rsidRPr="005F0719">
        <w:rPr>
          <w:rFonts w:ascii="Times New Roman" w:hAnsi="Times New Roman" w:cs="Times New Roman"/>
          <w:rPrChange w:id="41" w:author="Bruno Sánchez-Andrade Nuño" w:date="2011-05-10T19:49:00Z">
            <w:rPr>
              <w:rFonts w:ascii="Times New Roman" w:hAnsi="Times New Roman"/>
            </w:rPr>
          </w:rPrChange>
        </w:rPr>
        <w:t xml:space="preserve"> where the private sector will not enter.</w:t>
      </w:r>
    </w:p>
    <w:p w14:paraId="02C7ED1E" w14:textId="77777777" w:rsidR="001D1436" w:rsidRPr="005F0719" w:rsidRDefault="00BE374D" w:rsidP="001D1436">
      <w:pPr>
        <w:pStyle w:val="ListParagraph"/>
        <w:numPr>
          <w:ilvl w:val="0"/>
          <w:numId w:val="8"/>
        </w:numPr>
        <w:ind w:left="0"/>
        <w:rPr>
          <w:rFonts w:ascii="Times New Roman" w:hAnsi="Times New Roman" w:cs="Times New Roman"/>
          <w:rPrChange w:id="42" w:author="Bruno Sánchez-Andrade Nuño" w:date="2011-05-10T19:49:00Z">
            <w:rPr>
              <w:rFonts w:ascii="Times New Roman" w:hAnsi="Times New Roman"/>
            </w:rPr>
          </w:rPrChange>
        </w:rPr>
      </w:pPr>
      <w:r w:rsidRPr="005F0719">
        <w:rPr>
          <w:rFonts w:ascii="Times New Roman" w:hAnsi="Times New Roman" w:cs="Times New Roman"/>
          <w:u w:val="single"/>
          <w:rPrChange w:id="43" w:author="Bruno Sánchez-Andrade Nuño" w:date="2011-05-10T19:49:00Z">
            <w:rPr>
              <w:rFonts w:ascii="Times New Roman" w:hAnsi="Times New Roman"/>
              <w:u w:val="single"/>
            </w:rPr>
          </w:rPrChange>
        </w:rPr>
        <w:t>Innate conditions</w:t>
      </w:r>
      <w:r w:rsidRPr="005F0719">
        <w:rPr>
          <w:rFonts w:ascii="Times New Roman" w:hAnsi="Times New Roman" w:cs="Times New Roman"/>
          <w:rPrChange w:id="44" w:author="Bruno Sánchez-Andrade Nuño" w:date="2011-05-10T19:49:00Z">
            <w:rPr>
              <w:rFonts w:ascii="Times New Roman" w:hAnsi="Times New Roman"/>
            </w:rPr>
          </w:rPrChange>
        </w:rPr>
        <w:t xml:space="preserve"> (geography, natural resources) will demand investment </w:t>
      </w:r>
      <w:del w:id="45" w:author="Ian Noble" w:date="2011-05-10T17:25:00Z">
        <w:r w:rsidRPr="005F0719" w:rsidDel="00C033BF">
          <w:rPr>
            <w:rFonts w:ascii="Times New Roman" w:hAnsi="Times New Roman" w:cs="Times New Roman"/>
            <w:rPrChange w:id="46" w:author="Bruno Sánchez-Andrade Nuño" w:date="2011-05-10T19:49:00Z">
              <w:rPr>
                <w:rFonts w:ascii="Times New Roman" w:hAnsi="Times New Roman"/>
              </w:rPr>
            </w:rPrChange>
          </w:rPr>
          <w:delText xml:space="preserve">from </w:delText>
        </w:r>
      </w:del>
      <w:ins w:id="47" w:author="Ian Noble" w:date="2011-05-10T17:25:00Z">
        <w:r w:rsidR="00C033BF" w:rsidRPr="005F0719">
          <w:rPr>
            <w:rFonts w:ascii="Times New Roman" w:hAnsi="Times New Roman" w:cs="Times New Roman"/>
            <w:rPrChange w:id="48" w:author="Bruno Sánchez-Andrade Nuño" w:date="2011-05-10T19:49:00Z">
              <w:rPr>
                <w:rFonts w:ascii="Times New Roman" w:hAnsi="Times New Roman"/>
              </w:rPr>
            </w:rPrChange>
          </w:rPr>
          <w:t xml:space="preserve">in </w:t>
        </w:r>
      </w:ins>
      <w:r w:rsidRPr="005F0719">
        <w:rPr>
          <w:rFonts w:ascii="Times New Roman" w:hAnsi="Times New Roman" w:cs="Times New Roman"/>
          <w:rPrChange w:id="49" w:author="Bruno Sánchez-Andrade Nuño" w:date="2011-05-10T19:49:00Z">
            <w:rPr>
              <w:rFonts w:ascii="Times New Roman" w:hAnsi="Times New Roman"/>
            </w:rPr>
          </w:rPrChange>
        </w:rPr>
        <w:t>certain sectors regardless of Readiness or Vulnerability. However, th</w:t>
      </w:r>
      <w:ins w:id="50" w:author="Ian Noble" w:date="2011-05-10T17:26:00Z">
        <w:r w:rsidR="00C033BF" w:rsidRPr="005F0719">
          <w:rPr>
            <w:rFonts w:ascii="Times New Roman" w:hAnsi="Times New Roman" w:cs="Times New Roman"/>
            <w:rPrChange w:id="51" w:author="Bruno Sánchez-Andrade Nuño" w:date="2011-05-10T19:49:00Z">
              <w:rPr>
                <w:rFonts w:ascii="Times New Roman" w:hAnsi="Times New Roman"/>
              </w:rPr>
            </w:rPrChange>
          </w:rPr>
          <w:t xml:space="preserve">e GaIn™ </w:t>
        </w:r>
      </w:ins>
      <w:del w:id="52" w:author="Ian Noble" w:date="2011-05-10T17:26:00Z">
        <w:r w:rsidRPr="005F0719" w:rsidDel="00C033BF">
          <w:rPr>
            <w:rFonts w:ascii="Times New Roman" w:hAnsi="Times New Roman" w:cs="Times New Roman"/>
            <w:rPrChange w:id="53" w:author="Bruno Sánchez-Andrade Nuño" w:date="2011-05-10T19:49:00Z">
              <w:rPr>
                <w:rFonts w:ascii="Times New Roman" w:hAnsi="Times New Roman"/>
              </w:rPr>
            </w:rPrChange>
          </w:rPr>
          <w:delText>is</w:delText>
        </w:r>
      </w:del>
      <w:r w:rsidRPr="005F0719">
        <w:rPr>
          <w:rFonts w:ascii="Times New Roman" w:hAnsi="Times New Roman" w:cs="Times New Roman"/>
          <w:rPrChange w:id="54" w:author="Bruno Sánchez-Andrade Nuño" w:date="2011-05-10T19:49:00Z">
            <w:rPr>
              <w:rFonts w:ascii="Times New Roman" w:hAnsi="Times New Roman"/>
            </w:rPr>
          </w:rPrChange>
        </w:rPr>
        <w:t xml:space="preserve"> framework can highlight risks for these </w:t>
      </w:r>
      <w:del w:id="55" w:author="Ian Noble" w:date="2011-05-10T17:26:00Z">
        <w:r w:rsidRPr="005F0719" w:rsidDel="00C033BF">
          <w:rPr>
            <w:rFonts w:ascii="Times New Roman" w:hAnsi="Times New Roman" w:cs="Times New Roman"/>
            <w:rPrChange w:id="56" w:author="Bruno Sánchez-Andrade Nuño" w:date="2011-05-10T19:49:00Z">
              <w:rPr>
                <w:rFonts w:ascii="Times New Roman" w:hAnsi="Times New Roman"/>
              </w:rPr>
            </w:rPrChange>
          </w:rPr>
          <w:delText>actors</w:delText>
        </w:r>
      </w:del>
      <w:ins w:id="57" w:author="Ian Noble" w:date="2011-05-10T17:26:00Z">
        <w:r w:rsidR="00C033BF" w:rsidRPr="005F0719">
          <w:rPr>
            <w:rFonts w:ascii="Times New Roman" w:hAnsi="Times New Roman" w:cs="Times New Roman"/>
            <w:rPrChange w:id="58" w:author="Bruno Sánchez-Andrade Nuño" w:date="2011-05-10T19:49:00Z">
              <w:rPr>
                <w:rFonts w:ascii="Times New Roman" w:hAnsi="Times New Roman"/>
              </w:rPr>
            </w:rPrChange>
          </w:rPr>
          <w:t>sectors</w:t>
        </w:r>
      </w:ins>
      <w:r w:rsidRPr="005F0719">
        <w:rPr>
          <w:rFonts w:ascii="Times New Roman" w:hAnsi="Times New Roman" w:cs="Times New Roman"/>
          <w:rPrChange w:id="59" w:author="Bruno Sánchez-Andrade Nuño" w:date="2011-05-10T19:49:00Z">
            <w:rPr>
              <w:rFonts w:ascii="Times New Roman" w:hAnsi="Times New Roman"/>
            </w:rPr>
          </w:rPrChange>
        </w:rPr>
        <w:t>.</w:t>
      </w:r>
    </w:p>
    <w:p w14:paraId="4AE0514B" w14:textId="77777777" w:rsidR="001D1436" w:rsidRPr="005F0719" w:rsidRDefault="00BE374D" w:rsidP="00BE374D">
      <w:pPr>
        <w:pStyle w:val="ListParagraph"/>
        <w:numPr>
          <w:ilvl w:val="0"/>
          <w:numId w:val="8"/>
        </w:numPr>
        <w:ind w:left="0"/>
        <w:rPr>
          <w:rFonts w:ascii="Times New Roman" w:hAnsi="Times New Roman" w:cs="Times New Roman"/>
          <w:rPrChange w:id="60" w:author="Bruno Sánchez-Andrade Nuño" w:date="2011-05-10T19:49:00Z">
            <w:rPr>
              <w:rFonts w:ascii="Times New Roman" w:hAnsi="Times New Roman"/>
            </w:rPr>
          </w:rPrChange>
        </w:rPr>
      </w:pPr>
      <w:r w:rsidRPr="005F0719">
        <w:rPr>
          <w:rFonts w:ascii="Times New Roman" w:hAnsi="Times New Roman" w:cs="Times New Roman"/>
          <w:rPrChange w:id="61" w:author="Bruno Sánchez-Andrade Nuño" w:date="2011-05-10T19:49:00Z">
            <w:rPr>
              <w:rFonts w:ascii="Times New Roman" w:hAnsi="Times New Roman"/>
            </w:rPr>
          </w:rPrChange>
        </w:rPr>
        <w:t xml:space="preserve">The </w:t>
      </w:r>
      <w:r w:rsidRPr="005F0719">
        <w:rPr>
          <w:rFonts w:ascii="Times New Roman" w:hAnsi="Times New Roman" w:cs="Times New Roman"/>
          <w:u w:val="single"/>
          <w:rPrChange w:id="62" w:author="Bruno Sánchez-Andrade Nuño" w:date="2011-05-10T19:49:00Z">
            <w:rPr>
              <w:rFonts w:ascii="Times New Roman" w:hAnsi="Times New Roman"/>
              <w:u w:val="single"/>
            </w:rPr>
          </w:rPrChange>
        </w:rPr>
        <w:t>trajectory</w:t>
      </w:r>
      <w:r w:rsidRPr="005F0719">
        <w:rPr>
          <w:rFonts w:ascii="Times New Roman" w:hAnsi="Times New Roman" w:cs="Times New Roman"/>
          <w:rPrChange w:id="63" w:author="Bruno Sánchez-Andrade Nuño" w:date="2011-05-10T19:49:00Z">
            <w:rPr>
              <w:rFonts w:ascii="Times New Roman" w:hAnsi="Times New Roman"/>
            </w:rPr>
          </w:rPrChange>
        </w:rPr>
        <w:t xml:space="preserve"> of a country in making progress </w:t>
      </w:r>
      <w:del w:id="64" w:author="Ian Noble" w:date="2011-05-10T17:26:00Z">
        <w:r w:rsidRPr="005F0719" w:rsidDel="00C033BF">
          <w:rPr>
            <w:rFonts w:ascii="Times New Roman" w:hAnsi="Times New Roman" w:cs="Times New Roman"/>
            <w:rPrChange w:id="65" w:author="Bruno Sánchez-Andrade Nuño" w:date="2011-05-10T19:49:00Z">
              <w:rPr>
                <w:rFonts w:ascii="Times New Roman" w:hAnsi="Times New Roman"/>
              </w:rPr>
            </w:rPrChange>
          </w:rPr>
          <w:delText xml:space="preserve">on </w:delText>
        </w:r>
      </w:del>
      <w:ins w:id="66" w:author="Ian Noble" w:date="2011-05-10T17:26:00Z">
        <w:r w:rsidR="00C033BF" w:rsidRPr="005F0719">
          <w:rPr>
            <w:rFonts w:ascii="Times New Roman" w:hAnsi="Times New Roman" w:cs="Times New Roman"/>
            <w:rPrChange w:id="67" w:author="Bruno Sánchez-Andrade Nuño" w:date="2011-05-10T19:49:00Z">
              <w:rPr>
                <w:rFonts w:ascii="Times New Roman" w:hAnsi="Times New Roman"/>
              </w:rPr>
            </w:rPrChange>
          </w:rPr>
          <w:t xml:space="preserve">against </w:t>
        </w:r>
      </w:ins>
      <w:r w:rsidRPr="005F0719">
        <w:rPr>
          <w:rFonts w:ascii="Times New Roman" w:hAnsi="Times New Roman" w:cs="Times New Roman"/>
          <w:rPrChange w:id="68" w:author="Bruno Sánchez-Andrade Nuño" w:date="2011-05-10T19:49:00Z">
            <w:rPr>
              <w:rFonts w:ascii="Times New Roman" w:hAnsi="Times New Roman"/>
            </w:rPr>
          </w:rPrChange>
        </w:rPr>
        <w:t xml:space="preserve">indicators is </w:t>
      </w:r>
      <w:ins w:id="69" w:author="Ian Noble" w:date="2011-05-10T17:26:00Z">
        <w:r w:rsidR="00C033BF" w:rsidRPr="005F0719">
          <w:rPr>
            <w:rFonts w:ascii="Times New Roman" w:hAnsi="Times New Roman" w:cs="Times New Roman"/>
            <w:rPrChange w:id="70" w:author="Bruno Sánchez-Andrade Nuño" w:date="2011-05-10T19:49:00Z">
              <w:rPr>
                <w:rFonts w:ascii="Times New Roman" w:hAnsi="Times New Roman"/>
              </w:rPr>
            </w:rPrChange>
          </w:rPr>
          <w:t xml:space="preserve">important </w:t>
        </w:r>
      </w:ins>
      <w:del w:id="71" w:author="Ian Noble" w:date="2011-05-10T17:26:00Z">
        <w:r w:rsidRPr="005F0719" w:rsidDel="00C033BF">
          <w:rPr>
            <w:rFonts w:ascii="Times New Roman" w:hAnsi="Times New Roman" w:cs="Times New Roman"/>
            <w:rPrChange w:id="72" w:author="Bruno Sánchez-Andrade Nuño" w:date="2011-05-10T19:49:00Z">
              <w:rPr>
                <w:rFonts w:ascii="Times New Roman" w:hAnsi="Times New Roman"/>
              </w:rPr>
            </w:rPrChange>
          </w:rPr>
          <w:delText xml:space="preserve">important </w:delText>
        </w:r>
      </w:del>
      <w:r w:rsidRPr="005F0719">
        <w:rPr>
          <w:rFonts w:ascii="Times New Roman" w:hAnsi="Times New Roman" w:cs="Times New Roman"/>
          <w:rPrChange w:id="73" w:author="Bruno Sánchez-Andrade Nuño" w:date="2011-05-10T19:49:00Z">
            <w:rPr>
              <w:rFonts w:ascii="Times New Roman" w:hAnsi="Times New Roman"/>
            </w:rPr>
          </w:rPrChange>
        </w:rPr>
        <w:t xml:space="preserve">to many audiences and will be further elucidated by the Institute going forward. </w:t>
      </w:r>
    </w:p>
    <w:p w14:paraId="1A9B8956" w14:textId="77777777" w:rsidR="001D1436" w:rsidRPr="005F0719" w:rsidRDefault="00350D56" w:rsidP="00BE374D">
      <w:pPr>
        <w:pStyle w:val="ListParagraph"/>
        <w:numPr>
          <w:ilvl w:val="0"/>
          <w:numId w:val="8"/>
        </w:numPr>
        <w:ind w:left="0"/>
        <w:rPr>
          <w:rFonts w:ascii="Times New Roman" w:hAnsi="Times New Roman" w:cs="Times New Roman"/>
          <w:rPrChange w:id="74" w:author="Bruno Sánchez-Andrade Nuño" w:date="2011-05-10T19:49:00Z">
            <w:rPr>
              <w:rFonts w:ascii="Times New Roman" w:hAnsi="Times New Roman"/>
            </w:rPr>
          </w:rPrChange>
        </w:rPr>
      </w:pPr>
      <w:r w:rsidRPr="005F0719">
        <w:rPr>
          <w:rFonts w:ascii="Times New Roman" w:hAnsi="Times New Roman" w:cs="Times New Roman"/>
          <w:rPrChange w:id="75" w:author="Bruno Sánchez-Andrade Nuño" w:date="2011-05-10T19:49:00Z">
            <w:rPr>
              <w:rFonts w:ascii="Times New Roman" w:hAnsi="Times New Roman"/>
            </w:rPr>
          </w:rPrChange>
        </w:rPr>
        <w:t xml:space="preserve">Incorporating the </w:t>
      </w:r>
      <w:r w:rsidRPr="005F0719">
        <w:rPr>
          <w:rFonts w:ascii="Times New Roman" w:hAnsi="Times New Roman" w:cs="Times New Roman"/>
          <w:u w:val="single"/>
          <w:rPrChange w:id="76" w:author="Bruno Sánchez-Andrade Nuño" w:date="2011-05-10T19:49:00Z">
            <w:rPr>
              <w:rFonts w:ascii="Times New Roman" w:hAnsi="Times New Roman"/>
              <w:u w:val="single"/>
            </w:rPr>
          </w:rPrChange>
        </w:rPr>
        <w:t>scale of impact</w:t>
      </w:r>
      <w:r w:rsidRPr="005F0719">
        <w:rPr>
          <w:rFonts w:ascii="Times New Roman" w:hAnsi="Times New Roman" w:cs="Times New Roman"/>
          <w:rPrChange w:id="77" w:author="Bruno Sánchez-Andrade Nuño" w:date="2011-05-10T19:49:00Z">
            <w:rPr>
              <w:rFonts w:ascii="Times New Roman" w:hAnsi="Times New Roman"/>
            </w:rPr>
          </w:rPrChange>
        </w:rPr>
        <w:t xml:space="preserve"> into indicator analysis could help decision makers better allocate resources. </w:t>
      </w:r>
    </w:p>
    <w:p w14:paraId="5BF05F9D" w14:textId="77777777" w:rsidR="001D1436" w:rsidRPr="005F0719" w:rsidRDefault="00350D56" w:rsidP="00BE374D">
      <w:pPr>
        <w:pStyle w:val="ListParagraph"/>
        <w:numPr>
          <w:ilvl w:val="0"/>
          <w:numId w:val="8"/>
        </w:numPr>
        <w:ind w:left="0"/>
        <w:rPr>
          <w:rFonts w:ascii="Times New Roman" w:hAnsi="Times New Roman" w:cs="Times New Roman"/>
          <w:rPrChange w:id="78" w:author="Bruno Sánchez-Andrade Nuño" w:date="2011-05-10T19:49:00Z">
            <w:rPr>
              <w:rFonts w:ascii="Times New Roman" w:hAnsi="Times New Roman"/>
            </w:rPr>
          </w:rPrChange>
        </w:rPr>
      </w:pPr>
      <w:r w:rsidRPr="005F0719">
        <w:rPr>
          <w:rFonts w:ascii="Times New Roman" w:hAnsi="Times New Roman" w:cs="Times New Roman"/>
          <w:rPrChange w:id="79" w:author="Bruno Sánchez-Andrade Nuño" w:date="2011-05-10T19:49:00Z">
            <w:rPr>
              <w:rFonts w:ascii="Times New Roman" w:hAnsi="Times New Roman"/>
            </w:rPr>
          </w:rPrChange>
        </w:rPr>
        <w:t xml:space="preserve">The </w:t>
      </w:r>
      <w:r w:rsidRPr="005F0719">
        <w:rPr>
          <w:rFonts w:ascii="Times New Roman" w:hAnsi="Times New Roman" w:cs="Times New Roman"/>
          <w:u w:val="single"/>
          <w:rPrChange w:id="80" w:author="Bruno Sánchez-Andrade Nuño" w:date="2011-05-10T19:49:00Z">
            <w:rPr>
              <w:rFonts w:ascii="Times New Roman" w:hAnsi="Times New Roman"/>
              <w:u w:val="single"/>
            </w:rPr>
          </w:rPrChange>
        </w:rPr>
        <w:t>diagnostic</w:t>
      </w:r>
      <w:r w:rsidRPr="005F0719">
        <w:rPr>
          <w:rFonts w:ascii="Times New Roman" w:hAnsi="Times New Roman" w:cs="Times New Roman"/>
          <w:rPrChange w:id="81" w:author="Bruno Sánchez-Andrade Nuño" w:date="2011-05-10T19:49:00Z">
            <w:rPr>
              <w:rFonts w:ascii="Times New Roman" w:hAnsi="Times New Roman"/>
            </w:rPr>
          </w:rPrChange>
        </w:rPr>
        <w:t xml:space="preserve"> and </w:t>
      </w:r>
      <w:r w:rsidRPr="005F0719">
        <w:rPr>
          <w:rFonts w:ascii="Times New Roman" w:hAnsi="Times New Roman" w:cs="Times New Roman"/>
          <w:u w:val="single"/>
          <w:rPrChange w:id="82" w:author="Bruno Sánchez-Andrade Nuño" w:date="2011-05-10T19:49:00Z">
            <w:rPr>
              <w:rFonts w:ascii="Times New Roman" w:hAnsi="Times New Roman"/>
              <w:u w:val="single"/>
            </w:rPr>
          </w:rPrChange>
        </w:rPr>
        <w:t>strategic</w:t>
      </w:r>
      <w:r w:rsidRPr="005F0719">
        <w:rPr>
          <w:rFonts w:ascii="Times New Roman" w:hAnsi="Times New Roman" w:cs="Times New Roman"/>
          <w:rPrChange w:id="83" w:author="Bruno Sánchez-Andrade Nuño" w:date="2011-05-10T19:49:00Z">
            <w:rPr>
              <w:rFonts w:ascii="Times New Roman" w:hAnsi="Times New Roman"/>
            </w:rPr>
          </w:rPrChange>
        </w:rPr>
        <w:t xml:space="preserve"> aspects of the Index should be clarified. Is it capturing risk or opportunity, or both?</w:t>
      </w:r>
    </w:p>
    <w:p w14:paraId="2F90ECCB" w14:textId="77777777" w:rsidR="001D1436" w:rsidRPr="005F0719" w:rsidRDefault="00350D56" w:rsidP="00BE374D">
      <w:pPr>
        <w:pStyle w:val="ListParagraph"/>
        <w:numPr>
          <w:ilvl w:val="0"/>
          <w:numId w:val="8"/>
        </w:numPr>
        <w:ind w:left="0"/>
        <w:rPr>
          <w:rFonts w:ascii="Times New Roman" w:hAnsi="Times New Roman" w:cs="Times New Roman"/>
          <w:rPrChange w:id="84" w:author="Bruno Sánchez-Andrade Nuño" w:date="2011-05-10T19:49:00Z">
            <w:rPr>
              <w:rFonts w:ascii="Times New Roman" w:hAnsi="Times New Roman"/>
            </w:rPr>
          </w:rPrChange>
        </w:rPr>
      </w:pPr>
      <w:r w:rsidRPr="005F0719">
        <w:rPr>
          <w:rFonts w:ascii="Times New Roman" w:hAnsi="Times New Roman" w:cs="Times New Roman"/>
          <w:u w:val="single"/>
          <w:rPrChange w:id="85" w:author="Bruno Sánchez-Andrade Nuño" w:date="2011-05-10T19:49:00Z">
            <w:rPr>
              <w:rFonts w:ascii="Times New Roman" w:hAnsi="Times New Roman"/>
              <w:u w:val="single"/>
            </w:rPr>
          </w:rPrChange>
        </w:rPr>
        <w:t>Use/abuse cases</w:t>
      </w:r>
      <w:r w:rsidRPr="005F0719">
        <w:rPr>
          <w:rFonts w:ascii="Times New Roman" w:hAnsi="Times New Roman" w:cs="Times New Roman"/>
          <w:rPrChange w:id="86" w:author="Bruno Sánchez-Andrade Nuño" w:date="2011-05-10T19:49:00Z">
            <w:rPr>
              <w:rFonts w:ascii="Times New Roman" w:hAnsi="Times New Roman"/>
            </w:rPr>
          </w:rPrChange>
        </w:rPr>
        <w:t xml:space="preserve"> must be developed to show how and where GaIn™ can and </w:t>
      </w:r>
      <w:r w:rsidR="00DB4512" w:rsidRPr="005F0719">
        <w:rPr>
          <w:rFonts w:ascii="Times New Roman" w:hAnsi="Times New Roman" w:cs="Times New Roman"/>
          <w:rPrChange w:id="87" w:author="Bruno Sánchez-Andrade Nuño" w:date="2011-05-10T19:49:00Z">
            <w:rPr>
              <w:rFonts w:ascii="Times New Roman" w:hAnsi="Times New Roman"/>
            </w:rPr>
          </w:rPrChange>
        </w:rPr>
        <w:t>cannot</w:t>
      </w:r>
      <w:r w:rsidRPr="005F0719">
        <w:rPr>
          <w:rFonts w:ascii="Times New Roman" w:hAnsi="Times New Roman" w:cs="Times New Roman"/>
          <w:rPrChange w:id="88" w:author="Bruno Sánchez-Andrade Nuño" w:date="2011-05-10T19:49:00Z">
            <w:rPr>
              <w:rFonts w:ascii="Times New Roman" w:hAnsi="Times New Roman"/>
            </w:rPr>
          </w:rPrChange>
        </w:rPr>
        <w:t xml:space="preserve"> be used. </w:t>
      </w:r>
    </w:p>
    <w:p w14:paraId="65D8EAA8" w14:textId="77777777" w:rsidR="001D1436" w:rsidRPr="005F0719" w:rsidRDefault="00350D56" w:rsidP="00BE374D">
      <w:pPr>
        <w:pStyle w:val="ListParagraph"/>
        <w:numPr>
          <w:ilvl w:val="0"/>
          <w:numId w:val="8"/>
        </w:numPr>
        <w:ind w:left="0"/>
        <w:rPr>
          <w:rFonts w:ascii="Times New Roman" w:hAnsi="Times New Roman" w:cs="Times New Roman"/>
          <w:rPrChange w:id="89" w:author="Bruno Sánchez-Andrade Nuño" w:date="2011-05-10T19:49:00Z">
            <w:rPr>
              <w:rFonts w:ascii="Times New Roman" w:hAnsi="Times New Roman"/>
            </w:rPr>
          </w:rPrChange>
        </w:rPr>
      </w:pPr>
      <w:r w:rsidRPr="005F0719">
        <w:rPr>
          <w:rFonts w:ascii="Times New Roman" w:hAnsi="Times New Roman" w:cs="Times New Roman"/>
          <w:rPrChange w:id="90" w:author="Bruno Sánchez-Andrade Nuño" w:date="2011-05-10T19:49:00Z">
            <w:rPr>
              <w:rFonts w:ascii="Times New Roman" w:hAnsi="Times New Roman"/>
            </w:rPr>
          </w:rPrChange>
        </w:rPr>
        <w:t xml:space="preserve">Resources are shared across </w:t>
      </w:r>
      <w:r w:rsidRPr="005F0719">
        <w:rPr>
          <w:rFonts w:ascii="Times New Roman" w:hAnsi="Times New Roman" w:cs="Times New Roman"/>
          <w:u w:val="single"/>
          <w:rPrChange w:id="91" w:author="Bruno Sánchez-Andrade Nuño" w:date="2011-05-10T19:49:00Z">
            <w:rPr>
              <w:rFonts w:ascii="Times New Roman" w:hAnsi="Times New Roman"/>
              <w:u w:val="single"/>
            </w:rPr>
          </w:rPrChange>
        </w:rPr>
        <w:t>borders</w:t>
      </w:r>
      <w:r w:rsidRPr="005F0719">
        <w:rPr>
          <w:rFonts w:ascii="Times New Roman" w:hAnsi="Times New Roman" w:cs="Times New Roman"/>
          <w:rPrChange w:id="92" w:author="Bruno Sánchez-Andrade Nuño" w:date="2011-05-10T19:49:00Z">
            <w:rPr>
              <w:rFonts w:ascii="Times New Roman" w:hAnsi="Times New Roman"/>
            </w:rPr>
          </w:rPrChange>
        </w:rPr>
        <w:t xml:space="preserve">. Consideration of the impact of regional and international collaboration on sectors/indicators should be considered. </w:t>
      </w:r>
    </w:p>
    <w:p w14:paraId="4DAF10BD" w14:textId="77777777" w:rsidR="001D1436" w:rsidRPr="005F0719" w:rsidRDefault="00350D56" w:rsidP="00BE374D">
      <w:pPr>
        <w:pStyle w:val="ListParagraph"/>
        <w:numPr>
          <w:ilvl w:val="0"/>
          <w:numId w:val="8"/>
        </w:numPr>
        <w:ind w:left="0"/>
        <w:rPr>
          <w:rFonts w:ascii="Times New Roman" w:hAnsi="Times New Roman" w:cs="Times New Roman"/>
          <w:rPrChange w:id="93" w:author="Bruno Sánchez-Andrade Nuño" w:date="2011-05-10T19:49:00Z">
            <w:rPr>
              <w:rFonts w:ascii="Times New Roman" w:hAnsi="Times New Roman"/>
            </w:rPr>
          </w:rPrChange>
        </w:rPr>
      </w:pPr>
      <w:r w:rsidRPr="005F0719">
        <w:rPr>
          <w:rFonts w:ascii="Times New Roman" w:hAnsi="Times New Roman" w:cs="Times New Roman"/>
          <w:rPrChange w:id="94" w:author="Bruno Sánchez-Andrade Nuño" w:date="2011-05-10T19:49:00Z">
            <w:rPr>
              <w:rFonts w:ascii="Times New Roman" w:hAnsi="Times New Roman"/>
            </w:rPr>
          </w:rPrChange>
        </w:rPr>
        <w:t xml:space="preserve">GaIn™ will </w:t>
      </w:r>
      <w:r w:rsidRPr="005F0719">
        <w:rPr>
          <w:rFonts w:ascii="Times New Roman" w:hAnsi="Times New Roman" w:cs="Times New Roman"/>
          <w:u w:val="single"/>
          <w:rPrChange w:id="95" w:author="Bruno Sánchez-Andrade Nuño" w:date="2011-05-10T19:49:00Z">
            <w:rPr>
              <w:rFonts w:ascii="Times New Roman" w:hAnsi="Times New Roman"/>
              <w:u w:val="single"/>
            </w:rPr>
          </w:rPrChange>
        </w:rPr>
        <w:t>compliment</w:t>
      </w:r>
      <w:r w:rsidRPr="005F0719">
        <w:rPr>
          <w:rFonts w:ascii="Times New Roman" w:hAnsi="Times New Roman" w:cs="Times New Roman"/>
          <w:rPrChange w:id="96" w:author="Bruno Sánchez-Andrade Nuño" w:date="2011-05-10T19:49:00Z">
            <w:rPr>
              <w:rFonts w:ascii="Times New Roman" w:hAnsi="Times New Roman"/>
            </w:rPr>
          </w:rPrChange>
        </w:rPr>
        <w:t xml:space="preserve"> other </w:t>
      </w:r>
      <w:r w:rsidR="00DB4512" w:rsidRPr="005F0719">
        <w:rPr>
          <w:rFonts w:ascii="Times New Roman" w:hAnsi="Times New Roman" w:cs="Times New Roman"/>
          <w:rPrChange w:id="97" w:author="Bruno Sánchez-Andrade Nuño" w:date="2011-05-10T19:49:00Z">
            <w:rPr>
              <w:rFonts w:ascii="Times New Roman" w:hAnsi="Times New Roman"/>
            </w:rPr>
          </w:rPrChange>
        </w:rPr>
        <w:t>investment</w:t>
      </w:r>
      <w:r w:rsidRPr="005F0719">
        <w:rPr>
          <w:rFonts w:ascii="Times New Roman" w:hAnsi="Times New Roman" w:cs="Times New Roman"/>
          <w:rPrChange w:id="98" w:author="Bruno Sánchez-Andrade Nuño" w:date="2011-05-10T19:49:00Z">
            <w:rPr>
              <w:rFonts w:ascii="Times New Roman" w:hAnsi="Times New Roman"/>
            </w:rPr>
          </w:rPrChange>
        </w:rPr>
        <w:t xml:space="preserve">/project decision tools, but will not consider/compute all conditions favorable to investing (e.g. market size, resources). </w:t>
      </w:r>
    </w:p>
    <w:p w14:paraId="5021F71B" w14:textId="77777777" w:rsidR="001D1436" w:rsidRPr="005F0719" w:rsidRDefault="001D1436" w:rsidP="00BE374D">
      <w:pPr>
        <w:pStyle w:val="ListParagraph"/>
        <w:numPr>
          <w:ilvl w:val="0"/>
          <w:numId w:val="8"/>
        </w:numPr>
        <w:ind w:left="0"/>
        <w:rPr>
          <w:rFonts w:ascii="Times New Roman" w:hAnsi="Times New Roman" w:cs="Times New Roman"/>
          <w:rPrChange w:id="99" w:author="Bruno Sánchez-Andrade Nuño" w:date="2011-05-10T19:49:00Z">
            <w:rPr>
              <w:rFonts w:ascii="Times New Roman" w:hAnsi="Times New Roman"/>
            </w:rPr>
          </w:rPrChange>
        </w:rPr>
      </w:pPr>
      <w:r w:rsidRPr="005F0719">
        <w:rPr>
          <w:rFonts w:ascii="Times New Roman" w:hAnsi="Times New Roman" w:cs="Times New Roman"/>
          <w:rPrChange w:id="100" w:author="Bruno Sánchez-Andrade Nuño" w:date="2011-05-10T19:49:00Z">
            <w:rPr>
              <w:rFonts w:ascii="Times New Roman" w:hAnsi="Times New Roman"/>
            </w:rPr>
          </w:rPrChange>
        </w:rPr>
        <w:t xml:space="preserve">The Index may be most useful in </w:t>
      </w:r>
      <w:r w:rsidRPr="005F0719">
        <w:rPr>
          <w:rFonts w:ascii="Times New Roman" w:hAnsi="Times New Roman" w:cs="Times New Roman"/>
          <w:u w:val="single"/>
          <w:rPrChange w:id="101" w:author="Bruno Sánchez-Andrade Nuño" w:date="2011-05-10T19:49:00Z">
            <w:rPr>
              <w:rFonts w:ascii="Times New Roman" w:hAnsi="Times New Roman"/>
              <w:u w:val="single"/>
            </w:rPr>
          </w:rPrChange>
        </w:rPr>
        <w:t>justifying</w:t>
      </w:r>
      <w:r w:rsidRPr="005F0719">
        <w:rPr>
          <w:rFonts w:ascii="Times New Roman" w:hAnsi="Times New Roman" w:cs="Times New Roman"/>
          <w:rPrChange w:id="102" w:author="Bruno Sánchez-Andrade Nuño" w:date="2011-05-10T19:49:00Z">
            <w:rPr>
              <w:rFonts w:ascii="Times New Roman" w:hAnsi="Times New Roman"/>
            </w:rPr>
          </w:rPrChange>
        </w:rPr>
        <w:t xml:space="preserve"> action for leaders already </w:t>
      </w:r>
      <w:r w:rsidR="00DB4512" w:rsidRPr="005F0719">
        <w:rPr>
          <w:rFonts w:ascii="Times New Roman" w:hAnsi="Times New Roman" w:cs="Times New Roman"/>
          <w:rPrChange w:id="103" w:author="Bruno Sánchez-Andrade Nuño" w:date="2011-05-10T19:49:00Z">
            <w:rPr>
              <w:rFonts w:ascii="Times New Roman" w:hAnsi="Times New Roman"/>
            </w:rPr>
          </w:rPrChange>
        </w:rPr>
        <w:t>committed</w:t>
      </w:r>
      <w:r w:rsidRPr="005F0719">
        <w:rPr>
          <w:rFonts w:ascii="Times New Roman" w:hAnsi="Times New Roman" w:cs="Times New Roman"/>
          <w:rPrChange w:id="104" w:author="Bruno Sánchez-Andrade Nuño" w:date="2011-05-10T19:49:00Z">
            <w:rPr>
              <w:rFonts w:ascii="Times New Roman" w:hAnsi="Times New Roman"/>
            </w:rPr>
          </w:rPrChange>
        </w:rPr>
        <w:t xml:space="preserve"> to Adaptation. </w:t>
      </w:r>
    </w:p>
    <w:p w14:paraId="4211957C" w14:textId="77777777" w:rsidR="00132BB9" w:rsidRPr="005F0719" w:rsidRDefault="001D1436" w:rsidP="006F2D97">
      <w:pPr>
        <w:pStyle w:val="ListParagraph"/>
        <w:numPr>
          <w:ilvl w:val="0"/>
          <w:numId w:val="8"/>
        </w:numPr>
        <w:ind w:left="0"/>
        <w:rPr>
          <w:rFonts w:ascii="Times New Roman" w:hAnsi="Times New Roman" w:cs="Times New Roman"/>
          <w:rPrChange w:id="105" w:author="Bruno Sánchez-Andrade Nuño" w:date="2011-05-10T19:49:00Z">
            <w:rPr>
              <w:rFonts w:ascii="Times New Roman" w:hAnsi="Times New Roman"/>
            </w:rPr>
          </w:rPrChange>
        </w:rPr>
      </w:pPr>
      <w:r w:rsidRPr="005F0719">
        <w:rPr>
          <w:rFonts w:ascii="Times New Roman" w:hAnsi="Times New Roman" w:cs="Times New Roman"/>
          <w:rPrChange w:id="106" w:author="Bruno Sánchez-Andrade Nuño" w:date="2011-05-10T19:49:00Z">
            <w:rPr>
              <w:rFonts w:ascii="Times New Roman" w:hAnsi="Times New Roman"/>
            </w:rPr>
          </w:rPrChange>
        </w:rPr>
        <w:t xml:space="preserve">The many layers of complexity inherent in this project will require releasing different </w:t>
      </w:r>
      <w:r w:rsidRPr="005F0719">
        <w:rPr>
          <w:rFonts w:ascii="Times New Roman" w:hAnsi="Times New Roman" w:cs="Times New Roman"/>
          <w:u w:val="single"/>
          <w:rPrChange w:id="107" w:author="Bruno Sánchez-Andrade Nuño" w:date="2011-05-10T19:49:00Z">
            <w:rPr>
              <w:rFonts w:ascii="Times New Roman" w:hAnsi="Times New Roman"/>
              <w:u w:val="single"/>
            </w:rPr>
          </w:rPrChange>
        </w:rPr>
        <w:t xml:space="preserve">versions </w:t>
      </w:r>
      <w:r w:rsidRPr="005F0719">
        <w:rPr>
          <w:rFonts w:ascii="Times New Roman" w:hAnsi="Times New Roman" w:cs="Times New Roman"/>
          <w:rPrChange w:id="108" w:author="Bruno Sánchez-Andrade Nuño" w:date="2011-05-10T19:49:00Z">
            <w:rPr>
              <w:rFonts w:ascii="Times New Roman" w:hAnsi="Times New Roman"/>
            </w:rPr>
          </w:rPrChange>
        </w:rPr>
        <w:t xml:space="preserve">and iterations of the product, </w:t>
      </w:r>
      <w:del w:id="109" w:author="Ian Noble" w:date="2011-05-10T17:28:00Z">
        <w:r w:rsidRPr="005F0719" w:rsidDel="00D141FB">
          <w:rPr>
            <w:rFonts w:ascii="Times New Roman" w:hAnsi="Times New Roman" w:cs="Times New Roman"/>
            <w:rPrChange w:id="110" w:author="Bruno Sánchez-Andrade Nuño" w:date="2011-05-10T19:49:00Z">
              <w:rPr>
                <w:rFonts w:ascii="Times New Roman" w:hAnsi="Times New Roman"/>
              </w:rPr>
            </w:rPrChange>
          </w:rPr>
          <w:delText xml:space="preserve">while </w:delText>
        </w:r>
      </w:del>
      <w:ins w:id="111" w:author="Ian Noble" w:date="2011-05-10T17:28:00Z">
        <w:r w:rsidR="00D141FB" w:rsidRPr="005F0719">
          <w:rPr>
            <w:rFonts w:ascii="Times New Roman" w:hAnsi="Times New Roman" w:cs="Times New Roman"/>
            <w:rPrChange w:id="112" w:author="Bruno Sánchez-Andrade Nuño" w:date="2011-05-10T19:49:00Z">
              <w:rPr>
                <w:rFonts w:ascii="Times New Roman" w:hAnsi="Times New Roman"/>
              </w:rPr>
            </w:rPrChange>
          </w:rPr>
          <w:t xml:space="preserve">but we must ensure that </w:t>
        </w:r>
      </w:ins>
      <w:del w:id="113" w:author="Ian Noble" w:date="2011-05-10T17:28:00Z">
        <w:r w:rsidRPr="005F0719" w:rsidDel="00D141FB">
          <w:rPr>
            <w:rFonts w:ascii="Times New Roman" w:hAnsi="Times New Roman" w:cs="Times New Roman"/>
            <w:rPrChange w:id="114" w:author="Bruno Sánchez-Andrade Nuño" w:date="2011-05-10T19:49:00Z">
              <w:rPr>
                <w:rFonts w:ascii="Times New Roman" w:hAnsi="Times New Roman"/>
              </w:rPr>
            </w:rPrChange>
          </w:rPr>
          <w:delText xml:space="preserve">ensuring the </w:delText>
        </w:r>
      </w:del>
      <w:r w:rsidRPr="005F0719">
        <w:rPr>
          <w:rFonts w:ascii="Times New Roman" w:hAnsi="Times New Roman" w:cs="Times New Roman"/>
          <w:rPrChange w:id="115" w:author="Bruno Sánchez-Andrade Nuño" w:date="2011-05-10T19:49:00Z">
            <w:rPr>
              <w:rFonts w:ascii="Times New Roman" w:hAnsi="Times New Roman"/>
            </w:rPr>
          </w:rPrChange>
        </w:rPr>
        <w:t xml:space="preserve">Version 1.0 is theoretically sound and easily usable. </w:t>
      </w:r>
    </w:p>
    <w:p w14:paraId="37A0853F" w14:textId="77777777" w:rsidR="006F2D97" w:rsidRPr="005F0719" w:rsidRDefault="00132BB9" w:rsidP="006F2D97">
      <w:pPr>
        <w:pStyle w:val="ListParagraph"/>
        <w:numPr>
          <w:ilvl w:val="0"/>
          <w:numId w:val="8"/>
        </w:numPr>
        <w:ind w:left="0"/>
        <w:rPr>
          <w:rFonts w:ascii="Times New Roman" w:hAnsi="Times New Roman" w:cs="Times New Roman"/>
          <w:rPrChange w:id="116" w:author="Bruno Sánchez-Andrade Nuño" w:date="2011-05-10T19:49:00Z">
            <w:rPr>
              <w:rFonts w:ascii="Times New Roman" w:hAnsi="Times New Roman"/>
            </w:rPr>
          </w:rPrChange>
        </w:rPr>
      </w:pPr>
      <w:r w:rsidRPr="005F0719">
        <w:rPr>
          <w:rFonts w:ascii="Times New Roman" w:hAnsi="Times New Roman" w:cs="Times New Roman"/>
          <w:u w:val="single"/>
          <w:rPrChange w:id="117" w:author="Bruno Sánchez-Andrade Nuño" w:date="2011-05-10T19:49:00Z">
            <w:rPr>
              <w:rFonts w:ascii="Times New Roman" w:hAnsi="Times New Roman"/>
              <w:u w:val="single"/>
            </w:rPr>
          </w:rPrChange>
        </w:rPr>
        <w:t>Scalability</w:t>
      </w:r>
      <w:r w:rsidRPr="005F0719">
        <w:rPr>
          <w:rFonts w:ascii="Times New Roman" w:hAnsi="Times New Roman" w:cs="Times New Roman"/>
          <w:rPrChange w:id="118" w:author="Bruno Sánchez-Andrade Nuño" w:date="2011-05-10T19:49:00Z">
            <w:rPr>
              <w:rFonts w:ascii="Times New Roman" w:hAnsi="Times New Roman"/>
            </w:rPr>
          </w:rPrChange>
        </w:rPr>
        <w:t xml:space="preserve">. The Institute is examining how to make GaIn™ more scalable to the local level as well as develop different layers of the Index for more local audiences. </w:t>
      </w:r>
    </w:p>
    <w:p w14:paraId="24249B81" w14:textId="77777777" w:rsidR="00132BB9" w:rsidRPr="005F0719" w:rsidRDefault="00132BB9" w:rsidP="00013B68">
      <w:pPr>
        <w:rPr>
          <w:rFonts w:ascii="Times New Roman" w:hAnsi="Times New Roman" w:cs="Times New Roman"/>
          <w:color w:val="4A442A" w:themeColor="background2" w:themeShade="40"/>
          <w:rPrChange w:id="119" w:author="Bruno Sánchez-Andrade Nuño" w:date="2011-05-10T19:49:00Z">
            <w:rPr>
              <w:rFonts w:ascii="Times New Roman" w:hAnsi="Times New Roman"/>
              <w:color w:val="4A442A" w:themeColor="background2" w:themeShade="40"/>
            </w:rPr>
          </w:rPrChange>
        </w:rPr>
      </w:pPr>
    </w:p>
    <w:p w14:paraId="2B6E60A2" w14:textId="77777777" w:rsidR="00132BB9" w:rsidRPr="005F0719" w:rsidRDefault="00132BB9" w:rsidP="00013B68">
      <w:pPr>
        <w:rPr>
          <w:rFonts w:ascii="Times New Roman" w:hAnsi="Times New Roman" w:cs="Times New Roman"/>
          <w:color w:val="4A442A" w:themeColor="background2" w:themeShade="40"/>
          <w:rPrChange w:id="120" w:author="Bruno Sánchez-Andrade Nuño" w:date="2011-05-10T19:49:00Z">
            <w:rPr>
              <w:rFonts w:ascii="Times New Roman" w:hAnsi="Times New Roman"/>
              <w:color w:val="4A442A" w:themeColor="background2" w:themeShade="40"/>
            </w:rPr>
          </w:rPrChange>
        </w:rPr>
      </w:pPr>
    </w:p>
    <w:p w14:paraId="447DE63E" w14:textId="77777777" w:rsidR="00132BB9" w:rsidRPr="005F0719" w:rsidRDefault="00132BB9" w:rsidP="00013B68">
      <w:pPr>
        <w:rPr>
          <w:rFonts w:ascii="Times New Roman" w:hAnsi="Times New Roman" w:cs="Times New Roman"/>
          <w:color w:val="4A442A" w:themeColor="background2" w:themeShade="40"/>
          <w:rPrChange w:id="121" w:author="Bruno Sánchez-Andrade Nuño" w:date="2011-05-10T19:49:00Z">
            <w:rPr>
              <w:rFonts w:ascii="Times New Roman" w:hAnsi="Times New Roman"/>
              <w:color w:val="4A442A" w:themeColor="background2" w:themeShade="40"/>
            </w:rPr>
          </w:rPrChange>
        </w:rPr>
      </w:pPr>
    </w:p>
    <w:p w14:paraId="2CF6A5A0" w14:textId="77777777" w:rsidR="00132BB9" w:rsidRPr="005F0719" w:rsidRDefault="00132BB9" w:rsidP="00013B68">
      <w:pPr>
        <w:rPr>
          <w:rFonts w:ascii="Times New Roman" w:hAnsi="Times New Roman" w:cs="Times New Roman"/>
          <w:color w:val="4A442A" w:themeColor="background2" w:themeShade="40"/>
          <w:rPrChange w:id="122" w:author="Bruno Sánchez-Andrade Nuño" w:date="2011-05-10T19:49:00Z">
            <w:rPr>
              <w:rFonts w:ascii="Times New Roman" w:hAnsi="Times New Roman"/>
              <w:color w:val="4A442A" w:themeColor="background2" w:themeShade="40"/>
            </w:rPr>
          </w:rPrChange>
        </w:rPr>
      </w:pPr>
    </w:p>
    <w:p w14:paraId="0D3CC172" w14:textId="77777777" w:rsidR="00013B68" w:rsidRPr="005F0719" w:rsidRDefault="00013B68" w:rsidP="00013B68">
      <w:pPr>
        <w:rPr>
          <w:rFonts w:ascii="Times New Roman" w:hAnsi="Times New Roman" w:cs="Times New Roman"/>
          <w:color w:val="4A442A" w:themeColor="background2" w:themeShade="40"/>
          <w:rPrChange w:id="123" w:author="Bruno Sánchez-Andrade Nuño" w:date="2011-05-10T19:49:00Z">
            <w:rPr>
              <w:rFonts w:ascii="Times New Roman" w:hAnsi="Times New Roman"/>
              <w:color w:val="4A442A" w:themeColor="background2" w:themeShade="40"/>
            </w:rPr>
          </w:rPrChange>
        </w:rPr>
      </w:pPr>
    </w:p>
    <w:p w14:paraId="6ED5EF7A" w14:textId="77777777" w:rsidR="003B5F55" w:rsidRPr="005F0719" w:rsidRDefault="00013B68" w:rsidP="00013B68">
      <w:pPr>
        <w:rPr>
          <w:rFonts w:ascii="Times New Roman" w:hAnsi="Times New Roman" w:cs="Times New Roman"/>
          <w:b/>
          <w:color w:val="5A6242"/>
          <w:rPrChange w:id="124" w:author="Bruno Sánchez-Andrade Nuño" w:date="2011-05-10T19:49:00Z">
            <w:rPr>
              <w:rFonts w:ascii="Times New Roman" w:hAnsi="Times New Roman"/>
              <w:b/>
              <w:color w:val="5A6242"/>
            </w:rPr>
          </w:rPrChange>
        </w:rPr>
      </w:pPr>
      <w:r w:rsidRPr="005F0719">
        <w:rPr>
          <w:rFonts w:ascii="Times New Roman" w:hAnsi="Times New Roman" w:cs="Times New Roman"/>
          <w:b/>
          <w:color w:val="5A6242"/>
          <w:rPrChange w:id="125" w:author="Bruno Sánchez-Andrade Nuño" w:date="2011-05-10T19:49:00Z">
            <w:rPr>
              <w:rFonts w:ascii="Times New Roman" w:hAnsi="Times New Roman"/>
              <w:b/>
              <w:color w:val="5A6242"/>
            </w:rPr>
          </w:rPrChange>
        </w:rPr>
        <w:lastRenderedPageBreak/>
        <w:t>Vulnerability</w:t>
      </w:r>
    </w:p>
    <w:p w14:paraId="20511CF3" w14:textId="77777777" w:rsidR="006C5347" w:rsidRPr="005F0719" w:rsidRDefault="006C5347" w:rsidP="00013B68">
      <w:pPr>
        <w:rPr>
          <w:rFonts w:ascii="Times New Roman" w:hAnsi="Times New Roman" w:cs="Times New Roman"/>
          <w:b/>
          <w:color w:val="4A442A" w:themeColor="background2" w:themeShade="40"/>
          <w:rPrChange w:id="126" w:author="Bruno Sánchez-Andrade Nuño" w:date="2011-05-10T19:49:00Z">
            <w:rPr>
              <w:rFonts w:ascii="Times New Roman" w:hAnsi="Times New Roman"/>
              <w:b/>
              <w:color w:val="4A442A" w:themeColor="background2" w:themeShade="40"/>
              <w:sz w:val="28"/>
            </w:rPr>
          </w:rPrChange>
        </w:rPr>
      </w:pPr>
    </w:p>
    <w:p w14:paraId="62D0530B" w14:textId="77777777" w:rsidR="001B13B7" w:rsidRPr="005F0719" w:rsidRDefault="006C5347" w:rsidP="001B13B7">
      <w:pPr>
        <w:pStyle w:val="ListParagraph"/>
        <w:numPr>
          <w:ilvl w:val="0"/>
          <w:numId w:val="9"/>
        </w:numPr>
        <w:ind w:left="0"/>
        <w:rPr>
          <w:rFonts w:ascii="Times New Roman" w:hAnsi="Times New Roman" w:cs="Times New Roman"/>
          <w:rPrChange w:id="127" w:author="Bruno Sánchez-Andrade Nuño" w:date="2011-05-10T19:49:00Z">
            <w:rPr>
              <w:rFonts w:ascii="Times New Roman" w:hAnsi="Times New Roman"/>
            </w:rPr>
          </w:rPrChange>
        </w:rPr>
      </w:pPr>
      <w:r w:rsidRPr="005F0719">
        <w:rPr>
          <w:rFonts w:ascii="Times New Roman" w:hAnsi="Times New Roman" w:cs="Times New Roman"/>
          <w:rPrChange w:id="128" w:author="Bruno Sánchez-Andrade Nuño" w:date="2011-05-10T19:49:00Z">
            <w:rPr>
              <w:rFonts w:ascii="Times New Roman" w:hAnsi="Times New Roman"/>
            </w:rPr>
          </w:rPrChange>
        </w:rPr>
        <w:t xml:space="preserve">Capturing exposure, sensitivity and adaptive capacity </w:t>
      </w:r>
      <w:r w:rsidR="001B13B7" w:rsidRPr="005F0719">
        <w:rPr>
          <w:rFonts w:ascii="Times New Roman" w:hAnsi="Times New Roman" w:cs="Times New Roman"/>
          <w:rPrChange w:id="129" w:author="Bruno Sánchez-Andrade Nuño" w:date="2011-05-10T19:49:00Z">
            <w:rPr>
              <w:rFonts w:ascii="Times New Roman" w:hAnsi="Times New Roman"/>
            </w:rPr>
          </w:rPrChange>
        </w:rPr>
        <w:t xml:space="preserve">is a common approach </w:t>
      </w:r>
      <w:ins w:id="130" w:author="Ian Noble" w:date="2011-05-10T17:29:00Z">
        <w:r w:rsidR="00D141FB" w:rsidRPr="005F0719">
          <w:rPr>
            <w:rFonts w:ascii="Times New Roman" w:hAnsi="Times New Roman" w:cs="Times New Roman"/>
            <w:rPrChange w:id="131" w:author="Bruno Sánchez-Andrade Nuño" w:date="2011-05-10T19:49:00Z">
              <w:rPr>
                <w:rFonts w:ascii="Times New Roman" w:hAnsi="Times New Roman"/>
              </w:rPr>
            </w:rPrChange>
          </w:rPr>
          <w:t xml:space="preserve">to measuring vulnerability </w:t>
        </w:r>
      </w:ins>
      <w:r w:rsidR="001B13B7" w:rsidRPr="005F0719">
        <w:rPr>
          <w:rFonts w:ascii="Times New Roman" w:hAnsi="Times New Roman" w:cs="Times New Roman"/>
          <w:rPrChange w:id="132" w:author="Bruno Sánchez-Andrade Nuño" w:date="2011-05-10T19:49:00Z">
            <w:rPr>
              <w:rFonts w:ascii="Times New Roman" w:hAnsi="Times New Roman"/>
            </w:rPr>
          </w:rPrChange>
        </w:rPr>
        <w:t xml:space="preserve">but it is not necessarily </w:t>
      </w:r>
      <w:del w:id="133" w:author="Ian Noble" w:date="2011-05-10T17:29:00Z">
        <w:r w:rsidR="001B13B7" w:rsidRPr="005F0719" w:rsidDel="00D141FB">
          <w:rPr>
            <w:rFonts w:ascii="Times New Roman" w:hAnsi="Times New Roman" w:cs="Times New Roman"/>
            <w:rPrChange w:id="134" w:author="Bruno Sánchez-Andrade Nuño" w:date="2011-05-10T19:49:00Z">
              <w:rPr>
                <w:rFonts w:ascii="Times New Roman" w:hAnsi="Times New Roman"/>
              </w:rPr>
            </w:rPrChange>
          </w:rPr>
          <w:delText xml:space="preserve">an </w:delText>
        </w:r>
      </w:del>
      <w:ins w:id="135" w:author="Ian Noble" w:date="2011-05-10T17:29:00Z">
        <w:r w:rsidR="00D141FB" w:rsidRPr="005F0719">
          <w:rPr>
            <w:rFonts w:ascii="Times New Roman" w:hAnsi="Times New Roman" w:cs="Times New Roman"/>
            <w:rPrChange w:id="136" w:author="Bruno Sánchez-Andrade Nuño" w:date="2011-05-10T19:49:00Z">
              <w:rPr>
                <w:rFonts w:ascii="Times New Roman" w:hAnsi="Times New Roman"/>
              </w:rPr>
            </w:rPrChange>
          </w:rPr>
          <w:t xml:space="preserve">the only </w:t>
        </w:r>
      </w:ins>
      <w:r w:rsidR="001B13B7" w:rsidRPr="005F0719">
        <w:rPr>
          <w:rFonts w:ascii="Times New Roman" w:hAnsi="Times New Roman" w:cs="Times New Roman"/>
          <w:u w:val="single"/>
          <w:rPrChange w:id="137" w:author="Bruno Sánchez-Andrade Nuño" w:date="2011-05-10T19:49:00Z">
            <w:rPr>
              <w:rFonts w:ascii="Times New Roman" w:hAnsi="Times New Roman"/>
              <w:u w:val="single"/>
            </w:rPr>
          </w:rPrChange>
        </w:rPr>
        <w:t>empirically derived</w:t>
      </w:r>
      <w:r w:rsidR="001B13B7" w:rsidRPr="005F0719">
        <w:rPr>
          <w:rFonts w:ascii="Times New Roman" w:hAnsi="Times New Roman" w:cs="Times New Roman"/>
          <w:rPrChange w:id="138" w:author="Bruno Sánchez-Andrade Nuño" w:date="2011-05-10T19:49:00Z">
            <w:rPr>
              <w:rFonts w:ascii="Times New Roman" w:hAnsi="Times New Roman"/>
            </w:rPr>
          </w:rPrChange>
        </w:rPr>
        <w:t xml:space="preserve"> framework. </w:t>
      </w:r>
    </w:p>
    <w:p w14:paraId="6D0EB2BF" w14:textId="77777777" w:rsidR="001B13B7" w:rsidRPr="005F0719" w:rsidRDefault="001B13B7" w:rsidP="00013B68">
      <w:pPr>
        <w:pStyle w:val="ListParagraph"/>
        <w:numPr>
          <w:ilvl w:val="0"/>
          <w:numId w:val="9"/>
        </w:numPr>
        <w:ind w:left="0"/>
        <w:rPr>
          <w:rFonts w:ascii="Times New Roman" w:hAnsi="Times New Roman" w:cs="Times New Roman"/>
          <w:rPrChange w:id="139" w:author="Bruno Sánchez-Andrade Nuño" w:date="2011-05-10T19:49:00Z">
            <w:rPr>
              <w:rFonts w:ascii="Times New Roman" w:hAnsi="Times New Roman"/>
            </w:rPr>
          </w:rPrChange>
        </w:rPr>
      </w:pPr>
      <w:r w:rsidRPr="005F0719">
        <w:rPr>
          <w:rFonts w:ascii="Times New Roman" w:hAnsi="Times New Roman" w:cs="Times New Roman"/>
          <w:rPrChange w:id="140" w:author="Bruno Sánchez-Andrade Nuño" w:date="2011-05-10T19:49:00Z">
            <w:rPr>
              <w:rFonts w:ascii="Times New Roman" w:hAnsi="Times New Roman"/>
            </w:rPr>
          </w:rPrChange>
        </w:rPr>
        <w:t xml:space="preserve">Examining the </w:t>
      </w:r>
      <w:r w:rsidRPr="005F0719">
        <w:rPr>
          <w:rFonts w:ascii="Times New Roman" w:hAnsi="Times New Roman" w:cs="Times New Roman"/>
          <w:u w:val="single"/>
          <w:rPrChange w:id="141" w:author="Bruno Sánchez-Andrade Nuño" w:date="2011-05-10T19:49:00Z">
            <w:rPr>
              <w:rFonts w:ascii="Times New Roman" w:hAnsi="Times New Roman"/>
              <w:u w:val="single"/>
            </w:rPr>
          </w:rPrChange>
        </w:rPr>
        <w:t>causal</w:t>
      </w:r>
      <w:r w:rsidRPr="005F0719">
        <w:rPr>
          <w:rFonts w:ascii="Times New Roman" w:hAnsi="Times New Roman" w:cs="Times New Roman"/>
          <w:rPrChange w:id="142" w:author="Bruno Sánchez-Andrade Nuño" w:date="2011-05-10T19:49:00Z">
            <w:rPr>
              <w:rFonts w:ascii="Times New Roman" w:hAnsi="Times New Roman"/>
            </w:rPr>
          </w:rPrChange>
        </w:rPr>
        <w:t xml:space="preserve"> relationships between indicators or choosing indicators that connect with each other to portray an overarching “story.” </w:t>
      </w:r>
      <w:r w:rsidR="00C63686" w:rsidRPr="005F0719">
        <w:rPr>
          <w:rFonts w:ascii="Times New Roman" w:hAnsi="Times New Roman" w:cs="Times New Roman"/>
          <w:rPrChange w:id="143" w:author="Bruno Sánchez-Andrade Nuño" w:date="2011-05-10T19:49:00Z">
            <w:rPr>
              <w:rFonts w:ascii="Times New Roman" w:hAnsi="Times New Roman"/>
            </w:rPr>
          </w:rPrChange>
        </w:rPr>
        <w:t>Currently, the indicators are “step</w:t>
      </w:r>
      <w:r w:rsidR="0033444B" w:rsidRPr="005F0719">
        <w:rPr>
          <w:rFonts w:ascii="Times New Roman" w:hAnsi="Times New Roman" w:cs="Times New Roman"/>
          <w:rPrChange w:id="144" w:author="Bruno Sánchez-Andrade Nuño" w:date="2011-05-10T19:49:00Z">
            <w:rPr>
              <w:rFonts w:ascii="Times New Roman" w:hAnsi="Times New Roman"/>
            </w:rPr>
          </w:rPrChange>
        </w:rPr>
        <w:t>s</w:t>
      </w:r>
      <w:r w:rsidR="00C63686" w:rsidRPr="005F0719">
        <w:rPr>
          <w:rFonts w:ascii="Times New Roman" w:hAnsi="Times New Roman" w:cs="Times New Roman"/>
          <w:rPrChange w:id="145" w:author="Bruno Sánchez-Andrade Nuño" w:date="2011-05-10T19:49:00Z">
            <w:rPr>
              <w:rFonts w:ascii="Times New Roman" w:hAnsi="Times New Roman"/>
            </w:rPr>
          </w:rPrChange>
        </w:rPr>
        <w:t xml:space="preserve"> along the way” and need more internal coherence</w:t>
      </w:r>
      <w:ins w:id="146" w:author="Bruno Sánchez-AndradeNuño" w:date="2011-05-10T18:46:00Z">
        <w:r w:rsidR="00D677E2" w:rsidRPr="005F0719">
          <w:rPr>
            <w:rFonts w:ascii="Times New Roman" w:hAnsi="Times New Roman" w:cs="Times New Roman"/>
            <w:rPrChange w:id="147" w:author="Bruno Sánchez-Andrade Nuño" w:date="2011-05-10T19:49:00Z">
              <w:rPr>
                <w:rFonts w:ascii="Times New Roman" w:hAnsi="Times New Roman"/>
              </w:rPr>
            </w:rPrChange>
          </w:rPr>
          <w:t>.</w:t>
        </w:r>
      </w:ins>
    </w:p>
    <w:p w14:paraId="67EC3CD9" w14:textId="77777777" w:rsidR="0001731D" w:rsidRPr="005F0719" w:rsidRDefault="006C5347" w:rsidP="00013B68">
      <w:pPr>
        <w:pStyle w:val="ListParagraph"/>
        <w:numPr>
          <w:ilvl w:val="0"/>
          <w:numId w:val="9"/>
        </w:numPr>
        <w:ind w:left="0"/>
        <w:rPr>
          <w:rFonts w:ascii="Times New Roman" w:hAnsi="Times New Roman" w:cs="Times New Roman"/>
          <w:rPrChange w:id="148" w:author="Bruno Sánchez-Andrade Nuño" w:date="2011-05-10T19:49:00Z">
            <w:rPr>
              <w:rFonts w:ascii="Times New Roman" w:hAnsi="Times New Roman"/>
            </w:rPr>
          </w:rPrChange>
        </w:rPr>
      </w:pPr>
      <w:r w:rsidRPr="005F0719">
        <w:rPr>
          <w:rFonts w:ascii="Times New Roman" w:hAnsi="Times New Roman" w:cs="Times New Roman"/>
          <w:rPrChange w:id="149" w:author="Bruno Sánchez-Andrade Nuño" w:date="2011-05-10T19:49:00Z">
            <w:rPr>
              <w:rFonts w:ascii="Times New Roman" w:hAnsi="Times New Roman"/>
            </w:rPr>
          </w:rPrChange>
        </w:rPr>
        <w:t xml:space="preserve">Opinion differs on continuing to </w:t>
      </w:r>
      <w:r w:rsidRPr="005F0719">
        <w:rPr>
          <w:rFonts w:ascii="Times New Roman" w:hAnsi="Times New Roman" w:cs="Times New Roman"/>
          <w:u w:val="single"/>
          <w:rPrChange w:id="150" w:author="Bruno Sánchez-Andrade Nuño" w:date="2011-05-10T19:49:00Z">
            <w:rPr>
              <w:rFonts w:ascii="Times New Roman" w:hAnsi="Times New Roman"/>
              <w:u w:val="single"/>
            </w:rPr>
          </w:rPrChange>
        </w:rPr>
        <w:t>include adaptive capacity</w:t>
      </w:r>
      <w:r w:rsidRPr="005F0719">
        <w:rPr>
          <w:rFonts w:ascii="Times New Roman" w:hAnsi="Times New Roman" w:cs="Times New Roman"/>
          <w:rPrChange w:id="151" w:author="Bruno Sánchez-Andrade Nuño" w:date="2011-05-10T19:49:00Z">
            <w:rPr>
              <w:rFonts w:ascii="Times New Roman" w:hAnsi="Times New Roman"/>
            </w:rPr>
          </w:rPrChange>
        </w:rPr>
        <w:t xml:space="preserve"> within the Vulnerability Axis. </w:t>
      </w:r>
    </w:p>
    <w:p w14:paraId="6CE74D96" w14:textId="77777777" w:rsidR="0001731D" w:rsidRPr="005F0719" w:rsidRDefault="006C5347" w:rsidP="00013B68">
      <w:pPr>
        <w:pStyle w:val="ListParagraph"/>
        <w:numPr>
          <w:ilvl w:val="0"/>
          <w:numId w:val="9"/>
        </w:numPr>
        <w:ind w:left="0"/>
        <w:rPr>
          <w:rFonts w:ascii="Times New Roman" w:hAnsi="Times New Roman" w:cs="Times New Roman"/>
          <w:rPrChange w:id="152" w:author="Bruno Sánchez-Andrade Nuño" w:date="2011-05-10T19:49:00Z">
            <w:rPr>
              <w:rFonts w:ascii="Times New Roman" w:hAnsi="Times New Roman"/>
            </w:rPr>
          </w:rPrChange>
        </w:rPr>
      </w:pPr>
      <w:r w:rsidRPr="005F0719">
        <w:rPr>
          <w:rFonts w:ascii="Times New Roman" w:hAnsi="Times New Roman" w:cs="Times New Roman"/>
          <w:rPrChange w:id="153" w:author="Bruno Sánchez-Andrade Nuño" w:date="2011-05-10T19:49:00Z">
            <w:rPr>
              <w:rFonts w:ascii="Times New Roman" w:hAnsi="Times New Roman"/>
            </w:rPr>
          </w:rPrChange>
        </w:rPr>
        <w:t>More attention should be given to other “</w:t>
      </w:r>
      <w:r w:rsidRPr="005F0719">
        <w:rPr>
          <w:rFonts w:ascii="Times New Roman" w:hAnsi="Times New Roman" w:cs="Times New Roman"/>
          <w:u w:val="single"/>
          <w:rPrChange w:id="154" w:author="Bruno Sánchez-Andrade Nuño" w:date="2011-05-10T19:49:00Z">
            <w:rPr>
              <w:rFonts w:ascii="Times New Roman" w:hAnsi="Times New Roman"/>
              <w:u w:val="single"/>
            </w:rPr>
          </w:rPrChange>
        </w:rPr>
        <w:t>drivers</w:t>
      </w:r>
      <w:r w:rsidRPr="005F0719">
        <w:rPr>
          <w:rFonts w:ascii="Times New Roman" w:hAnsi="Times New Roman" w:cs="Times New Roman"/>
          <w:rPrChange w:id="155" w:author="Bruno Sánchez-Andrade Nuño" w:date="2011-05-10T19:49:00Z">
            <w:rPr>
              <w:rFonts w:ascii="Times New Roman" w:hAnsi="Times New Roman"/>
            </w:rPr>
          </w:rPrChange>
        </w:rPr>
        <w:t xml:space="preserve">” besides climate change; </w:t>
      </w:r>
      <w:ins w:id="156" w:author="Ian Noble" w:date="2011-05-10T17:30:00Z">
        <w:r w:rsidR="00D141FB" w:rsidRPr="005F0719">
          <w:rPr>
            <w:rFonts w:ascii="Times New Roman" w:hAnsi="Times New Roman" w:cs="Times New Roman"/>
            <w:rPrChange w:id="157" w:author="Bruno Sánchez-Andrade Nuño" w:date="2011-05-10T19:49:00Z">
              <w:rPr>
                <w:rFonts w:ascii="Times New Roman" w:hAnsi="Times New Roman"/>
              </w:rPr>
            </w:rPrChange>
          </w:rPr>
          <w:t xml:space="preserve">e.g. </w:t>
        </w:r>
      </w:ins>
      <w:r w:rsidRPr="005F0719">
        <w:rPr>
          <w:rFonts w:ascii="Times New Roman" w:hAnsi="Times New Roman" w:cs="Times New Roman"/>
          <w:rPrChange w:id="158" w:author="Bruno Sánchez-Andrade Nuño" w:date="2011-05-10T19:49:00Z">
            <w:rPr>
              <w:rFonts w:ascii="Times New Roman" w:hAnsi="Times New Roman"/>
            </w:rPr>
          </w:rPrChange>
        </w:rPr>
        <w:t xml:space="preserve">urbanization, population growth, economic development. </w:t>
      </w:r>
    </w:p>
    <w:p w14:paraId="00985DE5" w14:textId="77777777" w:rsidR="0001731D" w:rsidRPr="005F0719" w:rsidRDefault="006C5347" w:rsidP="00013B68">
      <w:pPr>
        <w:pStyle w:val="ListParagraph"/>
        <w:numPr>
          <w:ilvl w:val="0"/>
          <w:numId w:val="9"/>
        </w:numPr>
        <w:ind w:left="0"/>
        <w:rPr>
          <w:rFonts w:ascii="Times New Roman" w:hAnsi="Times New Roman" w:cs="Times New Roman"/>
          <w:rPrChange w:id="159" w:author="Bruno Sánchez-Andrade Nuño" w:date="2011-05-10T19:49:00Z">
            <w:rPr>
              <w:rFonts w:ascii="Times New Roman" w:hAnsi="Times New Roman"/>
            </w:rPr>
          </w:rPrChange>
        </w:rPr>
      </w:pPr>
      <w:r w:rsidRPr="005F0719">
        <w:rPr>
          <w:rFonts w:ascii="Times New Roman" w:hAnsi="Times New Roman" w:cs="Times New Roman"/>
          <w:u w:val="single"/>
          <w:rPrChange w:id="160" w:author="Bruno Sánchez-Andrade Nuño" w:date="2011-05-10T19:49:00Z">
            <w:rPr>
              <w:rFonts w:ascii="Times New Roman" w:hAnsi="Times New Roman"/>
              <w:u w:val="single"/>
            </w:rPr>
          </w:rPrChange>
        </w:rPr>
        <w:t>Hazards</w:t>
      </w:r>
      <w:ins w:id="161" w:author="Bruno Sánchez-AndradeNuño" w:date="2011-05-10T18:47:00Z">
        <w:r w:rsidR="00D677E2" w:rsidRPr="005F0719">
          <w:rPr>
            <w:rFonts w:ascii="Times New Roman" w:hAnsi="Times New Roman" w:cs="Times New Roman"/>
            <w:u w:val="single"/>
            <w:rPrChange w:id="162" w:author="Bruno Sánchez-Andrade Nuño" w:date="2011-05-10T19:49:00Z">
              <w:rPr>
                <w:rFonts w:ascii="Times New Roman" w:hAnsi="Times New Roman"/>
                <w:u w:val="single"/>
              </w:rPr>
            </w:rPrChange>
          </w:rPr>
          <w:t>:</w:t>
        </w:r>
      </w:ins>
      <w:del w:id="163" w:author="Ian Noble" w:date="2011-05-10T17:31:00Z">
        <w:r w:rsidRPr="005F0719" w:rsidDel="00D141FB">
          <w:rPr>
            <w:rFonts w:ascii="Times New Roman" w:hAnsi="Times New Roman" w:cs="Times New Roman"/>
            <w:rPrChange w:id="164" w:author="Bruno Sánchez-Andrade Nuño" w:date="2011-05-10T19:49:00Z">
              <w:rPr>
                <w:rFonts w:ascii="Times New Roman" w:hAnsi="Times New Roman"/>
              </w:rPr>
            </w:rPrChange>
          </w:rPr>
          <w:delText>,</w:delText>
        </w:r>
      </w:del>
      <w:r w:rsidRPr="005F0719">
        <w:rPr>
          <w:rFonts w:ascii="Times New Roman" w:hAnsi="Times New Roman" w:cs="Times New Roman"/>
          <w:rPrChange w:id="165" w:author="Bruno Sánchez-Andrade Nuño" w:date="2011-05-10T19:49:00Z">
            <w:rPr>
              <w:rFonts w:ascii="Times New Roman" w:hAnsi="Times New Roman"/>
            </w:rPr>
          </w:rPrChange>
        </w:rPr>
        <w:t xml:space="preserve"> </w:t>
      </w:r>
      <w:del w:id="166" w:author="Ian Noble" w:date="2011-05-10T17:31:00Z">
        <w:r w:rsidRPr="005F0719" w:rsidDel="00D141FB">
          <w:rPr>
            <w:rFonts w:ascii="Times New Roman" w:hAnsi="Times New Roman" w:cs="Times New Roman"/>
            <w:rPrChange w:id="167" w:author="Bruno Sánchez-Andrade Nuño" w:date="2011-05-10T19:49:00Z">
              <w:rPr>
                <w:rFonts w:ascii="Times New Roman" w:hAnsi="Times New Roman"/>
              </w:rPr>
            </w:rPrChange>
          </w:rPr>
          <w:delText xml:space="preserve">single </w:delText>
        </w:r>
      </w:del>
      <w:ins w:id="168" w:author="Ian Noble" w:date="2011-05-10T17:31:00Z">
        <w:r w:rsidR="00D141FB" w:rsidRPr="005F0719">
          <w:rPr>
            <w:rFonts w:ascii="Times New Roman" w:hAnsi="Times New Roman" w:cs="Times New Roman"/>
            <w:rPrChange w:id="169" w:author="Bruno Sánchez-Andrade Nuño" w:date="2011-05-10T19:49:00Z">
              <w:rPr>
                <w:rFonts w:ascii="Times New Roman" w:hAnsi="Times New Roman"/>
              </w:rPr>
            </w:rPrChange>
          </w:rPr>
          <w:t xml:space="preserve">Major single </w:t>
        </w:r>
      </w:ins>
      <w:r w:rsidRPr="005F0719">
        <w:rPr>
          <w:rFonts w:ascii="Times New Roman" w:hAnsi="Times New Roman" w:cs="Times New Roman"/>
          <w:rPrChange w:id="170" w:author="Bruno Sánchez-Andrade Nuño" w:date="2011-05-10T19:49:00Z">
            <w:rPr>
              <w:rFonts w:ascii="Times New Roman" w:hAnsi="Times New Roman"/>
            </w:rPr>
          </w:rPrChange>
        </w:rPr>
        <w:t>events</w:t>
      </w:r>
      <w:ins w:id="171" w:author="Ian Noble" w:date="2011-05-10T17:31:00Z">
        <w:r w:rsidR="00D141FB" w:rsidRPr="005F0719">
          <w:rPr>
            <w:rFonts w:ascii="Times New Roman" w:hAnsi="Times New Roman" w:cs="Times New Roman"/>
            <w:rPrChange w:id="172" w:author="Bruno Sánchez-Andrade Nuño" w:date="2011-05-10T19:49:00Z">
              <w:rPr>
                <w:rFonts w:ascii="Times New Roman" w:hAnsi="Times New Roman"/>
              </w:rPr>
            </w:rPrChange>
          </w:rPr>
          <w:t xml:space="preserve"> (e.g. the Japanese earthquake)</w:t>
        </w:r>
      </w:ins>
      <w:del w:id="173" w:author="Ian Noble" w:date="2011-05-10T17:31:00Z">
        <w:r w:rsidR="0001731D" w:rsidRPr="005F0719" w:rsidDel="00D141FB">
          <w:rPr>
            <w:rFonts w:ascii="Times New Roman" w:hAnsi="Times New Roman" w:cs="Times New Roman"/>
            <w:rPrChange w:id="174" w:author="Bruno Sánchez-Andrade Nuño" w:date="2011-05-10T19:49:00Z">
              <w:rPr>
                <w:rFonts w:ascii="Times New Roman" w:hAnsi="Times New Roman"/>
              </w:rPr>
            </w:rPrChange>
          </w:rPr>
          <w:delText>. These</w:delText>
        </w:r>
      </w:del>
      <w:r w:rsidR="0001731D" w:rsidRPr="005F0719">
        <w:rPr>
          <w:rFonts w:ascii="Times New Roman" w:hAnsi="Times New Roman" w:cs="Times New Roman"/>
          <w:rPrChange w:id="175" w:author="Bruno Sánchez-Andrade Nuño" w:date="2011-05-10T19:49:00Z">
            <w:rPr>
              <w:rFonts w:ascii="Times New Roman" w:hAnsi="Times New Roman"/>
            </w:rPr>
          </w:rPrChange>
        </w:rPr>
        <w:t xml:space="preserve"> could significantly alter the vulnerabilities of </w:t>
      </w:r>
      <w:r w:rsidR="00DB4512" w:rsidRPr="005F0719">
        <w:rPr>
          <w:rFonts w:ascii="Times New Roman" w:hAnsi="Times New Roman" w:cs="Times New Roman"/>
          <w:rPrChange w:id="176" w:author="Bruno Sánchez-Andrade Nuño" w:date="2011-05-10T19:49:00Z">
            <w:rPr>
              <w:rFonts w:ascii="Times New Roman" w:hAnsi="Times New Roman"/>
            </w:rPr>
          </w:rPrChange>
        </w:rPr>
        <w:t>countries</w:t>
      </w:r>
      <w:del w:id="177" w:author="Ian Noble" w:date="2011-05-10T17:31:00Z">
        <w:r w:rsidR="0001731D" w:rsidRPr="005F0719" w:rsidDel="00D141FB">
          <w:rPr>
            <w:rFonts w:ascii="Times New Roman" w:hAnsi="Times New Roman" w:cs="Times New Roman"/>
            <w:rPrChange w:id="178" w:author="Bruno Sánchez-Andrade Nuño" w:date="2011-05-10T19:49:00Z">
              <w:rPr>
                <w:rFonts w:ascii="Times New Roman" w:hAnsi="Times New Roman"/>
              </w:rPr>
            </w:rPrChange>
          </w:rPr>
          <w:delText xml:space="preserve"> (earthquakes)</w:delText>
        </w:r>
      </w:del>
      <w:r w:rsidR="0001731D" w:rsidRPr="005F0719">
        <w:rPr>
          <w:rFonts w:ascii="Times New Roman" w:hAnsi="Times New Roman" w:cs="Times New Roman"/>
          <w:rPrChange w:id="179" w:author="Bruno Sánchez-Andrade Nuño" w:date="2011-05-10T19:49:00Z">
            <w:rPr>
              <w:rFonts w:ascii="Times New Roman" w:hAnsi="Times New Roman"/>
            </w:rPr>
          </w:rPrChange>
        </w:rPr>
        <w:t xml:space="preserve">. </w:t>
      </w:r>
      <w:r w:rsidRPr="005F0719">
        <w:rPr>
          <w:rFonts w:ascii="Times New Roman" w:hAnsi="Times New Roman" w:cs="Times New Roman"/>
          <w:rPrChange w:id="180" w:author="Bruno Sánchez-Andrade Nuño" w:date="2011-05-10T19:49:00Z">
            <w:rPr>
              <w:rFonts w:ascii="Times New Roman" w:hAnsi="Times New Roman"/>
            </w:rPr>
          </w:rPrChange>
        </w:rPr>
        <w:t xml:space="preserve"> </w:t>
      </w:r>
    </w:p>
    <w:p w14:paraId="7056CAF8" w14:textId="77777777" w:rsidR="0001731D" w:rsidRPr="005F0719" w:rsidRDefault="001B13B7" w:rsidP="00013B68">
      <w:pPr>
        <w:pStyle w:val="ListParagraph"/>
        <w:numPr>
          <w:ilvl w:val="0"/>
          <w:numId w:val="9"/>
        </w:numPr>
        <w:ind w:left="0"/>
        <w:rPr>
          <w:rFonts w:ascii="Times New Roman" w:hAnsi="Times New Roman" w:cs="Times New Roman"/>
          <w:rPrChange w:id="181" w:author="Bruno Sánchez-Andrade Nuño" w:date="2011-05-10T19:49:00Z">
            <w:rPr>
              <w:rFonts w:ascii="Times New Roman" w:hAnsi="Times New Roman"/>
            </w:rPr>
          </w:rPrChange>
        </w:rPr>
      </w:pPr>
      <w:r w:rsidRPr="005F0719">
        <w:rPr>
          <w:rFonts w:ascii="Times New Roman" w:hAnsi="Times New Roman" w:cs="Times New Roman"/>
          <w:u w:val="single"/>
          <w:rPrChange w:id="182" w:author="Bruno Sánchez-Andrade Nuño" w:date="2011-05-10T19:49:00Z">
            <w:rPr>
              <w:rFonts w:ascii="Times New Roman" w:hAnsi="Times New Roman"/>
              <w:u w:val="single"/>
            </w:rPr>
          </w:rPrChange>
        </w:rPr>
        <w:t>Data availability</w:t>
      </w:r>
      <w:r w:rsidRPr="005F0719">
        <w:rPr>
          <w:rFonts w:ascii="Times New Roman" w:hAnsi="Times New Roman" w:cs="Times New Roman"/>
          <w:rPrChange w:id="183" w:author="Bruno Sánchez-Andrade Nuño" w:date="2011-05-10T19:49:00Z">
            <w:rPr>
              <w:rFonts w:ascii="Times New Roman" w:hAnsi="Times New Roman"/>
            </w:rPr>
          </w:rPrChange>
        </w:rPr>
        <w:t xml:space="preserve"> </w:t>
      </w:r>
      <w:r w:rsidR="0001731D" w:rsidRPr="005F0719">
        <w:rPr>
          <w:rFonts w:ascii="Times New Roman" w:hAnsi="Times New Roman" w:cs="Times New Roman"/>
          <w:rPrChange w:id="184" w:author="Bruno Sánchez-Andrade Nuño" w:date="2011-05-10T19:49:00Z">
            <w:rPr>
              <w:rFonts w:ascii="Times New Roman" w:hAnsi="Times New Roman"/>
            </w:rPr>
          </w:rPrChange>
        </w:rPr>
        <w:t xml:space="preserve">is not uniform across time scales. </w:t>
      </w:r>
    </w:p>
    <w:p w14:paraId="4CB56F73" w14:textId="77777777" w:rsidR="006F2D97" w:rsidRPr="005F0719" w:rsidRDefault="00C63686" w:rsidP="006F2D97">
      <w:pPr>
        <w:pStyle w:val="ListParagraph"/>
        <w:numPr>
          <w:ilvl w:val="0"/>
          <w:numId w:val="9"/>
        </w:numPr>
        <w:ind w:left="0"/>
        <w:rPr>
          <w:rFonts w:ascii="Times New Roman" w:hAnsi="Times New Roman" w:cs="Times New Roman"/>
          <w:rPrChange w:id="185" w:author="Bruno Sánchez-Andrade Nuño" w:date="2011-05-10T19:49:00Z">
            <w:rPr>
              <w:rFonts w:ascii="Times New Roman" w:hAnsi="Times New Roman"/>
            </w:rPr>
          </w:rPrChange>
        </w:rPr>
      </w:pPr>
      <w:r w:rsidRPr="005F0719">
        <w:rPr>
          <w:rFonts w:ascii="Times New Roman" w:hAnsi="Times New Roman" w:cs="Times New Roman"/>
          <w:rPrChange w:id="186" w:author="Bruno Sánchez-Andrade Nuño" w:date="2011-05-10T19:49:00Z">
            <w:rPr>
              <w:rFonts w:ascii="Times New Roman" w:hAnsi="Times New Roman"/>
            </w:rPr>
          </w:rPrChange>
        </w:rPr>
        <w:t xml:space="preserve">The degree of risk an indicator represents could equal the </w:t>
      </w:r>
      <w:r w:rsidRPr="005F0719">
        <w:rPr>
          <w:rFonts w:ascii="Times New Roman" w:hAnsi="Times New Roman" w:cs="Times New Roman"/>
          <w:u w:val="single"/>
          <w:rPrChange w:id="187" w:author="Bruno Sánchez-Andrade Nuño" w:date="2011-05-10T19:49:00Z">
            <w:rPr>
              <w:rFonts w:ascii="Times New Roman" w:hAnsi="Times New Roman"/>
              <w:u w:val="single"/>
            </w:rPr>
          </w:rPrChange>
        </w:rPr>
        <w:t>weighting</w:t>
      </w:r>
      <w:r w:rsidRPr="005F0719">
        <w:rPr>
          <w:rFonts w:ascii="Times New Roman" w:hAnsi="Times New Roman" w:cs="Times New Roman"/>
          <w:rPrChange w:id="188" w:author="Bruno Sánchez-Andrade Nuño" w:date="2011-05-10T19:49:00Z">
            <w:rPr>
              <w:rFonts w:ascii="Times New Roman" w:hAnsi="Times New Roman"/>
            </w:rPr>
          </w:rPrChange>
        </w:rPr>
        <w:t xml:space="preserve"> of that indicator</w:t>
      </w:r>
      <w:ins w:id="189" w:author="Bruno Sánchez-Andrade Nuño" w:date="2011-05-10T18:50:00Z">
        <w:r w:rsidR="00D677E2" w:rsidRPr="005F0719">
          <w:rPr>
            <w:rFonts w:ascii="Times New Roman" w:hAnsi="Times New Roman" w:cs="Times New Roman"/>
            <w:rPrChange w:id="190" w:author="Bruno Sánchez-Andrade Nuño" w:date="2011-05-10T19:49:00Z">
              <w:rPr>
                <w:rFonts w:ascii="Times New Roman" w:hAnsi="Times New Roman"/>
              </w:rPr>
            </w:rPrChange>
          </w:rPr>
          <w:t>.</w:t>
        </w:r>
      </w:ins>
    </w:p>
    <w:p w14:paraId="67816E9C" w14:textId="77777777" w:rsidR="006F2D97" w:rsidRPr="005F0719" w:rsidRDefault="006F2D97" w:rsidP="006F2D97">
      <w:pPr>
        <w:pStyle w:val="ListParagraph"/>
        <w:numPr>
          <w:ilvl w:val="0"/>
          <w:numId w:val="9"/>
        </w:numPr>
        <w:ind w:left="0"/>
        <w:rPr>
          <w:rFonts w:ascii="Times New Roman" w:hAnsi="Times New Roman" w:cs="Times New Roman"/>
          <w:rPrChange w:id="191" w:author="Bruno Sánchez-Andrade Nuño" w:date="2011-05-10T19:49:00Z">
            <w:rPr>
              <w:rFonts w:ascii="Times New Roman" w:hAnsi="Times New Roman"/>
            </w:rPr>
          </w:rPrChange>
        </w:rPr>
      </w:pPr>
      <w:r w:rsidRPr="005F0719">
        <w:rPr>
          <w:rFonts w:ascii="Times New Roman" w:hAnsi="Times New Roman" w:cs="Times New Roman"/>
          <w:rPrChange w:id="192" w:author="Bruno Sánchez-Andrade Nuño" w:date="2011-05-10T19:49:00Z">
            <w:rPr>
              <w:rFonts w:ascii="Times New Roman" w:hAnsi="Times New Roman" w:cs="Arial"/>
            </w:rPr>
          </w:rPrChange>
        </w:rPr>
        <w:t xml:space="preserve">The Vulnerability axis could be constructed as (Climate) Risk. This enables the explicit </w:t>
      </w:r>
      <w:r w:rsidRPr="005F0719">
        <w:rPr>
          <w:rFonts w:ascii="Times New Roman" w:hAnsi="Times New Roman" w:cs="Times New Roman"/>
          <w:u w:val="single"/>
          <w:rPrChange w:id="193" w:author="Bruno Sánchez-Andrade Nuño" w:date="2011-05-10T19:49:00Z">
            <w:rPr>
              <w:rFonts w:ascii="Times New Roman" w:hAnsi="Times New Roman" w:cs="Arial"/>
              <w:u w:val="single"/>
            </w:rPr>
          </w:rPrChange>
        </w:rPr>
        <w:t>consideration of hazard drivers</w:t>
      </w:r>
      <w:r w:rsidRPr="005F0719">
        <w:rPr>
          <w:rFonts w:ascii="Times New Roman" w:hAnsi="Times New Roman" w:cs="Times New Roman"/>
          <w:rPrChange w:id="194" w:author="Bruno Sánchez-Andrade Nuño" w:date="2011-05-10T19:49:00Z">
            <w:rPr>
              <w:rFonts w:ascii="Times New Roman" w:hAnsi="Times New Roman" w:cs="Arial"/>
            </w:rPr>
          </w:rPrChange>
        </w:rPr>
        <w:t xml:space="preserve">, and could provide a more simple way to extend the Index in future to include other related hazards and challenges. </w:t>
      </w:r>
    </w:p>
    <w:p w14:paraId="6B7D3CB9" w14:textId="77777777" w:rsidR="00013B68" w:rsidRPr="005F0719" w:rsidRDefault="00013B68" w:rsidP="00013B68">
      <w:pPr>
        <w:rPr>
          <w:rFonts w:ascii="Times New Roman" w:hAnsi="Times New Roman" w:cs="Times New Roman"/>
          <w:color w:val="4A442A" w:themeColor="background2" w:themeShade="40"/>
          <w:rPrChange w:id="195" w:author="Bruno Sánchez-Andrade Nuño" w:date="2011-05-10T19:49:00Z">
            <w:rPr>
              <w:rFonts w:ascii="Times New Roman" w:hAnsi="Times New Roman"/>
              <w:color w:val="4A442A" w:themeColor="background2" w:themeShade="40"/>
            </w:rPr>
          </w:rPrChange>
        </w:rPr>
      </w:pPr>
    </w:p>
    <w:p w14:paraId="3E8F6E2F" w14:textId="77777777" w:rsidR="003B5F55" w:rsidRPr="005F0719" w:rsidRDefault="00013B68" w:rsidP="00013B68">
      <w:pPr>
        <w:rPr>
          <w:rFonts w:ascii="Times New Roman" w:hAnsi="Times New Roman" w:cs="Times New Roman"/>
          <w:b/>
          <w:color w:val="5A6242"/>
          <w:rPrChange w:id="196" w:author="Bruno Sánchez-Andrade Nuño" w:date="2011-05-10T19:49:00Z">
            <w:rPr>
              <w:rFonts w:ascii="Times New Roman" w:hAnsi="Times New Roman"/>
              <w:b/>
              <w:color w:val="5A6242"/>
            </w:rPr>
          </w:rPrChange>
        </w:rPr>
      </w:pPr>
      <w:r w:rsidRPr="005F0719">
        <w:rPr>
          <w:rFonts w:ascii="Times New Roman" w:hAnsi="Times New Roman" w:cs="Times New Roman"/>
          <w:b/>
          <w:color w:val="5A6242"/>
          <w:rPrChange w:id="197" w:author="Bruno Sánchez-Andrade Nuño" w:date="2011-05-10T19:49:00Z">
            <w:rPr>
              <w:rFonts w:ascii="Times New Roman" w:hAnsi="Times New Roman"/>
              <w:b/>
              <w:color w:val="5A6242"/>
            </w:rPr>
          </w:rPrChange>
        </w:rPr>
        <w:t>Readiness</w:t>
      </w:r>
    </w:p>
    <w:p w14:paraId="1F82C6FC" w14:textId="77777777" w:rsidR="0033444B" w:rsidRPr="005F0719" w:rsidRDefault="0033444B" w:rsidP="00013B68">
      <w:pPr>
        <w:rPr>
          <w:rFonts w:ascii="Times New Roman" w:hAnsi="Times New Roman" w:cs="Times New Roman"/>
          <w:color w:val="4A442A" w:themeColor="background2" w:themeShade="40"/>
          <w:rPrChange w:id="198" w:author="Bruno Sánchez-Andrade Nuño" w:date="2011-05-10T19:49:00Z">
            <w:rPr>
              <w:rFonts w:ascii="Times New Roman" w:hAnsi="Times New Roman"/>
              <w:color w:val="4A442A" w:themeColor="background2" w:themeShade="40"/>
            </w:rPr>
          </w:rPrChange>
        </w:rPr>
      </w:pPr>
    </w:p>
    <w:p w14:paraId="77187714" w14:textId="77777777" w:rsidR="00613D4A" w:rsidRPr="005F0719" w:rsidRDefault="0033444B" w:rsidP="00013B68">
      <w:pPr>
        <w:pStyle w:val="ListParagraph"/>
        <w:numPr>
          <w:ilvl w:val="0"/>
          <w:numId w:val="10"/>
        </w:numPr>
        <w:tabs>
          <w:tab w:val="left" w:pos="0"/>
        </w:tabs>
        <w:ind w:left="0"/>
        <w:rPr>
          <w:rFonts w:ascii="Times New Roman" w:hAnsi="Times New Roman" w:cs="Times New Roman"/>
          <w:color w:val="4A442A" w:themeColor="background2" w:themeShade="40"/>
          <w:rPrChange w:id="199" w:author="Bruno Sánchez-Andrade Nuño" w:date="2011-05-10T19:49:00Z">
            <w:rPr>
              <w:rFonts w:ascii="Times New Roman" w:hAnsi="Times New Roman"/>
              <w:color w:val="4A442A" w:themeColor="background2" w:themeShade="40"/>
            </w:rPr>
          </w:rPrChange>
        </w:rPr>
      </w:pPr>
      <w:r w:rsidRPr="005F0719">
        <w:rPr>
          <w:rFonts w:ascii="Times New Roman" w:hAnsi="Times New Roman" w:cs="Times New Roman"/>
          <w:color w:val="4A442A" w:themeColor="background2" w:themeShade="40"/>
          <w:rPrChange w:id="200" w:author="Bruno Sánchez-Andrade Nuño" w:date="2011-05-10T19:49:00Z">
            <w:rPr>
              <w:rFonts w:ascii="Times New Roman" w:hAnsi="Times New Roman"/>
              <w:color w:val="4A442A" w:themeColor="background2" w:themeShade="40"/>
            </w:rPr>
          </w:rPrChange>
        </w:rPr>
        <w:t xml:space="preserve">The Institute </w:t>
      </w:r>
      <w:r w:rsidRPr="005F0719">
        <w:rPr>
          <w:rFonts w:ascii="Times New Roman" w:hAnsi="Times New Roman" w:cs="Times New Roman"/>
          <w:color w:val="4A442A" w:themeColor="background2" w:themeShade="40"/>
          <w:u w:val="single"/>
          <w:rPrChange w:id="201" w:author="Bruno Sánchez-Andrade Nuño" w:date="2011-05-10T19:49:00Z">
            <w:rPr>
              <w:rFonts w:ascii="Times New Roman" w:hAnsi="Times New Roman"/>
              <w:color w:val="4A442A" w:themeColor="background2" w:themeShade="40"/>
              <w:u w:val="single"/>
            </w:rPr>
          </w:rPrChange>
        </w:rPr>
        <w:t>definition</w:t>
      </w:r>
      <w:r w:rsidRPr="005F0719">
        <w:rPr>
          <w:rFonts w:ascii="Times New Roman" w:hAnsi="Times New Roman" w:cs="Times New Roman"/>
          <w:color w:val="4A442A" w:themeColor="background2" w:themeShade="40"/>
          <w:rPrChange w:id="202" w:author="Bruno Sánchez-Andrade Nuño" w:date="2011-05-10T19:49:00Z">
            <w:rPr>
              <w:rFonts w:ascii="Times New Roman" w:hAnsi="Times New Roman"/>
              <w:color w:val="4A442A" w:themeColor="background2" w:themeShade="40"/>
            </w:rPr>
          </w:rPrChange>
        </w:rPr>
        <w:t xml:space="preserve"> is capacity to “absorb additional investments and apply them effectively” to reduce vulnerability. This is not communicated strongly enough in text. </w:t>
      </w:r>
    </w:p>
    <w:p w14:paraId="009D29B0" w14:textId="77777777" w:rsidR="00613D4A" w:rsidRPr="005F0719" w:rsidRDefault="0033444B" w:rsidP="00013B68">
      <w:pPr>
        <w:pStyle w:val="ListParagraph"/>
        <w:numPr>
          <w:ilvl w:val="0"/>
          <w:numId w:val="10"/>
        </w:numPr>
        <w:tabs>
          <w:tab w:val="left" w:pos="0"/>
        </w:tabs>
        <w:ind w:left="0"/>
        <w:rPr>
          <w:rFonts w:ascii="Times New Roman" w:hAnsi="Times New Roman" w:cs="Times New Roman"/>
          <w:color w:val="4A442A" w:themeColor="background2" w:themeShade="40"/>
          <w:rPrChange w:id="203" w:author="Bruno Sánchez-Andrade Nuño" w:date="2011-05-10T19:49:00Z">
            <w:rPr>
              <w:rFonts w:ascii="Times New Roman" w:hAnsi="Times New Roman"/>
              <w:color w:val="4A442A" w:themeColor="background2" w:themeShade="40"/>
            </w:rPr>
          </w:rPrChange>
        </w:rPr>
      </w:pPr>
      <w:r w:rsidRPr="005F0719">
        <w:rPr>
          <w:rFonts w:ascii="Times New Roman" w:hAnsi="Times New Roman" w:cs="Times New Roman"/>
          <w:color w:val="4A442A" w:themeColor="background2" w:themeShade="40"/>
          <w:rPrChange w:id="204" w:author="Bruno Sánchez-Andrade Nuño" w:date="2011-05-10T19:49:00Z">
            <w:rPr>
              <w:rFonts w:ascii="Times New Roman" w:hAnsi="Times New Roman"/>
              <w:color w:val="4A442A" w:themeColor="background2" w:themeShade="40"/>
            </w:rPr>
          </w:rPrChange>
        </w:rPr>
        <w:t xml:space="preserve">Is Adaptive Capacity </w:t>
      </w:r>
      <w:r w:rsidRPr="005F0719">
        <w:rPr>
          <w:rFonts w:ascii="Times New Roman" w:hAnsi="Times New Roman" w:cs="Times New Roman"/>
          <w:color w:val="4A442A" w:themeColor="background2" w:themeShade="40"/>
          <w:u w:val="single"/>
          <w:rPrChange w:id="205" w:author="Bruno Sánchez-Andrade Nuño" w:date="2011-05-10T19:49:00Z">
            <w:rPr>
              <w:rFonts w:ascii="Times New Roman" w:hAnsi="Times New Roman"/>
              <w:color w:val="4A442A" w:themeColor="background2" w:themeShade="40"/>
              <w:u w:val="single"/>
            </w:rPr>
          </w:rPrChange>
        </w:rPr>
        <w:t>double counting</w:t>
      </w:r>
      <w:r w:rsidRPr="005F0719">
        <w:rPr>
          <w:rFonts w:ascii="Times New Roman" w:hAnsi="Times New Roman" w:cs="Times New Roman"/>
          <w:color w:val="4A442A" w:themeColor="background2" w:themeShade="40"/>
          <w:rPrChange w:id="206" w:author="Bruno Sánchez-Andrade Nuño" w:date="2011-05-10T19:49:00Z">
            <w:rPr>
              <w:rFonts w:ascii="Times New Roman" w:hAnsi="Times New Roman"/>
              <w:color w:val="4A442A" w:themeColor="background2" w:themeShade="40"/>
            </w:rPr>
          </w:rPrChange>
        </w:rPr>
        <w:t xml:space="preserve"> with Readiness?</w:t>
      </w:r>
    </w:p>
    <w:p w14:paraId="2854FC50" w14:textId="77777777" w:rsidR="00613D4A" w:rsidRPr="005F0719" w:rsidRDefault="00613D4A" w:rsidP="00013B68">
      <w:pPr>
        <w:pStyle w:val="ListParagraph"/>
        <w:numPr>
          <w:ilvl w:val="0"/>
          <w:numId w:val="10"/>
        </w:numPr>
        <w:tabs>
          <w:tab w:val="left" w:pos="0"/>
        </w:tabs>
        <w:ind w:left="0"/>
        <w:rPr>
          <w:rFonts w:ascii="Times New Roman" w:hAnsi="Times New Roman" w:cs="Times New Roman"/>
          <w:color w:val="4A442A" w:themeColor="background2" w:themeShade="40"/>
          <w:rPrChange w:id="207" w:author="Bruno Sánchez-Andrade Nuño" w:date="2011-05-10T19:49:00Z">
            <w:rPr>
              <w:rFonts w:ascii="Times New Roman" w:hAnsi="Times New Roman"/>
              <w:color w:val="4A442A" w:themeColor="background2" w:themeShade="40"/>
            </w:rPr>
          </w:rPrChange>
        </w:rPr>
      </w:pPr>
      <w:r w:rsidRPr="005F0719">
        <w:rPr>
          <w:rFonts w:ascii="Times New Roman" w:hAnsi="Times New Roman" w:cs="Times New Roman"/>
          <w:color w:val="4A442A" w:themeColor="background2" w:themeShade="40"/>
          <w:rPrChange w:id="208" w:author="Bruno Sánchez-Andrade Nuño" w:date="2011-05-10T19:49:00Z">
            <w:rPr>
              <w:rFonts w:ascii="Times New Roman" w:hAnsi="Times New Roman"/>
              <w:color w:val="4A442A" w:themeColor="background2" w:themeShade="40"/>
            </w:rPr>
          </w:rPrChange>
        </w:rPr>
        <w:t xml:space="preserve">There is a difference between </w:t>
      </w:r>
      <w:r w:rsidRPr="005F0719">
        <w:rPr>
          <w:rFonts w:ascii="Times New Roman" w:hAnsi="Times New Roman" w:cs="Times New Roman"/>
          <w:color w:val="4A442A" w:themeColor="background2" w:themeShade="40"/>
          <w:u w:val="single"/>
          <w:rPrChange w:id="209" w:author="Bruno Sánchez-Andrade Nuño" w:date="2011-05-10T19:49:00Z">
            <w:rPr>
              <w:rFonts w:ascii="Times New Roman" w:hAnsi="Times New Roman"/>
              <w:color w:val="4A442A" w:themeColor="background2" w:themeShade="40"/>
              <w:u w:val="single"/>
            </w:rPr>
          </w:rPrChange>
        </w:rPr>
        <w:t>generic</w:t>
      </w:r>
      <w:r w:rsidRPr="005F0719">
        <w:rPr>
          <w:rFonts w:ascii="Times New Roman" w:hAnsi="Times New Roman" w:cs="Times New Roman"/>
          <w:color w:val="4A442A" w:themeColor="background2" w:themeShade="40"/>
          <w:rPrChange w:id="210" w:author="Bruno Sánchez-Andrade Nuño" w:date="2011-05-10T19:49:00Z">
            <w:rPr>
              <w:rFonts w:ascii="Times New Roman" w:hAnsi="Times New Roman"/>
              <w:color w:val="4A442A" w:themeColor="background2" w:themeShade="40"/>
            </w:rPr>
          </w:rPrChange>
        </w:rPr>
        <w:t xml:space="preserve"> and </w:t>
      </w:r>
      <w:r w:rsidRPr="005F0719">
        <w:rPr>
          <w:rFonts w:ascii="Times New Roman" w:hAnsi="Times New Roman" w:cs="Times New Roman"/>
          <w:color w:val="4A442A" w:themeColor="background2" w:themeShade="40"/>
          <w:u w:val="single"/>
          <w:rPrChange w:id="211" w:author="Bruno Sánchez-Andrade Nuño" w:date="2011-05-10T19:49:00Z">
            <w:rPr>
              <w:rFonts w:ascii="Times New Roman" w:hAnsi="Times New Roman"/>
              <w:color w:val="4A442A" w:themeColor="background2" w:themeShade="40"/>
              <w:u w:val="single"/>
            </w:rPr>
          </w:rPrChange>
        </w:rPr>
        <w:t>specific</w:t>
      </w:r>
      <w:r w:rsidRPr="005F0719">
        <w:rPr>
          <w:rFonts w:ascii="Times New Roman" w:hAnsi="Times New Roman" w:cs="Times New Roman"/>
          <w:color w:val="4A442A" w:themeColor="background2" w:themeShade="40"/>
          <w:rPrChange w:id="212" w:author="Bruno Sánchez-Andrade Nuño" w:date="2011-05-10T19:49:00Z">
            <w:rPr>
              <w:rFonts w:ascii="Times New Roman" w:hAnsi="Times New Roman"/>
              <w:color w:val="4A442A" w:themeColor="background2" w:themeShade="40"/>
            </w:rPr>
          </w:rPrChange>
        </w:rPr>
        <w:t xml:space="preserve"> capacity. What links the general institutional and economic Readiness to concretely reducing</w:t>
      </w:r>
      <w:r w:rsidR="002D2C37" w:rsidRPr="005F0719">
        <w:rPr>
          <w:rFonts w:ascii="Times New Roman" w:hAnsi="Times New Roman" w:cs="Times New Roman"/>
          <w:color w:val="4A442A" w:themeColor="background2" w:themeShade="40"/>
          <w:rPrChange w:id="213" w:author="Bruno Sánchez-Andrade Nuño" w:date="2011-05-10T19:49:00Z">
            <w:rPr>
              <w:rFonts w:ascii="Times New Roman" w:hAnsi="Times New Roman"/>
              <w:color w:val="4A442A" w:themeColor="background2" w:themeShade="40"/>
            </w:rPr>
          </w:rPrChange>
        </w:rPr>
        <w:t>/responding to</w:t>
      </w:r>
      <w:r w:rsidRPr="005F0719">
        <w:rPr>
          <w:rFonts w:ascii="Times New Roman" w:hAnsi="Times New Roman" w:cs="Times New Roman"/>
          <w:color w:val="4A442A" w:themeColor="background2" w:themeShade="40"/>
          <w:rPrChange w:id="214" w:author="Bruno Sánchez-Andrade Nuño" w:date="2011-05-10T19:49:00Z">
            <w:rPr>
              <w:rFonts w:ascii="Times New Roman" w:hAnsi="Times New Roman"/>
              <w:color w:val="4A442A" w:themeColor="background2" w:themeShade="40"/>
            </w:rPr>
          </w:rPrChange>
        </w:rPr>
        <w:t xml:space="preserve"> climate risk?</w:t>
      </w:r>
      <w:r w:rsidR="002D2C37" w:rsidRPr="005F0719">
        <w:rPr>
          <w:rFonts w:ascii="Times New Roman" w:hAnsi="Times New Roman" w:cs="Times New Roman"/>
          <w:color w:val="4A442A" w:themeColor="background2" w:themeShade="40"/>
          <w:rPrChange w:id="215" w:author="Bruno Sánchez-Andrade Nuño" w:date="2011-05-10T19:49:00Z">
            <w:rPr>
              <w:rFonts w:ascii="Times New Roman" w:hAnsi="Times New Roman"/>
              <w:color w:val="4A442A" w:themeColor="background2" w:themeShade="40"/>
            </w:rPr>
          </w:rPrChange>
        </w:rPr>
        <w:t xml:space="preserve"> Are we capturing Readiness to tackle climate-related impacts</w:t>
      </w:r>
      <w:del w:id="216" w:author="Ian Noble" w:date="2011-05-10T17:32:00Z">
        <w:r w:rsidR="002D2C37" w:rsidRPr="005F0719" w:rsidDel="00D141FB">
          <w:rPr>
            <w:rFonts w:ascii="Times New Roman" w:hAnsi="Times New Roman" w:cs="Times New Roman"/>
            <w:color w:val="4A442A" w:themeColor="background2" w:themeShade="40"/>
            <w:rPrChange w:id="217" w:author="Bruno Sánchez-Andrade Nuño" w:date="2011-05-10T19:49:00Z">
              <w:rPr>
                <w:rFonts w:ascii="Times New Roman" w:hAnsi="Times New Roman"/>
                <w:color w:val="4A442A" w:themeColor="background2" w:themeShade="40"/>
              </w:rPr>
            </w:rPrChange>
          </w:rPr>
          <w:delText>/</w:delText>
        </w:r>
      </w:del>
    </w:p>
    <w:p w14:paraId="5F604574" w14:textId="77777777" w:rsidR="00613D4A" w:rsidRPr="005F0719" w:rsidRDefault="00613D4A" w:rsidP="00013B68">
      <w:pPr>
        <w:pStyle w:val="ListParagraph"/>
        <w:numPr>
          <w:ilvl w:val="0"/>
          <w:numId w:val="10"/>
        </w:numPr>
        <w:tabs>
          <w:tab w:val="left" w:pos="0"/>
        </w:tabs>
        <w:ind w:left="0"/>
        <w:rPr>
          <w:rFonts w:ascii="Times New Roman" w:hAnsi="Times New Roman" w:cs="Times New Roman"/>
          <w:color w:val="4A442A" w:themeColor="background2" w:themeShade="40"/>
          <w:rPrChange w:id="218" w:author="Bruno Sánchez-Andrade Nuño" w:date="2011-05-10T19:49:00Z">
            <w:rPr>
              <w:rFonts w:ascii="Times New Roman" w:hAnsi="Times New Roman"/>
              <w:color w:val="4A442A" w:themeColor="background2" w:themeShade="40"/>
            </w:rPr>
          </w:rPrChange>
        </w:rPr>
      </w:pPr>
      <w:r w:rsidRPr="005F0719">
        <w:rPr>
          <w:rFonts w:ascii="Times New Roman" w:hAnsi="Times New Roman" w:cs="Times New Roman"/>
          <w:color w:val="4A442A" w:themeColor="background2" w:themeShade="40"/>
          <w:rPrChange w:id="219" w:author="Bruno Sánchez-Andrade Nuño" w:date="2011-05-10T19:49:00Z">
            <w:rPr>
              <w:rFonts w:ascii="Times New Roman" w:hAnsi="Times New Roman"/>
              <w:color w:val="4A442A" w:themeColor="background2" w:themeShade="40"/>
            </w:rPr>
          </w:rPrChange>
        </w:rPr>
        <w:t xml:space="preserve">Readiness mixes </w:t>
      </w:r>
      <w:r w:rsidRPr="005F0719">
        <w:rPr>
          <w:rFonts w:ascii="Times New Roman" w:hAnsi="Times New Roman" w:cs="Times New Roman"/>
          <w:color w:val="4A442A" w:themeColor="background2" w:themeShade="40"/>
          <w:u w:val="single"/>
          <w:rPrChange w:id="220" w:author="Bruno Sánchez-Andrade Nuño" w:date="2011-05-10T19:49:00Z">
            <w:rPr>
              <w:rFonts w:ascii="Times New Roman" w:hAnsi="Times New Roman"/>
              <w:color w:val="4A442A" w:themeColor="background2" w:themeShade="40"/>
              <w:u w:val="single"/>
            </w:rPr>
          </w:rPrChange>
        </w:rPr>
        <w:t>assets</w:t>
      </w:r>
      <w:r w:rsidRPr="005F0719">
        <w:rPr>
          <w:rFonts w:ascii="Times New Roman" w:hAnsi="Times New Roman" w:cs="Times New Roman"/>
          <w:color w:val="4A442A" w:themeColor="background2" w:themeShade="40"/>
          <w:rPrChange w:id="221" w:author="Bruno Sánchez-Andrade Nuño" w:date="2011-05-10T19:49:00Z">
            <w:rPr>
              <w:rFonts w:ascii="Times New Roman" w:hAnsi="Times New Roman"/>
              <w:color w:val="4A442A" w:themeColor="background2" w:themeShade="40"/>
            </w:rPr>
          </w:rPrChange>
        </w:rPr>
        <w:t xml:space="preserve"> and </w:t>
      </w:r>
      <w:r w:rsidRPr="005F0719">
        <w:rPr>
          <w:rFonts w:ascii="Times New Roman" w:hAnsi="Times New Roman" w:cs="Times New Roman"/>
          <w:color w:val="4A442A" w:themeColor="background2" w:themeShade="40"/>
          <w:u w:val="single"/>
          <w:rPrChange w:id="222" w:author="Bruno Sánchez-Andrade Nuño" w:date="2011-05-10T19:49:00Z">
            <w:rPr>
              <w:rFonts w:ascii="Times New Roman" w:hAnsi="Times New Roman"/>
              <w:color w:val="4A442A" w:themeColor="background2" w:themeShade="40"/>
              <w:u w:val="single"/>
            </w:rPr>
          </w:rPrChange>
        </w:rPr>
        <w:t>flows</w:t>
      </w:r>
      <w:r w:rsidRPr="005F0719">
        <w:rPr>
          <w:rFonts w:ascii="Times New Roman" w:hAnsi="Times New Roman" w:cs="Times New Roman"/>
          <w:color w:val="4A442A" w:themeColor="background2" w:themeShade="40"/>
          <w:rPrChange w:id="223" w:author="Bruno Sánchez-Andrade Nuño" w:date="2011-05-10T19:49:00Z">
            <w:rPr>
              <w:rFonts w:ascii="Times New Roman" w:hAnsi="Times New Roman"/>
              <w:color w:val="4A442A" w:themeColor="background2" w:themeShade="40"/>
            </w:rPr>
          </w:rPrChange>
        </w:rPr>
        <w:t>/process.  Going forward, a process-oriented indicator framework will be easier for countries to improve upon quickly.</w:t>
      </w:r>
    </w:p>
    <w:p w14:paraId="0B5567EB" w14:textId="77777777" w:rsidR="00232ADF" w:rsidRPr="005F0719" w:rsidRDefault="00232ADF" w:rsidP="00013B68">
      <w:pPr>
        <w:pStyle w:val="ListParagraph"/>
        <w:numPr>
          <w:ilvl w:val="0"/>
          <w:numId w:val="10"/>
        </w:numPr>
        <w:tabs>
          <w:tab w:val="left" w:pos="0"/>
        </w:tabs>
        <w:ind w:left="0"/>
        <w:rPr>
          <w:rFonts w:ascii="Times New Roman" w:hAnsi="Times New Roman" w:cs="Times New Roman"/>
          <w:color w:val="4A442A" w:themeColor="background2" w:themeShade="40"/>
          <w:rPrChange w:id="224" w:author="Bruno Sánchez-Andrade Nuño" w:date="2011-05-10T19:49:00Z">
            <w:rPr>
              <w:rFonts w:ascii="Times New Roman" w:hAnsi="Times New Roman"/>
              <w:color w:val="4A442A" w:themeColor="background2" w:themeShade="40"/>
            </w:rPr>
          </w:rPrChange>
        </w:rPr>
      </w:pPr>
      <w:r w:rsidRPr="005F0719">
        <w:rPr>
          <w:rFonts w:ascii="Times New Roman" w:hAnsi="Times New Roman" w:cs="Times New Roman"/>
          <w:color w:val="4A442A" w:themeColor="background2" w:themeShade="40"/>
          <w:rPrChange w:id="225" w:author="Bruno Sánchez-Andrade Nuño" w:date="2011-05-10T19:49:00Z">
            <w:rPr>
              <w:rFonts w:ascii="Times New Roman" w:hAnsi="Times New Roman"/>
              <w:color w:val="4A442A" w:themeColor="background2" w:themeShade="40"/>
            </w:rPr>
          </w:rPrChange>
        </w:rPr>
        <w:t xml:space="preserve">The </w:t>
      </w:r>
      <w:r w:rsidRPr="005F0719">
        <w:rPr>
          <w:rFonts w:ascii="Times New Roman" w:hAnsi="Times New Roman" w:cs="Times New Roman"/>
          <w:color w:val="4A442A" w:themeColor="background2" w:themeShade="40"/>
          <w:u w:val="single"/>
          <w:rPrChange w:id="226" w:author="Bruno Sánchez-Andrade Nuño" w:date="2011-05-10T19:49:00Z">
            <w:rPr>
              <w:rFonts w:ascii="Times New Roman" w:hAnsi="Times New Roman"/>
              <w:color w:val="4A442A" w:themeColor="background2" w:themeShade="40"/>
              <w:u w:val="single"/>
            </w:rPr>
          </w:rPrChange>
        </w:rPr>
        <w:t>value</w:t>
      </w:r>
      <w:r w:rsidRPr="005F0719">
        <w:rPr>
          <w:rFonts w:ascii="Times New Roman" w:hAnsi="Times New Roman" w:cs="Times New Roman"/>
          <w:color w:val="4A442A" w:themeColor="background2" w:themeShade="40"/>
          <w:rPrChange w:id="227" w:author="Bruno Sánchez-Andrade Nuño" w:date="2011-05-10T19:49:00Z">
            <w:rPr>
              <w:rFonts w:ascii="Times New Roman" w:hAnsi="Times New Roman"/>
              <w:color w:val="4A442A" w:themeColor="background2" w:themeShade="40"/>
            </w:rPr>
          </w:rPrChange>
        </w:rPr>
        <w:t xml:space="preserve"> of the Readiness Axis may be </w:t>
      </w:r>
      <w:ins w:id="228" w:author="Ian Noble" w:date="2011-05-10T17:33:00Z">
        <w:r w:rsidR="00D141FB" w:rsidRPr="005F0719">
          <w:rPr>
            <w:rFonts w:ascii="Times New Roman" w:hAnsi="Times New Roman" w:cs="Times New Roman"/>
            <w:color w:val="4A442A" w:themeColor="background2" w:themeShade="40"/>
            <w:rPrChange w:id="229" w:author="Bruno Sánchez-Andrade Nuño" w:date="2011-05-10T19:49:00Z">
              <w:rPr>
                <w:rFonts w:ascii="Times New Roman" w:hAnsi="Times New Roman"/>
                <w:color w:val="4A442A" w:themeColor="background2" w:themeShade="40"/>
              </w:rPr>
            </w:rPrChange>
          </w:rPr>
          <w:t xml:space="preserve">rated </w:t>
        </w:r>
      </w:ins>
      <w:r w:rsidRPr="005F0719">
        <w:rPr>
          <w:rFonts w:ascii="Times New Roman" w:hAnsi="Times New Roman" w:cs="Times New Roman"/>
          <w:color w:val="4A442A" w:themeColor="background2" w:themeShade="40"/>
          <w:rPrChange w:id="230" w:author="Bruno Sánchez-Andrade Nuño" w:date="2011-05-10T19:49:00Z">
            <w:rPr>
              <w:rFonts w:ascii="Times New Roman" w:hAnsi="Times New Roman"/>
              <w:color w:val="4A442A" w:themeColor="background2" w:themeShade="40"/>
            </w:rPr>
          </w:rPrChange>
        </w:rPr>
        <w:t xml:space="preserve">higher (twice perhaps) that of Vulnerability. Vulnerability causes alarm, but </w:t>
      </w:r>
      <w:r w:rsidR="00DB4512" w:rsidRPr="005F0719">
        <w:rPr>
          <w:rFonts w:ascii="Times New Roman" w:hAnsi="Times New Roman" w:cs="Times New Roman"/>
          <w:color w:val="4A442A" w:themeColor="background2" w:themeShade="40"/>
          <w:rPrChange w:id="231" w:author="Bruno Sánchez-Andrade Nuño" w:date="2011-05-10T19:49:00Z">
            <w:rPr>
              <w:rFonts w:ascii="Times New Roman" w:hAnsi="Times New Roman"/>
              <w:color w:val="4A442A" w:themeColor="background2" w:themeShade="40"/>
            </w:rPr>
          </w:rPrChange>
        </w:rPr>
        <w:t>Readiness</w:t>
      </w:r>
      <w:r w:rsidRPr="005F0719">
        <w:rPr>
          <w:rFonts w:ascii="Times New Roman" w:hAnsi="Times New Roman" w:cs="Times New Roman"/>
          <w:color w:val="4A442A" w:themeColor="background2" w:themeShade="40"/>
          <w:rPrChange w:id="232" w:author="Bruno Sánchez-Andrade Nuño" w:date="2011-05-10T19:49:00Z">
            <w:rPr>
              <w:rFonts w:ascii="Times New Roman" w:hAnsi="Times New Roman"/>
              <w:color w:val="4A442A" w:themeColor="background2" w:themeShade="40"/>
            </w:rPr>
          </w:rPrChange>
        </w:rPr>
        <w:t xml:space="preserve"> (including Adaptive </w:t>
      </w:r>
      <w:r w:rsidR="00DB4512" w:rsidRPr="005F0719">
        <w:rPr>
          <w:rFonts w:ascii="Times New Roman" w:hAnsi="Times New Roman" w:cs="Times New Roman"/>
          <w:color w:val="4A442A" w:themeColor="background2" w:themeShade="40"/>
          <w:rPrChange w:id="233" w:author="Bruno Sánchez-Andrade Nuño" w:date="2011-05-10T19:49:00Z">
            <w:rPr>
              <w:rFonts w:ascii="Times New Roman" w:hAnsi="Times New Roman"/>
              <w:color w:val="4A442A" w:themeColor="background2" w:themeShade="40"/>
            </w:rPr>
          </w:rPrChange>
        </w:rPr>
        <w:t>Capacity</w:t>
      </w:r>
      <w:r w:rsidRPr="005F0719">
        <w:rPr>
          <w:rFonts w:ascii="Times New Roman" w:hAnsi="Times New Roman" w:cs="Times New Roman"/>
          <w:color w:val="4A442A" w:themeColor="background2" w:themeShade="40"/>
          <w:rPrChange w:id="234" w:author="Bruno Sánchez-Andrade Nuño" w:date="2011-05-10T19:49:00Z">
            <w:rPr>
              <w:rFonts w:ascii="Times New Roman" w:hAnsi="Times New Roman"/>
              <w:color w:val="4A442A" w:themeColor="background2" w:themeShade="40"/>
            </w:rPr>
          </w:rPrChange>
        </w:rPr>
        <w:t xml:space="preserve">?) is crucial. </w:t>
      </w:r>
    </w:p>
    <w:p w14:paraId="66806C66" w14:textId="77777777" w:rsidR="00232ADF" w:rsidRPr="005F0719" w:rsidRDefault="00232ADF" w:rsidP="00013B68">
      <w:pPr>
        <w:pStyle w:val="ListParagraph"/>
        <w:numPr>
          <w:ilvl w:val="0"/>
          <w:numId w:val="10"/>
        </w:numPr>
        <w:tabs>
          <w:tab w:val="left" w:pos="0"/>
        </w:tabs>
        <w:ind w:left="0"/>
        <w:rPr>
          <w:rFonts w:ascii="Times New Roman" w:hAnsi="Times New Roman" w:cs="Times New Roman"/>
          <w:color w:val="4A442A" w:themeColor="background2" w:themeShade="40"/>
          <w:rPrChange w:id="235" w:author="Bruno Sánchez-Andrade Nuño" w:date="2011-05-10T19:49:00Z">
            <w:rPr>
              <w:rFonts w:ascii="Times New Roman" w:hAnsi="Times New Roman"/>
              <w:color w:val="4A442A" w:themeColor="background2" w:themeShade="40"/>
            </w:rPr>
          </w:rPrChange>
        </w:rPr>
      </w:pPr>
      <w:r w:rsidRPr="005F0719">
        <w:rPr>
          <w:rFonts w:ascii="Times New Roman" w:hAnsi="Times New Roman" w:cs="Times New Roman"/>
          <w:color w:val="4A442A" w:themeColor="background2" w:themeShade="40"/>
          <w:rPrChange w:id="236" w:author="Bruno Sánchez-Andrade Nuño" w:date="2011-05-10T19:49:00Z">
            <w:rPr>
              <w:rFonts w:ascii="Times New Roman" w:hAnsi="Times New Roman"/>
              <w:color w:val="4A442A" w:themeColor="background2" w:themeShade="40"/>
            </w:rPr>
          </w:rPrChange>
        </w:rPr>
        <w:t xml:space="preserve">Understanding the </w:t>
      </w:r>
      <w:r w:rsidRPr="005F0719">
        <w:rPr>
          <w:rFonts w:ascii="Times New Roman" w:hAnsi="Times New Roman" w:cs="Times New Roman"/>
          <w:color w:val="4A442A" w:themeColor="background2" w:themeShade="40"/>
          <w:u w:val="single"/>
          <w:rPrChange w:id="237" w:author="Bruno Sánchez-Andrade Nuño" w:date="2011-05-10T19:49:00Z">
            <w:rPr>
              <w:rFonts w:ascii="Times New Roman" w:hAnsi="Times New Roman"/>
              <w:color w:val="4A442A" w:themeColor="background2" w:themeShade="40"/>
              <w:u w:val="single"/>
            </w:rPr>
          </w:rPrChange>
        </w:rPr>
        <w:t>causal chain</w:t>
      </w:r>
      <w:r w:rsidRPr="005F0719">
        <w:rPr>
          <w:rFonts w:ascii="Times New Roman" w:hAnsi="Times New Roman" w:cs="Times New Roman"/>
          <w:color w:val="4A442A" w:themeColor="background2" w:themeShade="40"/>
          <w:rPrChange w:id="238" w:author="Bruno Sánchez-Andrade Nuño" w:date="2011-05-10T19:49:00Z">
            <w:rPr>
              <w:rFonts w:ascii="Times New Roman" w:hAnsi="Times New Roman"/>
              <w:color w:val="4A442A" w:themeColor="background2" w:themeShade="40"/>
            </w:rPr>
          </w:rPrChange>
        </w:rPr>
        <w:t xml:space="preserve"> of events that create positive or negative investment environments may be more fruitful than indicator approach. </w:t>
      </w:r>
    </w:p>
    <w:p w14:paraId="67CB7093" w14:textId="77777777" w:rsidR="0033444B" w:rsidRPr="005F0719" w:rsidRDefault="002D2C37" w:rsidP="002D2C37">
      <w:pPr>
        <w:pStyle w:val="ListParagraph"/>
        <w:numPr>
          <w:ilvl w:val="0"/>
          <w:numId w:val="10"/>
        </w:numPr>
        <w:tabs>
          <w:tab w:val="left" w:pos="0"/>
        </w:tabs>
        <w:ind w:left="0"/>
        <w:rPr>
          <w:rFonts w:ascii="Times New Roman" w:hAnsi="Times New Roman" w:cs="Times New Roman"/>
          <w:color w:val="4A442A" w:themeColor="background2" w:themeShade="40"/>
          <w:rPrChange w:id="239" w:author="Bruno Sánchez-Andrade Nuño" w:date="2011-05-10T19:49:00Z">
            <w:rPr>
              <w:rFonts w:ascii="Times New Roman" w:hAnsi="Times New Roman"/>
              <w:color w:val="4A442A" w:themeColor="background2" w:themeShade="40"/>
            </w:rPr>
          </w:rPrChange>
        </w:rPr>
      </w:pPr>
      <w:r w:rsidRPr="005F0719">
        <w:rPr>
          <w:rFonts w:ascii="Times New Roman" w:hAnsi="Times New Roman" w:cs="Times New Roman"/>
          <w:color w:val="4A442A" w:themeColor="background2" w:themeShade="40"/>
          <w:rPrChange w:id="240" w:author="Bruno Sánchez-Andrade Nuño" w:date="2011-05-10T19:49:00Z">
            <w:rPr>
              <w:rFonts w:ascii="Times New Roman" w:hAnsi="Times New Roman"/>
              <w:color w:val="4A442A" w:themeColor="background2" w:themeShade="40"/>
            </w:rPr>
          </w:rPrChange>
        </w:rPr>
        <w:t xml:space="preserve">An </w:t>
      </w:r>
      <w:r w:rsidRPr="005F0719">
        <w:rPr>
          <w:rFonts w:ascii="Times New Roman" w:hAnsi="Times New Roman" w:cs="Times New Roman"/>
          <w:color w:val="4A442A" w:themeColor="background2" w:themeShade="40"/>
          <w:u w:val="single"/>
          <w:rPrChange w:id="241" w:author="Bruno Sánchez-Andrade Nuño" w:date="2011-05-10T19:49:00Z">
            <w:rPr>
              <w:rFonts w:ascii="Times New Roman" w:hAnsi="Times New Roman"/>
              <w:color w:val="4A442A" w:themeColor="background2" w:themeShade="40"/>
              <w:u w:val="single"/>
            </w:rPr>
          </w:rPrChange>
        </w:rPr>
        <w:t>ecosystem services/natural capital</w:t>
      </w:r>
      <w:r w:rsidRPr="005F0719">
        <w:rPr>
          <w:rFonts w:ascii="Times New Roman" w:hAnsi="Times New Roman" w:cs="Times New Roman"/>
          <w:color w:val="4A442A" w:themeColor="background2" w:themeShade="40"/>
          <w:rPrChange w:id="242" w:author="Bruno Sánchez-Andrade Nuño" w:date="2011-05-10T19:49:00Z">
            <w:rPr>
              <w:rFonts w:ascii="Times New Roman" w:hAnsi="Times New Roman"/>
              <w:color w:val="4A442A" w:themeColor="background2" w:themeShade="40"/>
            </w:rPr>
          </w:rPrChange>
        </w:rPr>
        <w:t xml:space="preserve"> component that reflects the level of investment needed to maintain a sector (water services) could be useful.</w:t>
      </w:r>
    </w:p>
    <w:p w14:paraId="02AAAA59" w14:textId="77777777" w:rsidR="00013B68" w:rsidRPr="005F0719" w:rsidRDefault="00013B68" w:rsidP="00013B68">
      <w:pPr>
        <w:rPr>
          <w:rFonts w:ascii="Times New Roman" w:hAnsi="Times New Roman" w:cs="Times New Roman"/>
          <w:color w:val="4A442A" w:themeColor="background2" w:themeShade="40"/>
          <w:rPrChange w:id="243" w:author="Bruno Sánchez-Andrade Nuño" w:date="2011-05-10T19:49:00Z">
            <w:rPr>
              <w:rFonts w:ascii="Times New Roman" w:hAnsi="Times New Roman"/>
              <w:color w:val="4A442A" w:themeColor="background2" w:themeShade="40"/>
            </w:rPr>
          </w:rPrChange>
        </w:rPr>
      </w:pPr>
    </w:p>
    <w:p w14:paraId="6855BDDE" w14:textId="77777777" w:rsidR="003B5F55" w:rsidRPr="005F0719" w:rsidRDefault="00013B68" w:rsidP="00013B68">
      <w:pPr>
        <w:rPr>
          <w:rFonts w:ascii="Times New Roman" w:hAnsi="Times New Roman" w:cs="Times New Roman"/>
          <w:b/>
          <w:color w:val="5A6242"/>
          <w:rPrChange w:id="244" w:author="Bruno Sánchez-Andrade Nuño" w:date="2011-05-10T19:49:00Z">
            <w:rPr>
              <w:rFonts w:ascii="Times New Roman" w:hAnsi="Times New Roman"/>
              <w:b/>
              <w:color w:val="5A6242"/>
            </w:rPr>
          </w:rPrChange>
        </w:rPr>
      </w:pPr>
      <w:r w:rsidRPr="005F0719">
        <w:rPr>
          <w:rFonts w:ascii="Times New Roman" w:hAnsi="Times New Roman" w:cs="Times New Roman"/>
          <w:b/>
          <w:color w:val="5A6242"/>
          <w:rPrChange w:id="245" w:author="Bruno Sánchez-Andrade Nuño" w:date="2011-05-10T19:49:00Z">
            <w:rPr>
              <w:rFonts w:ascii="Times New Roman" w:hAnsi="Times New Roman"/>
              <w:b/>
              <w:color w:val="5A6242"/>
            </w:rPr>
          </w:rPrChange>
        </w:rPr>
        <w:t>Integration</w:t>
      </w:r>
    </w:p>
    <w:p w14:paraId="3C61EDEE" w14:textId="77777777" w:rsidR="00013B68" w:rsidRPr="005F0719" w:rsidRDefault="00013B68" w:rsidP="00013B68">
      <w:pPr>
        <w:rPr>
          <w:rFonts w:ascii="Times New Roman" w:hAnsi="Times New Roman" w:cs="Times New Roman"/>
          <w:b/>
          <w:color w:val="5A6242"/>
          <w:rPrChange w:id="246" w:author="Bruno Sánchez-Andrade Nuño" w:date="2011-05-10T19:49:00Z">
            <w:rPr>
              <w:rFonts w:ascii="Times New Roman" w:hAnsi="Times New Roman"/>
              <w:b/>
              <w:color w:val="5A6242"/>
            </w:rPr>
          </w:rPrChange>
        </w:rPr>
      </w:pPr>
    </w:p>
    <w:p w14:paraId="13F18CBE" w14:textId="77777777" w:rsidR="001A5AED" w:rsidRPr="005F0719" w:rsidDel="00D677E2" w:rsidRDefault="001A5AED" w:rsidP="002D2C37">
      <w:pPr>
        <w:pStyle w:val="ListParagraph"/>
        <w:numPr>
          <w:ilvl w:val="0"/>
          <w:numId w:val="11"/>
        </w:numPr>
        <w:ind w:left="0"/>
        <w:rPr>
          <w:del w:id="247" w:author="Bruno Sánchez-Andrade Nuño" w:date="2011-05-10T18:52:00Z"/>
          <w:rFonts w:ascii="Times New Roman" w:hAnsi="Times New Roman" w:cs="Times New Roman"/>
          <w:color w:val="4A442A" w:themeColor="background2" w:themeShade="40"/>
          <w:highlight w:val="yellow"/>
          <w:rPrChange w:id="248" w:author="Bruno Sánchez-Andrade Nuño" w:date="2011-05-10T19:49:00Z">
            <w:rPr>
              <w:del w:id="249" w:author="Bruno Sánchez-Andrade Nuño" w:date="2011-05-10T18:52:00Z"/>
              <w:rFonts w:ascii="Times New Roman" w:hAnsi="Times New Roman"/>
              <w:color w:val="4A442A" w:themeColor="background2" w:themeShade="40"/>
            </w:rPr>
          </w:rPrChange>
        </w:rPr>
      </w:pPr>
      <w:r w:rsidRPr="005F0719">
        <w:rPr>
          <w:rFonts w:ascii="Times New Roman" w:hAnsi="Times New Roman" w:cs="Times New Roman"/>
          <w:color w:val="4A442A" w:themeColor="background2" w:themeShade="40"/>
          <w:rPrChange w:id="250" w:author="Bruno Sánchez-Andrade Nuño" w:date="2011-05-10T19:49:00Z">
            <w:rPr>
              <w:rFonts w:ascii="Times New Roman" w:hAnsi="Times New Roman"/>
              <w:color w:val="4A442A" w:themeColor="background2" w:themeShade="40"/>
            </w:rPr>
          </w:rPrChange>
        </w:rPr>
        <w:t xml:space="preserve">There are </w:t>
      </w:r>
      <w:r w:rsidRPr="005F0719">
        <w:rPr>
          <w:rFonts w:ascii="Times New Roman" w:hAnsi="Times New Roman" w:cs="Times New Roman"/>
          <w:color w:val="4A442A" w:themeColor="background2" w:themeShade="40"/>
          <w:u w:val="single"/>
          <w:rPrChange w:id="251" w:author="Bruno Sánchez-Andrade Nuño" w:date="2011-05-10T19:49:00Z">
            <w:rPr>
              <w:rFonts w:ascii="Times New Roman" w:hAnsi="Times New Roman"/>
              <w:color w:val="4A442A" w:themeColor="background2" w:themeShade="40"/>
              <w:u w:val="single"/>
            </w:rPr>
          </w:rPrChange>
        </w:rPr>
        <w:t>tradeoffs</w:t>
      </w:r>
      <w:r w:rsidRPr="005F0719">
        <w:rPr>
          <w:rFonts w:ascii="Times New Roman" w:hAnsi="Times New Roman" w:cs="Times New Roman"/>
          <w:color w:val="4A442A" w:themeColor="background2" w:themeShade="40"/>
          <w:rPrChange w:id="252" w:author="Bruno Sánchez-Andrade Nuño" w:date="2011-05-10T19:49:00Z">
            <w:rPr>
              <w:rFonts w:ascii="Times New Roman" w:hAnsi="Times New Roman"/>
              <w:color w:val="4A442A" w:themeColor="background2" w:themeShade="40"/>
            </w:rPr>
          </w:rPrChange>
        </w:rPr>
        <w:t xml:space="preserve"> between using the Readiness </w:t>
      </w:r>
      <w:ins w:id="253" w:author="Bruno Sánchez-Andrade Nuño" w:date="2011-05-10T19:05:00Z">
        <w:r w:rsidR="00484F47" w:rsidRPr="005F0719">
          <w:rPr>
            <w:rFonts w:ascii="Times New Roman" w:hAnsi="Times New Roman" w:cs="Times New Roman"/>
            <w:color w:val="4A442A" w:themeColor="background2" w:themeShade="40"/>
            <w:rPrChange w:id="254" w:author="Bruno Sánchez-Andrade Nuño" w:date="2011-05-10T19:49:00Z">
              <w:rPr>
                <w:rFonts w:ascii="Times New Roman" w:hAnsi="Times New Roman"/>
                <w:color w:val="4A442A" w:themeColor="background2" w:themeShade="40"/>
              </w:rPr>
            </w:rPrChange>
          </w:rPr>
          <w:t>“</w:t>
        </w:r>
      </w:ins>
      <w:r w:rsidRPr="005F0719">
        <w:rPr>
          <w:rFonts w:ascii="Times New Roman" w:hAnsi="Times New Roman" w:cs="Times New Roman"/>
          <w:color w:val="4A442A" w:themeColor="background2" w:themeShade="40"/>
          <w:rPrChange w:id="255" w:author="Bruno Sánchez-Andrade Nuño" w:date="2011-05-10T19:49:00Z">
            <w:rPr>
              <w:rFonts w:ascii="Times New Roman" w:hAnsi="Times New Roman"/>
              <w:color w:val="4A442A" w:themeColor="background2" w:themeShade="40"/>
            </w:rPr>
          </w:rPrChange>
        </w:rPr>
        <w:t>Matrix</w:t>
      </w:r>
      <w:ins w:id="256" w:author="Bruno Sánchez-Andrade Nuño" w:date="2011-05-10T19:05:00Z">
        <w:r w:rsidR="00484F47" w:rsidRPr="005F0719">
          <w:rPr>
            <w:rFonts w:ascii="Times New Roman" w:hAnsi="Times New Roman" w:cs="Times New Roman"/>
            <w:color w:val="4A442A" w:themeColor="background2" w:themeShade="40"/>
            <w:rPrChange w:id="257" w:author="Bruno Sánchez-Andrade Nuño" w:date="2011-05-10T19:49:00Z">
              <w:rPr>
                <w:rFonts w:ascii="Times New Roman" w:hAnsi="Times New Roman"/>
                <w:color w:val="4A442A" w:themeColor="background2" w:themeShade="40"/>
              </w:rPr>
            </w:rPrChange>
          </w:rPr>
          <w:t>”</w:t>
        </w:r>
      </w:ins>
      <w:r w:rsidRPr="005F0719">
        <w:rPr>
          <w:rFonts w:ascii="Times New Roman" w:hAnsi="Times New Roman" w:cs="Times New Roman"/>
          <w:color w:val="4A442A" w:themeColor="background2" w:themeShade="40"/>
          <w:rPrChange w:id="258" w:author="Bruno Sánchez-Andrade Nuño" w:date="2011-05-10T19:49:00Z">
            <w:rPr>
              <w:rFonts w:ascii="Times New Roman" w:hAnsi="Times New Roman"/>
              <w:color w:val="4A442A" w:themeColor="background2" w:themeShade="40"/>
            </w:rPr>
          </w:rPrChange>
        </w:rPr>
        <w:t xml:space="preserve"> and  “</w:t>
      </w:r>
      <w:ins w:id="259" w:author="Bruno Sánchez-Andrade Nuño" w:date="2011-05-10T19:05:00Z">
        <w:r w:rsidR="00484F47" w:rsidRPr="005F0719">
          <w:rPr>
            <w:rFonts w:ascii="Times New Roman" w:hAnsi="Times New Roman" w:cs="Times New Roman"/>
            <w:color w:val="4A442A" w:themeColor="background2" w:themeShade="40"/>
            <w:rPrChange w:id="260" w:author="Bruno Sánchez-Andrade Nuño" w:date="2011-05-10T19:49:00Z">
              <w:rPr>
                <w:rFonts w:ascii="Times New Roman" w:hAnsi="Times New Roman"/>
                <w:color w:val="4A442A" w:themeColor="background2" w:themeShade="40"/>
              </w:rPr>
            </w:rPrChange>
          </w:rPr>
          <w:t>R</w:t>
        </w:r>
      </w:ins>
      <w:del w:id="261" w:author="Bruno Sánchez-Andrade Nuño" w:date="2011-05-10T19:05:00Z">
        <w:r w:rsidRPr="005F0719" w:rsidDel="00484F47">
          <w:rPr>
            <w:rFonts w:ascii="Times New Roman" w:hAnsi="Times New Roman" w:cs="Times New Roman"/>
            <w:color w:val="4A442A" w:themeColor="background2" w:themeShade="40"/>
            <w:rPrChange w:id="262" w:author="Bruno Sánchez-Andrade Nuño" w:date="2011-05-10T19:49:00Z">
              <w:rPr>
                <w:rFonts w:ascii="Times New Roman" w:hAnsi="Times New Roman"/>
                <w:color w:val="4A442A" w:themeColor="background2" w:themeShade="40"/>
              </w:rPr>
            </w:rPrChange>
          </w:rPr>
          <w:delText>r</w:delText>
        </w:r>
      </w:del>
      <w:r w:rsidRPr="005F0719">
        <w:rPr>
          <w:rFonts w:ascii="Times New Roman" w:hAnsi="Times New Roman" w:cs="Times New Roman"/>
          <w:color w:val="4A442A" w:themeColor="background2" w:themeShade="40"/>
          <w:rPrChange w:id="263" w:author="Bruno Sánchez-Andrade Nuño" w:date="2011-05-10T19:49:00Z">
            <w:rPr>
              <w:rFonts w:ascii="Times New Roman" w:hAnsi="Times New Roman"/>
              <w:color w:val="4A442A" w:themeColor="background2" w:themeShade="40"/>
            </w:rPr>
          </w:rPrChange>
        </w:rPr>
        <w:t xml:space="preserve">anking” Index. </w:t>
      </w:r>
      <w:ins w:id="264" w:author="Bruno Sánchez-Andrade Nuño" w:date="2011-05-10T18:51:00Z">
        <w:r w:rsidR="00D677E2" w:rsidRPr="005F0719">
          <w:rPr>
            <w:rFonts w:ascii="Times New Roman" w:hAnsi="Times New Roman" w:cs="Times New Roman"/>
            <w:color w:val="4A442A" w:themeColor="background2" w:themeShade="40"/>
            <w:rPrChange w:id="265" w:author="Bruno Sánchez-Andrade Nuño" w:date="2011-05-10T19:49:00Z">
              <w:rPr>
                <w:rFonts w:ascii="Times New Roman" w:hAnsi="Times New Roman"/>
                <w:color w:val="4A442A" w:themeColor="background2" w:themeShade="40"/>
              </w:rPr>
            </w:rPrChange>
          </w:rPr>
          <w:t xml:space="preserve">While the Matrix </w:t>
        </w:r>
      </w:ins>
      <w:ins w:id="266" w:author="Bruno Sánchez-Andrade Nuño" w:date="2011-05-10T18:52:00Z">
        <w:r w:rsidR="00D677E2" w:rsidRPr="005F0719">
          <w:rPr>
            <w:rFonts w:ascii="Times New Roman" w:hAnsi="Times New Roman" w:cs="Times New Roman"/>
            <w:color w:val="4A442A" w:themeColor="background2" w:themeShade="40"/>
            <w:rPrChange w:id="267" w:author="Bruno Sánchez-Andrade Nuño" w:date="2011-05-10T19:49:00Z">
              <w:rPr>
                <w:rFonts w:ascii="Times New Roman" w:hAnsi="Times New Roman"/>
                <w:color w:val="4A442A" w:themeColor="background2" w:themeShade="40"/>
              </w:rPr>
            </w:rPrChange>
          </w:rPr>
          <w:t xml:space="preserve">communicates </w:t>
        </w:r>
      </w:ins>
      <w:ins w:id="268" w:author="Bruno Sánchez-Andrade Nuño" w:date="2011-05-10T18:51:00Z">
        <w:r w:rsidR="00D677E2" w:rsidRPr="005F0719">
          <w:rPr>
            <w:rFonts w:ascii="Times New Roman" w:hAnsi="Times New Roman" w:cs="Times New Roman"/>
            <w:color w:val="4A442A" w:themeColor="background2" w:themeShade="40"/>
            <w:rPrChange w:id="269" w:author="Bruno Sánchez-Andrade Nuño" w:date="2011-05-10T19:49:00Z">
              <w:rPr>
                <w:rFonts w:ascii="Times New Roman" w:hAnsi="Times New Roman"/>
                <w:color w:val="4A442A" w:themeColor="background2" w:themeShade="40"/>
              </w:rPr>
            </w:rPrChange>
          </w:rPr>
          <w:t>more information</w:t>
        </w:r>
      </w:ins>
      <w:ins w:id="270" w:author="Bruno Sánchez-Andrade Nuño" w:date="2011-05-10T18:52:00Z">
        <w:r w:rsidR="00D677E2" w:rsidRPr="005F0719">
          <w:rPr>
            <w:rFonts w:ascii="Times New Roman" w:hAnsi="Times New Roman" w:cs="Times New Roman"/>
            <w:color w:val="4A442A" w:themeColor="background2" w:themeShade="40"/>
            <w:rPrChange w:id="271" w:author="Bruno Sánchez-Andrade Nuño" w:date="2011-05-10T19:49:00Z">
              <w:rPr>
                <w:rFonts w:ascii="Times New Roman" w:hAnsi="Times New Roman"/>
                <w:color w:val="4A442A" w:themeColor="background2" w:themeShade="40"/>
              </w:rPr>
            </w:rPrChange>
          </w:rPr>
          <w:t>, a Ranking conveys a stronger and simpler message.</w:t>
        </w:r>
        <w:r w:rsidR="00D677E2" w:rsidRPr="005F0719">
          <w:rPr>
            <w:rFonts w:ascii="Times New Roman" w:hAnsi="Times New Roman" w:cs="Times New Roman"/>
            <w:color w:val="4A442A" w:themeColor="background2" w:themeShade="40"/>
            <w:highlight w:val="yellow"/>
            <w:rPrChange w:id="272" w:author="Bruno Sánchez-Andrade Nuño" w:date="2011-05-10T19:49:00Z">
              <w:rPr>
                <w:rFonts w:ascii="Times New Roman" w:hAnsi="Times New Roman"/>
                <w:color w:val="4A442A" w:themeColor="background2" w:themeShade="40"/>
                <w:highlight w:val="yellow"/>
              </w:rPr>
            </w:rPrChange>
          </w:rPr>
          <w:t xml:space="preserve"> </w:t>
        </w:r>
      </w:ins>
      <w:ins w:id="273" w:author="Ian Noble" w:date="2011-05-10T17:33:00Z">
        <w:del w:id="274" w:author="Bruno Sánchez-Andrade Nuño" w:date="2011-05-10T18:52:00Z">
          <w:r w:rsidR="00D141FB" w:rsidRPr="005F0719" w:rsidDel="00D677E2">
            <w:rPr>
              <w:rFonts w:ascii="Times New Roman" w:hAnsi="Times New Roman" w:cs="Times New Roman"/>
              <w:color w:val="4A442A" w:themeColor="background2" w:themeShade="40"/>
              <w:highlight w:val="yellow"/>
              <w:rPrChange w:id="275" w:author="Bruno Sánchez-Andrade Nuño" w:date="2011-05-10T19:49:00Z">
                <w:rPr>
                  <w:rFonts w:ascii="Times New Roman" w:hAnsi="Times New Roman"/>
                  <w:color w:val="4A442A" w:themeColor="background2" w:themeShade="40"/>
                </w:rPr>
              </w:rPrChange>
            </w:rPr>
            <w:delText>{Don’t understand}</w:delText>
          </w:r>
        </w:del>
      </w:ins>
    </w:p>
    <w:p w14:paraId="34B1213A" w14:textId="77777777" w:rsidR="00F959D3" w:rsidRPr="005F0719" w:rsidRDefault="001A5AED" w:rsidP="002D2C37">
      <w:pPr>
        <w:pStyle w:val="ListParagraph"/>
        <w:numPr>
          <w:ilvl w:val="0"/>
          <w:numId w:val="11"/>
        </w:numPr>
        <w:ind w:left="0"/>
        <w:rPr>
          <w:rFonts w:ascii="Times New Roman" w:hAnsi="Times New Roman" w:cs="Times New Roman"/>
          <w:color w:val="4A442A" w:themeColor="background2" w:themeShade="40"/>
          <w:rPrChange w:id="276" w:author="Bruno Sánchez-Andrade Nuño" w:date="2011-05-10T19:49:00Z">
            <w:rPr>
              <w:rFonts w:ascii="Times New Roman" w:hAnsi="Times New Roman"/>
              <w:color w:val="4A442A" w:themeColor="background2" w:themeShade="40"/>
            </w:rPr>
          </w:rPrChange>
        </w:rPr>
      </w:pPr>
      <w:r w:rsidRPr="005F0719">
        <w:rPr>
          <w:rFonts w:ascii="Times New Roman" w:hAnsi="Times New Roman" w:cs="Times New Roman"/>
          <w:color w:val="4A442A" w:themeColor="background2" w:themeShade="40"/>
          <w:rPrChange w:id="277" w:author="Bruno Sánchez-Andrade Nuño" w:date="2011-05-10T19:49:00Z">
            <w:rPr>
              <w:rFonts w:ascii="Times New Roman" w:hAnsi="Times New Roman"/>
              <w:color w:val="4A442A" w:themeColor="background2" w:themeShade="40"/>
            </w:rPr>
          </w:rPrChange>
        </w:rPr>
        <w:t xml:space="preserve">Countries will be </w:t>
      </w:r>
      <w:r w:rsidRPr="005F0719">
        <w:rPr>
          <w:rFonts w:ascii="Times New Roman" w:hAnsi="Times New Roman" w:cs="Times New Roman"/>
          <w:color w:val="4A442A" w:themeColor="background2" w:themeShade="40"/>
          <w:u w:val="single"/>
          <w:rPrChange w:id="278" w:author="Bruno Sánchez-Andrade Nuño" w:date="2011-05-10T19:49:00Z">
            <w:rPr>
              <w:rFonts w:ascii="Times New Roman" w:hAnsi="Times New Roman"/>
              <w:color w:val="4A442A" w:themeColor="background2" w:themeShade="40"/>
              <w:u w:val="single"/>
            </w:rPr>
          </w:rPrChange>
        </w:rPr>
        <w:t>classified</w:t>
      </w:r>
      <w:r w:rsidRPr="005F0719">
        <w:rPr>
          <w:rFonts w:ascii="Times New Roman" w:hAnsi="Times New Roman" w:cs="Times New Roman"/>
          <w:color w:val="4A442A" w:themeColor="background2" w:themeShade="40"/>
          <w:rPrChange w:id="279" w:author="Bruno Sánchez-Andrade Nuño" w:date="2011-05-10T19:49:00Z">
            <w:rPr>
              <w:rFonts w:ascii="Times New Roman" w:hAnsi="Times New Roman"/>
              <w:color w:val="4A442A" w:themeColor="background2" w:themeShade="40"/>
            </w:rPr>
          </w:rPrChange>
        </w:rPr>
        <w:t xml:space="preserve"> quite differently among the two models – a country with low Readiness and Vulnerability and one with high Readiness and Vulnerability on the Matrix, may rank equally once placed in the ranking format. </w:t>
      </w:r>
    </w:p>
    <w:p w14:paraId="0A547D7F" w14:textId="77777777" w:rsidR="002D2C37" w:rsidRPr="005F0719" w:rsidRDefault="00F959D3" w:rsidP="002D2C37">
      <w:pPr>
        <w:pStyle w:val="ListParagraph"/>
        <w:numPr>
          <w:ilvl w:val="0"/>
          <w:numId w:val="11"/>
        </w:numPr>
        <w:ind w:left="0"/>
        <w:rPr>
          <w:rFonts w:ascii="Times New Roman" w:hAnsi="Times New Roman" w:cs="Times New Roman"/>
          <w:color w:val="4A442A" w:themeColor="background2" w:themeShade="40"/>
          <w:rPrChange w:id="280" w:author="Bruno Sánchez-Andrade Nuño" w:date="2011-05-10T19:49:00Z">
            <w:rPr>
              <w:rFonts w:ascii="Times New Roman" w:hAnsi="Times New Roman"/>
              <w:color w:val="4A442A" w:themeColor="background2" w:themeShade="40"/>
            </w:rPr>
          </w:rPrChange>
        </w:rPr>
      </w:pPr>
      <w:proofErr w:type="gramStart"/>
      <w:r w:rsidRPr="005F0719">
        <w:rPr>
          <w:rFonts w:ascii="Times New Roman" w:hAnsi="Times New Roman" w:cs="Times New Roman"/>
          <w:color w:val="4A442A" w:themeColor="background2" w:themeShade="40"/>
          <w:u w:val="single"/>
          <w:rPrChange w:id="281" w:author="Bruno Sánchez-Andrade Nuño" w:date="2011-05-10T19:49:00Z">
            <w:rPr>
              <w:rFonts w:ascii="Times New Roman" w:hAnsi="Times New Roman"/>
              <w:color w:val="4A442A" w:themeColor="background2" w:themeShade="40"/>
              <w:u w:val="single"/>
            </w:rPr>
          </w:rPrChange>
        </w:rPr>
        <w:t>Richness</w:t>
      </w:r>
      <w:r w:rsidRPr="005F0719">
        <w:rPr>
          <w:rFonts w:ascii="Times New Roman" w:hAnsi="Times New Roman" w:cs="Times New Roman"/>
          <w:color w:val="4A442A" w:themeColor="background2" w:themeShade="40"/>
          <w:rPrChange w:id="282" w:author="Bruno Sánchez-Andrade Nuño" w:date="2011-05-10T19:49:00Z">
            <w:rPr>
              <w:rFonts w:ascii="Times New Roman" w:hAnsi="Times New Roman"/>
              <w:color w:val="4A442A" w:themeColor="background2" w:themeShade="40"/>
            </w:rPr>
          </w:rPrChange>
        </w:rPr>
        <w:t xml:space="preserve"> of the Matrix is lost by consolidating into a single number</w:t>
      </w:r>
      <w:proofErr w:type="gramEnd"/>
      <w:ins w:id="283" w:author="Bruno Sánchez-Andrade Nuño" w:date="2011-05-10T19:06:00Z">
        <w:r w:rsidR="00484F47" w:rsidRPr="005F0719">
          <w:rPr>
            <w:rFonts w:ascii="Times New Roman" w:hAnsi="Times New Roman" w:cs="Times New Roman"/>
            <w:color w:val="4A442A" w:themeColor="background2" w:themeShade="40"/>
            <w:rPrChange w:id="284" w:author="Bruno Sánchez-Andrade Nuño" w:date="2011-05-10T19:49:00Z">
              <w:rPr>
                <w:rFonts w:ascii="Times New Roman" w:hAnsi="Times New Roman"/>
                <w:color w:val="4A442A" w:themeColor="background2" w:themeShade="40"/>
              </w:rPr>
            </w:rPrChange>
          </w:rPr>
          <w:t>.</w:t>
        </w:r>
      </w:ins>
    </w:p>
    <w:p w14:paraId="665F394A" w14:textId="77777777" w:rsidR="00132BB9" w:rsidRPr="005F0719" w:rsidRDefault="00132BB9" w:rsidP="00013B68">
      <w:pPr>
        <w:rPr>
          <w:rFonts w:ascii="Times New Roman" w:hAnsi="Times New Roman" w:cs="Times New Roman"/>
          <w:color w:val="4A442A" w:themeColor="background2" w:themeShade="40"/>
          <w:rPrChange w:id="285" w:author="Bruno Sánchez-Andrade Nuño" w:date="2011-05-10T19:49:00Z">
            <w:rPr>
              <w:rFonts w:ascii="Times New Roman" w:hAnsi="Times New Roman"/>
              <w:color w:val="4A442A" w:themeColor="background2" w:themeShade="40"/>
            </w:rPr>
          </w:rPrChange>
        </w:rPr>
      </w:pPr>
    </w:p>
    <w:p w14:paraId="6E25C903" w14:textId="77777777" w:rsidR="00132BB9" w:rsidRPr="005F0719" w:rsidRDefault="00132BB9" w:rsidP="00013B68">
      <w:pPr>
        <w:rPr>
          <w:rFonts w:ascii="Times New Roman" w:hAnsi="Times New Roman" w:cs="Times New Roman"/>
          <w:color w:val="4A442A" w:themeColor="background2" w:themeShade="40"/>
          <w:rPrChange w:id="286" w:author="Bruno Sánchez-Andrade Nuño" w:date="2011-05-10T19:49:00Z">
            <w:rPr>
              <w:rFonts w:ascii="Times New Roman" w:hAnsi="Times New Roman"/>
              <w:color w:val="4A442A" w:themeColor="background2" w:themeShade="40"/>
            </w:rPr>
          </w:rPrChange>
        </w:rPr>
      </w:pPr>
    </w:p>
    <w:p w14:paraId="3A9D5EF8" w14:textId="77777777" w:rsidR="002D2C37" w:rsidRPr="005F0719" w:rsidRDefault="002D2C37" w:rsidP="00013B68">
      <w:pPr>
        <w:rPr>
          <w:rFonts w:ascii="Times New Roman" w:hAnsi="Times New Roman" w:cs="Times New Roman"/>
          <w:color w:val="4A442A" w:themeColor="background2" w:themeShade="40"/>
          <w:rPrChange w:id="287" w:author="Bruno Sánchez-Andrade Nuño" w:date="2011-05-10T19:49:00Z">
            <w:rPr>
              <w:rFonts w:ascii="Times New Roman" w:hAnsi="Times New Roman"/>
              <w:color w:val="4A442A" w:themeColor="background2" w:themeShade="40"/>
            </w:rPr>
          </w:rPrChange>
        </w:rPr>
      </w:pPr>
    </w:p>
    <w:p w14:paraId="425112B5" w14:textId="77777777" w:rsidR="003B5F55" w:rsidRPr="005F0719" w:rsidRDefault="00DB4512" w:rsidP="00013B68">
      <w:pPr>
        <w:rPr>
          <w:rFonts w:ascii="Times New Roman" w:hAnsi="Times New Roman" w:cs="Times New Roman"/>
          <w:b/>
          <w:color w:val="5A6242"/>
          <w:rPrChange w:id="288" w:author="Bruno Sánchez-Andrade Nuño" w:date="2011-05-10T19:49:00Z">
            <w:rPr>
              <w:rFonts w:ascii="Times New Roman" w:hAnsi="Times New Roman"/>
              <w:b/>
              <w:color w:val="5A6242"/>
            </w:rPr>
          </w:rPrChange>
        </w:rPr>
      </w:pPr>
      <w:r w:rsidRPr="005F0719">
        <w:rPr>
          <w:rFonts w:ascii="Times New Roman" w:hAnsi="Times New Roman" w:cs="Times New Roman"/>
          <w:b/>
          <w:color w:val="5A6242"/>
          <w:rPrChange w:id="289" w:author="Bruno Sánchez-Andrade Nuño" w:date="2011-05-10T19:49:00Z">
            <w:rPr>
              <w:rFonts w:ascii="Times New Roman" w:hAnsi="Times New Roman"/>
              <w:b/>
              <w:color w:val="5A6242"/>
            </w:rPr>
          </w:rPrChange>
        </w:rPr>
        <w:t>Evaluation</w:t>
      </w:r>
      <w:r w:rsidR="0074738C" w:rsidRPr="005F0719">
        <w:rPr>
          <w:rFonts w:ascii="Times New Roman" w:hAnsi="Times New Roman" w:cs="Times New Roman"/>
          <w:b/>
          <w:color w:val="5A6242"/>
          <w:rPrChange w:id="290" w:author="Bruno Sánchez-Andrade Nuño" w:date="2011-05-10T19:49:00Z">
            <w:rPr>
              <w:rFonts w:ascii="Times New Roman" w:hAnsi="Times New Roman"/>
              <w:b/>
              <w:color w:val="5A6242"/>
            </w:rPr>
          </w:rPrChange>
        </w:rPr>
        <w:t xml:space="preserve"> &amp; Testing</w:t>
      </w:r>
    </w:p>
    <w:p w14:paraId="3B476F96" w14:textId="77777777" w:rsidR="0074738C" w:rsidRPr="005F0719" w:rsidRDefault="0074738C" w:rsidP="00013B68">
      <w:pPr>
        <w:rPr>
          <w:rFonts w:ascii="Times New Roman" w:hAnsi="Times New Roman" w:cs="Times New Roman"/>
          <w:b/>
          <w:color w:val="5A6242"/>
          <w:rPrChange w:id="291" w:author="Bruno Sánchez-Andrade Nuño" w:date="2011-05-10T19:49:00Z">
            <w:rPr>
              <w:rFonts w:ascii="Times New Roman" w:hAnsi="Times New Roman"/>
              <w:b/>
              <w:color w:val="5A6242"/>
            </w:rPr>
          </w:rPrChange>
        </w:rPr>
      </w:pPr>
    </w:p>
    <w:p w14:paraId="3E90B26C" w14:textId="77777777" w:rsidR="00B56B9E" w:rsidRPr="005F0719" w:rsidRDefault="0074738C" w:rsidP="00013B68">
      <w:pPr>
        <w:pStyle w:val="ListParagraph"/>
        <w:numPr>
          <w:ilvl w:val="0"/>
          <w:numId w:val="12"/>
        </w:numPr>
        <w:ind w:left="0"/>
        <w:rPr>
          <w:rFonts w:ascii="Times New Roman" w:hAnsi="Times New Roman" w:cs="Times New Roman"/>
          <w:color w:val="4A442A" w:themeColor="background2" w:themeShade="40"/>
          <w:rPrChange w:id="292" w:author="Bruno Sánchez-Andrade Nuño" w:date="2011-05-10T19:49:00Z">
            <w:rPr>
              <w:rFonts w:ascii="Times New Roman" w:hAnsi="Times New Roman"/>
              <w:color w:val="4A442A" w:themeColor="background2" w:themeShade="40"/>
            </w:rPr>
          </w:rPrChange>
        </w:rPr>
      </w:pPr>
      <w:r w:rsidRPr="005F0719">
        <w:rPr>
          <w:rFonts w:ascii="Times New Roman" w:hAnsi="Times New Roman" w:cs="Times New Roman"/>
          <w:color w:val="4A442A" w:themeColor="background2" w:themeShade="40"/>
          <w:rPrChange w:id="293" w:author="Bruno Sánchez-Andrade Nuño" w:date="2011-05-10T19:49:00Z">
            <w:rPr>
              <w:rFonts w:ascii="Times New Roman" w:hAnsi="Times New Roman"/>
              <w:color w:val="4A442A" w:themeColor="background2" w:themeShade="40"/>
            </w:rPr>
          </w:rPrChange>
        </w:rPr>
        <w:t xml:space="preserve">There has been much discussion on indicators, but the key to making it valid is through </w:t>
      </w:r>
      <w:r w:rsidRPr="005F0719">
        <w:rPr>
          <w:rFonts w:ascii="Times New Roman" w:hAnsi="Times New Roman" w:cs="Times New Roman"/>
          <w:color w:val="4A442A" w:themeColor="background2" w:themeShade="40"/>
          <w:u w:val="single"/>
          <w:rPrChange w:id="294" w:author="Bruno Sánchez-Andrade Nuño" w:date="2011-05-10T19:49:00Z">
            <w:rPr>
              <w:rFonts w:ascii="Times New Roman" w:hAnsi="Times New Roman"/>
              <w:color w:val="4A442A" w:themeColor="background2" w:themeShade="40"/>
              <w:u w:val="single"/>
            </w:rPr>
          </w:rPrChange>
        </w:rPr>
        <w:t>pilot projects</w:t>
      </w:r>
    </w:p>
    <w:p w14:paraId="5019A669" w14:textId="77777777" w:rsidR="00AB39A0" w:rsidRPr="005F0719" w:rsidRDefault="0074738C" w:rsidP="00013B68">
      <w:pPr>
        <w:pStyle w:val="ListParagraph"/>
        <w:numPr>
          <w:ilvl w:val="0"/>
          <w:numId w:val="12"/>
        </w:numPr>
        <w:ind w:left="0"/>
        <w:rPr>
          <w:rFonts w:ascii="Times New Roman" w:hAnsi="Times New Roman" w:cs="Times New Roman"/>
          <w:color w:val="4A442A" w:themeColor="background2" w:themeShade="40"/>
          <w:rPrChange w:id="295" w:author="Bruno Sánchez-Andrade Nuño" w:date="2011-05-10T19:49:00Z">
            <w:rPr>
              <w:rFonts w:ascii="Times New Roman" w:hAnsi="Times New Roman"/>
              <w:color w:val="4A442A" w:themeColor="background2" w:themeShade="40"/>
            </w:rPr>
          </w:rPrChange>
        </w:rPr>
      </w:pPr>
      <w:r w:rsidRPr="005F0719">
        <w:rPr>
          <w:rFonts w:ascii="Times New Roman" w:hAnsi="Times New Roman" w:cs="Times New Roman"/>
          <w:color w:val="4A442A" w:themeColor="background2" w:themeShade="40"/>
          <w:rPrChange w:id="296" w:author="Bruno Sánchez-Andrade Nuño" w:date="2011-05-10T19:49:00Z">
            <w:rPr>
              <w:rFonts w:ascii="Times New Roman" w:hAnsi="Times New Roman"/>
              <w:color w:val="4A442A" w:themeColor="background2" w:themeShade="40"/>
            </w:rPr>
          </w:rPrChange>
        </w:rPr>
        <w:t>Project</w:t>
      </w:r>
      <w:del w:id="297" w:author="Ian Noble" w:date="2011-05-10T17:34:00Z">
        <w:r w:rsidRPr="005F0719" w:rsidDel="00D141FB">
          <w:rPr>
            <w:rFonts w:ascii="Times New Roman" w:hAnsi="Times New Roman" w:cs="Times New Roman"/>
            <w:color w:val="4A442A" w:themeColor="background2" w:themeShade="40"/>
            <w:rPrChange w:id="298" w:author="Bruno Sánchez-Andrade Nuño" w:date="2011-05-10T19:49:00Z">
              <w:rPr>
                <w:rFonts w:ascii="Times New Roman" w:hAnsi="Times New Roman"/>
                <w:color w:val="4A442A" w:themeColor="background2" w:themeShade="40"/>
              </w:rPr>
            </w:rPrChange>
          </w:rPr>
          <w:delText>s</w:delText>
        </w:r>
      </w:del>
      <w:r w:rsidRPr="005F0719">
        <w:rPr>
          <w:rFonts w:ascii="Times New Roman" w:hAnsi="Times New Roman" w:cs="Times New Roman"/>
          <w:color w:val="4A442A" w:themeColor="background2" w:themeShade="40"/>
          <w:rPrChange w:id="299" w:author="Bruno Sánchez-Andrade Nuño" w:date="2011-05-10T19:49:00Z">
            <w:rPr>
              <w:rFonts w:ascii="Times New Roman" w:hAnsi="Times New Roman"/>
              <w:color w:val="4A442A" w:themeColor="background2" w:themeShade="40"/>
            </w:rPr>
          </w:rPrChange>
        </w:rPr>
        <w:t xml:space="preserve"> </w:t>
      </w:r>
      <w:ins w:id="300" w:author="Ian Noble" w:date="2011-05-10T17:34:00Z">
        <w:r w:rsidR="00D141FB" w:rsidRPr="005F0719">
          <w:rPr>
            <w:rFonts w:ascii="Times New Roman" w:hAnsi="Times New Roman" w:cs="Times New Roman"/>
            <w:color w:val="4A442A" w:themeColor="background2" w:themeShade="40"/>
            <w:rPrChange w:id="301" w:author="Bruno Sánchez-Andrade Nuño" w:date="2011-05-10T19:49:00Z">
              <w:rPr>
                <w:rFonts w:ascii="Times New Roman" w:hAnsi="Times New Roman"/>
                <w:color w:val="4A442A" w:themeColor="background2" w:themeShade="40"/>
              </w:rPr>
            </w:rPrChange>
          </w:rPr>
          <w:t xml:space="preserve">effectiveness and impacts </w:t>
        </w:r>
      </w:ins>
      <w:r w:rsidRPr="005F0719">
        <w:rPr>
          <w:rFonts w:ascii="Times New Roman" w:hAnsi="Times New Roman" w:cs="Times New Roman"/>
          <w:color w:val="4A442A" w:themeColor="background2" w:themeShade="40"/>
          <w:rPrChange w:id="302" w:author="Bruno Sánchez-Andrade Nuño" w:date="2011-05-10T19:49:00Z">
            <w:rPr>
              <w:rFonts w:ascii="Times New Roman" w:hAnsi="Times New Roman"/>
              <w:color w:val="4A442A" w:themeColor="background2" w:themeShade="40"/>
            </w:rPr>
          </w:rPrChange>
        </w:rPr>
        <w:t xml:space="preserve">take a </w:t>
      </w:r>
      <w:r w:rsidRPr="005F0719">
        <w:rPr>
          <w:rFonts w:ascii="Times New Roman" w:hAnsi="Times New Roman" w:cs="Times New Roman"/>
          <w:color w:val="4A442A" w:themeColor="background2" w:themeShade="40"/>
          <w:u w:val="single"/>
          <w:rPrChange w:id="303" w:author="Bruno Sánchez-Andrade Nuño" w:date="2011-05-10T19:49:00Z">
            <w:rPr>
              <w:rFonts w:ascii="Times New Roman" w:hAnsi="Times New Roman"/>
              <w:color w:val="4A442A" w:themeColor="background2" w:themeShade="40"/>
              <w:u w:val="single"/>
            </w:rPr>
          </w:rPrChange>
        </w:rPr>
        <w:t>long time</w:t>
      </w:r>
      <w:r w:rsidRPr="005F0719">
        <w:rPr>
          <w:rFonts w:ascii="Times New Roman" w:hAnsi="Times New Roman" w:cs="Times New Roman"/>
          <w:color w:val="4A442A" w:themeColor="background2" w:themeShade="40"/>
          <w:rPrChange w:id="304" w:author="Bruno Sánchez-Andrade Nuño" w:date="2011-05-10T19:49:00Z">
            <w:rPr>
              <w:rFonts w:ascii="Times New Roman" w:hAnsi="Times New Roman"/>
              <w:color w:val="4A442A" w:themeColor="background2" w:themeShade="40"/>
            </w:rPr>
          </w:rPrChange>
        </w:rPr>
        <w:t xml:space="preserve"> to be measured properly</w:t>
      </w:r>
    </w:p>
    <w:p w14:paraId="0311E76F" w14:textId="77777777" w:rsidR="00062F77" w:rsidRPr="005F0719" w:rsidRDefault="00AB39A0" w:rsidP="0001731D">
      <w:pPr>
        <w:pStyle w:val="ListParagraph"/>
        <w:numPr>
          <w:ilvl w:val="0"/>
          <w:numId w:val="12"/>
        </w:numPr>
        <w:ind w:left="0"/>
        <w:rPr>
          <w:rFonts w:ascii="Times New Roman" w:hAnsi="Times New Roman" w:cs="Times New Roman"/>
          <w:color w:val="4A442A" w:themeColor="background2" w:themeShade="40"/>
          <w:rPrChange w:id="305" w:author="Bruno Sánchez-Andrade Nuño" w:date="2011-05-10T19:49:00Z">
            <w:rPr>
              <w:rFonts w:ascii="Times New Roman" w:hAnsi="Times New Roman"/>
              <w:color w:val="4A442A" w:themeColor="background2" w:themeShade="40"/>
            </w:rPr>
          </w:rPrChange>
        </w:rPr>
      </w:pPr>
      <w:r w:rsidRPr="005F0719">
        <w:rPr>
          <w:rFonts w:ascii="Times New Roman" w:hAnsi="Times New Roman" w:cs="Times New Roman"/>
          <w:color w:val="4A442A" w:themeColor="background2" w:themeShade="40"/>
          <w:rPrChange w:id="306" w:author="Bruno Sánchez-Andrade Nuño" w:date="2011-05-10T19:49:00Z">
            <w:rPr>
              <w:rFonts w:ascii="Times New Roman" w:hAnsi="Times New Roman"/>
              <w:color w:val="4A442A" w:themeColor="background2" w:themeShade="40"/>
            </w:rPr>
          </w:rPrChange>
        </w:rPr>
        <w:t xml:space="preserve">As GaIn™ currently </w:t>
      </w:r>
      <w:proofErr w:type="gramStart"/>
      <w:r w:rsidRPr="005F0719">
        <w:rPr>
          <w:rFonts w:ascii="Times New Roman" w:hAnsi="Times New Roman" w:cs="Times New Roman"/>
          <w:color w:val="4A442A" w:themeColor="background2" w:themeShade="40"/>
          <w:rPrChange w:id="307" w:author="Bruno Sánchez-Andrade Nuño" w:date="2011-05-10T19:49:00Z">
            <w:rPr>
              <w:rFonts w:ascii="Times New Roman" w:hAnsi="Times New Roman"/>
              <w:color w:val="4A442A" w:themeColor="background2" w:themeShade="40"/>
            </w:rPr>
          </w:rPrChange>
        </w:rPr>
        <w:t>stands,</w:t>
      </w:r>
      <w:proofErr w:type="gramEnd"/>
      <w:r w:rsidRPr="005F0719">
        <w:rPr>
          <w:rFonts w:ascii="Times New Roman" w:hAnsi="Times New Roman" w:cs="Times New Roman"/>
          <w:color w:val="4A442A" w:themeColor="background2" w:themeShade="40"/>
          <w:rPrChange w:id="308" w:author="Bruno Sánchez-Andrade Nuño" w:date="2011-05-10T19:49:00Z">
            <w:rPr>
              <w:rFonts w:ascii="Times New Roman" w:hAnsi="Times New Roman"/>
              <w:color w:val="4A442A" w:themeColor="background2" w:themeShade="40"/>
            </w:rPr>
          </w:rPrChange>
        </w:rPr>
        <w:t xml:space="preserve"> it could be very difficult to </w:t>
      </w:r>
      <w:r w:rsidR="009241AE" w:rsidRPr="005F0719">
        <w:rPr>
          <w:rFonts w:ascii="Times New Roman" w:hAnsi="Times New Roman" w:cs="Times New Roman"/>
          <w:color w:val="4A442A" w:themeColor="background2" w:themeShade="40"/>
          <w:rPrChange w:id="309" w:author="Bruno Sánchez-Andrade Nuño" w:date="2011-05-10T19:49:00Z">
            <w:rPr>
              <w:rFonts w:ascii="Times New Roman" w:hAnsi="Times New Roman"/>
              <w:color w:val="4A442A" w:themeColor="background2" w:themeShade="40"/>
            </w:rPr>
          </w:rPrChange>
        </w:rPr>
        <w:t xml:space="preserve">see how projects that could </w:t>
      </w:r>
      <w:r w:rsidR="009241AE" w:rsidRPr="005F0719">
        <w:rPr>
          <w:rFonts w:ascii="Times New Roman" w:hAnsi="Times New Roman" w:cs="Times New Roman"/>
          <w:color w:val="4A442A" w:themeColor="background2" w:themeShade="40"/>
          <w:u w:val="single"/>
          <w:rPrChange w:id="310" w:author="Bruno Sánchez-Andrade Nuño" w:date="2011-05-10T19:49:00Z">
            <w:rPr>
              <w:rFonts w:ascii="Times New Roman" w:hAnsi="Times New Roman"/>
              <w:color w:val="4A442A" w:themeColor="background2" w:themeShade="40"/>
              <w:u w:val="single"/>
            </w:rPr>
          </w:rPrChange>
        </w:rPr>
        <w:t>affect change</w:t>
      </w:r>
      <w:r w:rsidR="009241AE" w:rsidRPr="005F0719">
        <w:rPr>
          <w:rFonts w:ascii="Times New Roman" w:hAnsi="Times New Roman" w:cs="Times New Roman"/>
          <w:color w:val="4A442A" w:themeColor="background2" w:themeShade="40"/>
          <w:rPrChange w:id="311" w:author="Bruno Sánchez-Andrade Nuño" w:date="2011-05-10T19:49:00Z">
            <w:rPr>
              <w:rFonts w:ascii="Times New Roman" w:hAnsi="Times New Roman"/>
              <w:color w:val="4A442A" w:themeColor="background2" w:themeShade="40"/>
            </w:rPr>
          </w:rPrChange>
        </w:rPr>
        <w:t xml:space="preserve"> in the Index score. Must assume that the initial project could be scaled up considerably to impact the Index. </w:t>
      </w:r>
    </w:p>
    <w:p w14:paraId="60E84645" w14:textId="77777777" w:rsidR="006F2D97" w:rsidRPr="005F0719" w:rsidRDefault="00062F77" w:rsidP="0001731D">
      <w:pPr>
        <w:pStyle w:val="ListParagraph"/>
        <w:numPr>
          <w:ilvl w:val="0"/>
          <w:numId w:val="12"/>
        </w:numPr>
        <w:ind w:left="0"/>
        <w:rPr>
          <w:rFonts w:ascii="Times New Roman" w:hAnsi="Times New Roman" w:cs="Times New Roman"/>
          <w:color w:val="4A442A" w:themeColor="background2" w:themeShade="40"/>
          <w:rPrChange w:id="312" w:author="Bruno Sánchez-Andrade Nuño" w:date="2011-05-10T19:49:00Z">
            <w:rPr>
              <w:rFonts w:ascii="Times New Roman" w:hAnsi="Times New Roman"/>
              <w:color w:val="4A442A" w:themeColor="background2" w:themeShade="40"/>
            </w:rPr>
          </w:rPrChange>
        </w:rPr>
      </w:pPr>
      <w:r w:rsidRPr="005F0719">
        <w:rPr>
          <w:rFonts w:ascii="Times New Roman" w:hAnsi="Times New Roman" w:cs="Times New Roman"/>
          <w:color w:val="4A442A" w:themeColor="background2" w:themeShade="40"/>
          <w:rPrChange w:id="313" w:author="Bruno Sánchez-Andrade Nuño" w:date="2011-05-10T19:49:00Z">
            <w:rPr>
              <w:rFonts w:ascii="Times New Roman" w:hAnsi="Times New Roman"/>
              <w:color w:val="4A442A" w:themeColor="background2" w:themeShade="40"/>
            </w:rPr>
          </w:rPrChange>
        </w:rPr>
        <w:t xml:space="preserve">There is not a </w:t>
      </w:r>
      <w:r w:rsidRPr="005F0719">
        <w:rPr>
          <w:rFonts w:ascii="Times New Roman" w:hAnsi="Times New Roman" w:cs="Times New Roman"/>
          <w:color w:val="4A442A" w:themeColor="background2" w:themeShade="40"/>
          <w:u w:val="single"/>
          <w:rPrChange w:id="314" w:author="Bruno Sánchez-Andrade Nuño" w:date="2011-05-10T19:49:00Z">
            <w:rPr>
              <w:rFonts w:ascii="Times New Roman" w:hAnsi="Times New Roman"/>
              <w:color w:val="4A442A" w:themeColor="background2" w:themeShade="40"/>
              <w:u w:val="single"/>
            </w:rPr>
          </w:rPrChange>
        </w:rPr>
        <w:t>coherent framework</w:t>
      </w:r>
      <w:r w:rsidRPr="005F0719">
        <w:rPr>
          <w:rFonts w:ascii="Times New Roman" w:hAnsi="Times New Roman" w:cs="Times New Roman"/>
          <w:color w:val="4A442A" w:themeColor="background2" w:themeShade="40"/>
          <w:rPrChange w:id="315" w:author="Bruno Sánchez-Andrade Nuño" w:date="2011-05-10T19:49:00Z">
            <w:rPr>
              <w:rFonts w:ascii="Times New Roman" w:hAnsi="Times New Roman"/>
              <w:color w:val="4A442A" w:themeColor="background2" w:themeShade="40"/>
            </w:rPr>
          </w:rPrChange>
        </w:rPr>
        <w:t xml:space="preserve"> for evaluation. </w:t>
      </w:r>
      <w:r w:rsidR="009241AE" w:rsidRPr="005F0719">
        <w:rPr>
          <w:rFonts w:ascii="Times New Roman" w:hAnsi="Times New Roman" w:cs="Times New Roman"/>
          <w:color w:val="4A442A" w:themeColor="background2" w:themeShade="40"/>
          <w:rPrChange w:id="316" w:author="Bruno Sánchez-Andrade Nuño" w:date="2011-05-10T19:49:00Z">
            <w:rPr>
              <w:rFonts w:ascii="Times New Roman" w:hAnsi="Times New Roman"/>
              <w:color w:val="4A442A" w:themeColor="background2" w:themeShade="40"/>
            </w:rPr>
          </w:rPrChange>
        </w:rPr>
        <w:t>Tom Downing’s suggestions (see attachment)</w:t>
      </w:r>
    </w:p>
    <w:p w14:paraId="49DCA0B5" w14:textId="77777777" w:rsidR="00AB39A0" w:rsidRPr="005F0719" w:rsidRDefault="006F2D97" w:rsidP="0001731D">
      <w:pPr>
        <w:pStyle w:val="ListParagraph"/>
        <w:numPr>
          <w:ilvl w:val="0"/>
          <w:numId w:val="12"/>
        </w:numPr>
        <w:ind w:left="0"/>
        <w:rPr>
          <w:rFonts w:ascii="Times New Roman" w:hAnsi="Times New Roman" w:cs="Times New Roman"/>
          <w:color w:val="4A442A" w:themeColor="background2" w:themeShade="40"/>
          <w:rPrChange w:id="317" w:author="Bruno Sánchez-Andrade Nuño" w:date="2011-05-10T19:49:00Z">
            <w:rPr>
              <w:rFonts w:ascii="Times New Roman" w:hAnsi="Times New Roman"/>
              <w:color w:val="4A442A" w:themeColor="background2" w:themeShade="40"/>
            </w:rPr>
          </w:rPrChange>
        </w:rPr>
      </w:pPr>
      <w:proofErr w:type="spellStart"/>
      <w:r w:rsidRPr="005F0719">
        <w:rPr>
          <w:rFonts w:ascii="Times New Roman" w:hAnsi="Times New Roman" w:cs="Times New Roman"/>
          <w:u w:val="single"/>
          <w:rPrChange w:id="318" w:author="Bruno Sánchez-Andrade Nuño" w:date="2011-05-10T19:49:00Z">
            <w:rPr>
              <w:rFonts w:ascii="Times New Roman" w:hAnsi="Times New Roman" w:cs="Arial"/>
              <w:u w:val="single"/>
            </w:rPr>
          </w:rPrChange>
        </w:rPr>
        <w:t>Hindcast</w:t>
      </w:r>
      <w:proofErr w:type="spellEnd"/>
      <w:r w:rsidRPr="005F0719">
        <w:rPr>
          <w:rFonts w:ascii="Times New Roman" w:hAnsi="Times New Roman" w:cs="Times New Roman"/>
          <w:rPrChange w:id="319" w:author="Bruno Sánchez-Andrade Nuño" w:date="2011-05-10T19:49:00Z">
            <w:rPr>
              <w:rFonts w:ascii="Times New Roman" w:hAnsi="Times New Roman" w:cs="Arial"/>
            </w:rPr>
          </w:rPrChange>
        </w:rPr>
        <w:t xml:space="preserve">. Examine </w:t>
      </w:r>
      <w:r w:rsidR="00DB4512" w:rsidRPr="005F0719">
        <w:rPr>
          <w:rFonts w:ascii="Times New Roman" w:hAnsi="Times New Roman" w:cs="Times New Roman"/>
          <w:rPrChange w:id="320" w:author="Bruno Sánchez-Andrade Nuño" w:date="2011-05-10T19:49:00Z">
            <w:rPr>
              <w:rFonts w:ascii="Times New Roman" w:hAnsi="Times New Roman" w:cs="Arial"/>
            </w:rPr>
          </w:rPrChange>
        </w:rPr>
        <w:t>time series</w:t>
      </w:r>
      <w:r w:rsidRPr="005F0719">
        <w:rPr>
          <w:rFonts w:ascii="Times New Roman" w:hAnsi="Times New Roman" w:cs="Times New Roman"/>
          <w:rPrChange w:id="321" w:author="Bruno Sánchez-Andrade Nuño" w:date="2011-05-10T19:49:00Z">
            <w:rPr>
              <w:rFonts w:ascii="Times New Roman" w:hAnsi="Times New Roman" w:cs="Arial"/>
            </w:rPr>
          </w:rPrChange>
        </w:rPr>
        <w:t xml:space="preserve"> of the </w:t>
      </w:r>
      <w:r w:rsidR="00DB4512" w:rsidRPr="005F0719">
        <w:rPr>
          <w:rFonts w:ascii="Times New Roman" w:hAnsi="Times New Roman" w:cs="Times New Roman"/>
          <w:rPrChange w:id="322" w:author="Bruno Sánchez-Andrade Nuño" w:date="2011-05-10T19:49:00Z">
            <w:rPr>
              <w:rFonts w:ascii="Times New Roman" w:hAnsi="Times New Roman" w:cs="Arial"/>
            </w:rPr>
          </w:rPrChange>
        </w:rPr>
        <w:t>GaIn™</w:t>
      </w:r>
      <w:r w:rsidRPr="005F0719">
        <w:rPr>
          <w:rFonts w:ascii="Times New Roman" w:hAnsi="Times New Roman" w:cs="Times New Roman"/>
          <w:rPrChange w:id="323" w:author="Bruno Sánchez-Andrade Nuño" w:date="2011-05-10T19:49:00Z">
            <w:rPr>
              <w:rFonts w:ascii="Times New Roman" w:hAnsi="Times New Roman" w:cs="Arial"/>
            </w:rPr>
          </w:rPrChange>
        </w:rPr>
        <w:t xml:space="preserve"> over past periods of time for several countries and compare with other measures of development over the same period. This would enable the issue of pathway to be explored.</w:t>
      </w:r>
    </w:p>
    <w:p w14:paraId="300E0FDB" w14:textId="77777777" w:rsidR="0074738C" w:rsidRPr="005F0719" w:rsidRDefault="0074738C" w:rsidP="00AB39A0">
      <w:pPr>
        <w:pStyle w:val="ListParagraph"/>
        <w:ind w:left="0"/>
        <w:rPr>
          <w:rFonts w:ascii="Times New Roman" w:hAnsi="Times New Roman" w:cs="Times New Roman"/>
          <w:color w:val="5A6242"/>
          <w:rPrChange w:id="324" w:author="Bruno Sánchez-Andrade Nuño" w:date="2011-05-10T19:49:00Z">
            <w:rPr>
              <w:rFonts w:ascii="Times New Roman" w:hAnsi="Times New Roman"/>
              <w:color w:val="5A6242"/>
            </w:rPr>
          </w:rPrChange>
        </w:rPr>
      </w:pPr>
    </w:p>
    <w:p w14:paraId="2682FEB4" w14:textId="77777777" w:rsidR="006F2D97" w:rsidRPr="005F0719" w:rsidRDefault="0001731D" w:rsidP="006F2D97">
      <w:pPr>
        <w:rPr>
          <w:rFonts w:ascii="Times New Roman" w:hAnsi="Times New Roman" w:cs="Times New Roman"/>
          <w:b/>
          <w:color w:val="5A6242"/>
          <w:rPrChange w:id="325" w:author="Bruno Sánchez-Andrade Nuño" w:date="2011-05-10T19:49:00Z">
            <w:rPr>
              <w:rFonts w:ascii="Times New Roman" w:hAnsi="Times New Roman"/>
              <w:b/>
              <w:color w:val="5A6242"/>
            </w:rPr>
          </w:rPrChange>
        </w:rPr>
      </w:pPr>
      <w:r w:rsidRPr="005F0719">
        <w:rPr>
          <w:rFonts w:ascii="Times New Roman" w:hAnsi="Times New Roman" w:cs="Times New Roman"/>
          <w:b/>
          <w:color w:val="5A6242"/>
          <w:rPrChange w:id="326" w:author="Bruno Sánchez-Andrade Nuño" w:date="2011-05-10T19:49:00Z">
            <w:rPr>
              <w:rFonts w:ascii="Times New Roman" w:hAnsi="Times New Roman"/>
              <w:b/>
              <w:color w:val="5A6242"/>
            </w:rPr>
          </w:rPrChange>
        </w:rPr>
        <w:t>Wrap Up</w:t>
      </w:r>
      <w:r w:rsidR="003B5F55" w:rsidRPr="005F0719">
        <w:rPr>
          <w:rFonts w:ascii="Times New Roman" w:hAnsi="Times New Roman" w:cs="Times New Roman"/>
          <w:b/>
          <w:color w:val="5A6242"/>
          <w:rPrChange w:id="327" w:author="Bruno Sánchez-Andrade Nuño" w:date="2011-05-10T19:49:00Z">
            <w:rPr>
              <w:rFonts w:ascii="Times New Roman" w:hAnsi="Times New Roman"/>
              <w:b/>
              <w:color w:val="5A6242"/>
            </w:rPr>
          </w:rPrChange>
        </w:rPr>
        <w:t xml:space="preserve"> &amp; Next Steps</w:t>
      </w:r>
    </w:p>
    <w:p w14:paraId="0A72176F" w14:textId="77777777" w:rsidR="006F2D97" w:rsidRPr="005F0719" w:rsidRDefault="006F2D97" w:rsidP="006F2D97">
      <w:pPr>
        <w:rPr>
          <w:rFonts w:ascii="Times New Roman" w:hAnsi="Times New Roman" w:cs="Times New Roman"/>
          <w:b/>
          <w:color w:val="4A442A" w:themeColor="background2" w:themeShade="40"/>
          <w:rPrChange w:id="328" w:author="Bruno Sánchez-Andrade Nuño" w:date="2011-05-10T19:49:00Z">
            <w:rPr>
              <w:rFonts w:ascii="Times New Roman" w:hAnsi="Times New Roman"/>
              <w:b/>
              <w:color w:val="4A442A" w:themeColor="background2" w:themeShade="40"/>
            </w:rPr>
          </w:rPrChange>
        </w:rPr>
      </w:pPr>
    </w:p>
    <w:p w14:paraId="55F9C135" w14:textId="77777777" w:rsidR="006F2D97" w:rsidRPr="005F0719" w:rsidRDefault="006F2D97" w:rsidP="00013B68">
      <w:pPr>
        <w:pStyle w:val="ListParagraph"/>
        <w:numPr>
          <w:ilvl w:val="0"/>
          <w:numId w:val="14"/>
        </w:numPr>
        <w:ind w:left="0"/>
        <w:rPr>
          <w:rFonts w:ascii="Times New Roman" w:hAnsi="Times New Roman" w:cs="Times New Roman"/>
          <w:color w:val="4A442A" w:themeColor="background2" w:themeShade="40"/>
          <w:rPrChange w:id="329" w:author="Bruno Sánchez-Andrade Nuño" w:date="2011-05-10T19:49:00Z">
            <w:rPr>
              <w:rFonts w:ascii="Times New Roman" w:hAnsi="Times New Roman"/>
              <w:color w:val="4A442A" w:themeColor="background2" w:themeShade="40"/>
            </w:rPr>
          </w:rPrChange>
        </w:rPr>
      </w:pPr>
      <w:r w:rsidRPr="005F0719">
        <w:rPr>
          <w:rFonts w:ascii="Times New Roman" w:hAnsi="Times New Roman" w:cs="Times New Roman"/>
          <w:color w:val="4A442A" w:themeColor="background2" w:themeShade="40"/>
          <w:u w:val="single"/>
          <w:rPrChange w:id="330" w:author="Bruno Sánchez-Andrade Nuño" w:date="2011-05-10T19:49:00Z">
            <w:rPr>
              <w:rFonts w:ascii="Times New Roman" w:hAnsi="Times New Roman"/>
              <w:color w:val="4A442A" w:themeColor="background2" w:themeShade="40"/>
              <w:u w:val="single"/>
            </w:rPr>
          </w:rPrChange>
        </w:rPr>
        <w:t>Clarification</w:t>
      </w:r>
      <w:r w:rsidRPr="005F0719">
        <w:rPr>
          <w:rFonts w:ascii="Times New Roman" w:hAnsi="Times New Roman" w:cs="Times New Roman"/>
          <w:color w:val="4A442A" w:themeColor="background2" w:themeShade="40"/>
          <w:rPrChange w:id="331" w:author="Bruno Sánchez-Andrade Nuño" w:date="2011-05-10T19:49:00Z">
            <w:rPr>
              <w:rFonts w:ascii="Times New Roman" w:hAnsi="Times New Roman"/>
              <w:color w:val="4A442A" w:themeColor="background2" w:themeShade="40"/>
            </w:rPr>
          </w:rPrChange>
        </w:rPr>
        <w:t xml:space="preserve"> of purpose </w:t>
      </w:r>
      <w:ins w:id="332" w:author="Ian Noble" w:date="2011-05-10T17:35:00Z">
        <w:r w:rsidR="00D141FB" w:rsidRPr="005F0719">
          <w:rPr>
            <w:rFonts w:ascii="Times New Roman" w:hAnsi="Times New Roman" w:cs="Times New Roman"/>
            <w:color w:val="4A442A" w:themeColor="background2" w:themeShade="40"/>
            <w:rPrChange w:id="333" w:author="Bruno Sánchez-Andrade Nuño" w:date="2011-05-10T19:49:00Z">
              <w:rPr>
                <w:rFonts w:ascii="Times New Roman" w:hAnsi="Times New Roman"/>
                <w:color w:val="4A442A" w:themeColor="background2" w:themeShade="40"/>
              </w:rPr>
            </w:rPrChange>
          </w:rPr>
          <w:t xml:space="preserve">of the </w:t>
        </w:r>
        <w:r w:rsidR="00D141FB" w:rsidRPr="005F0719">
          <w:rPr>
            <w:rFonts w:ascii="Times New Roman" w:hAnsi="Times New Roman" w:cs="Times New Roman"/>
            <w:rPrChange w:id="334" w:author="Bruno Sánchez-Andrade Nuño" w:date="2011-05-10T19:49:00Z">
              <w:rPr>
                <w:rFonts w:ascii="Times New Roman" w:hAnsi="Times New Roman"/>
              </w:rPr>
            </w:rPrChange>
          </w:rPr>
          <w:t xml:space="preserve">GaIn™ </w:t>
        </w:r>
      </w:ins>
      <w:r w:rsidRPr="005F0719">
        <w:rPr>
          <w:rFonts w:ascii="Times New Roman" w:hAnsi="Times New Roman" w:cs="Times New Roman"/>
          <w:color w:val="4A442A" w:themeColor="background2" w:themeShade="40"/>
          <w:rPrChange w:id="335" w:author="Bruno Sánchez-Andrade Nuño" w:date="2011-05-10T19:49:00Z">
            <w:rPr>
              <w:rFonts w:ascii="Times New Roman" w:hAnsi="Times New Roman"/>
              <w:color w:val="4A442A" w:themeColor="background2" w:themeShade="40"/>
            </w:rPr>
          </w:rPrChange>
        </w:rPr>
        <w:t>and terms</w:t>
      </w:r>
      <w:ins w:id="336" w:author="Ian Noble" w:date="2011-05-10T17:35:00Z">
        <w:r w:rsidR="00D141FB" w:rsidRPr="005F0719">
          <w:rPr>
            <w:rFonts w:ascii="Times New Roman" w:hAnsi="Times New Roman" w:cs="Times New Roman"/>
            <w:color w:val="4A442A" w:themeColor="background2" w:themeShade="40"/>
            <w:rPrChange w:id="337" w:author="Bruno Sánchez-Andrade Nuño" w:date="2011-05-10T19:49:00Z">
              <w:rPr>
                <w:rFonts w:ascii="Times New Roman" w:hAnsi="Times New Roman"/>
                <w:color w:val="4A442A" w:themeColor="background2" w:themeShade="40"/>
              </w:rPr>
            </w:rPrChange>
          </w:rPr>
          <w:t xml:space="preserve"> used in discussing it</w:t>
        </w:r>
      </w:ins>
    </w:p>
    <w:p w14:paraId="6975FDD2" w14:textId="77777777" w:rsidR="006F2D97" w:rsidRPr="005F0719" w:rsidRDefault="0001731D" w:rsidP="00013B68">
      <w:pPr>
        <w:pStyle w:val="ListParagraph"/>
        <w:numPr>
          <w:ilvl w:val="0"/>
          <w:numId w:val="14"/>
        </w:numPr>
        <w:ind w:left="0"/>
        <w:rPr>
          <w:rFonts w:ascii="Times New Roman" w:hAnsi="Times New Roman" w:cs="Times New Roman"/>
          <w:color w:val="4A442A" w:themeColor="background2" w:themeShade="40"/>
          <w:rPrChange w:id="338" w:author="Bruno Sánchez-Andrade Nuño" w:date="2011-05-10T19:49:00Z">
            <w:rPr>
              <w:rFonts w:ascii="Times New Roman" w:hAnsi="Times New Roman"/>
              <w:color w:val="4A442A" w:themeColor="background2" w:themeShade="40"/>
            </w:rPr>
          </w:rPrChange>
        </w:rPr>
      </w:pPr>
      <w:r w:rsidRPr="005F0719">
        <w:rPr>
          <w:rFonts w:ascii="Times New Roman" w:hAnsi="Times New Roman" w:cs="Times New Roman"/>
          <w:color w:val="4A442A" w:themeColor="background2" w:themeShade="40"/>
          <w:rPrChange w:id="339" w:author="Bruno Sánchez-Andrade Nuño" w:date="2011-05-10T19:49:00Z">
            <w:rPr>
              <w:rFonts w:ascii="Times New Roman" w:hAnsi="Times New Roman"/>
              <w:color w:val="4A442A" w:themeColor="background2" w:themeShade="40"/>
            </w:rPr>
          </w:rPrChange>
        </w:rPr>
        <w:t xml:space="preserve">Release </w:t>
      </w:r>
      <w:ins w:id="340" w:author="Ian Noble" w:date="2011-05-10T17:35:00Z">
        <w:r w:rsidR="00D141FB" w:rsidRPr="005F0719">
          <w:rPr>
            <w:rFonts w:ascii="Times New Roman" w:hAnsi="Times New Roman" w:cs="Times New Roman"/>
            <w:color w:val="4A442A" w:themeColor="background2" w:themeShade="40"/>
            <w:rPrChange w:id="341" w:author="Bruno Sánchez-Andrade Nuño" w:date="2011-05-10T19:49:00Z">
              <w:rPr>
                <w:rFonts w:ascii="Times New Roman" w:hAnsi="Times New Roman"/>
                <w:color w:val="4A442A" w:themeColor="background2" w:themeShade="40"/>
              </w:rPr>
            </w:rPrChange>
          </w:rPr>
          <w:t xml:space="preserve">a </w:t>
        </w:r>
      </w:ins>
      <w:r w:rsidRPr="005F0719">
        <w:rPr>
          <w:rFonts w:ascii="Times New Roman" w:hAnsi="Times New Roman" w:cs="Times New Roman"/>
          <w:color w:val="4A442A" w:themeColor="background2" w:themeShade="40"/>
          <w:u w:val="single"/>
          <w:rPrChange w:id="342" w:author="Bruno Sánchez-Andrade Nuño" w:date="2011-05-10T19:49:00Z">
            <w:rPr>
              <w:rFonts w:ascii="Times New Roman" w:hAnsi="Times New Roman"/>
              <w:color w:val="4A442A" w:themeColor="background2" w:themeShade="40"/>
              <w:u w:val="single"/>
            </w:rPr>
          </w:rPrChange>
        </w:rPr>
        <w:t>road map</w:t>
      </w:r>
      <w:r w:rsidR="006F2D97" w:rsidRPr="005F0719">
        <w:rPr>
          <w:rFonts w:ascii="Times New Roman" w:hAnsi="Times New Roman" w:cs="Times New Roman"/>
          <w:color w:val="4A442A" w:themeColor="background2" w:themeShade="40"/>
          <w:rPrChange w:id="343" w:author="Bruno Sánchez-Andrade Nuño" w:date="2011-05-10T19:49:00Z">
            <w:rPr>
              <w:rFonts w:ascii="Times New Roman" w:hAnsi="Times New Roman"/>
              <w:color w:val="4A442A" w:themeColor="background2" w:themeShade="40"/>
            </w:rPr>
          </w:rPrChange>
        </w:rPr>
        <w:t>, Version 1.0, White Paper,</w:t>
      </w:r>
      <w:ins w:id="344" w:author="Ian Noble" w:date="2011-05-10T17:35:00Z">
        <w:r w:rsidR="00D141FB" w:rsidRPr="005F0719">
          <w:rPr>
            <w:rFonts w:ascii="Times New Roman" w:hAnsi="Times New Roman" w:cs="Times New Roman"/>
            <w:color w:val="4A442A" w:themeColor="background2" w:themeShade="40"/>
            <w:rPrChange w:id="345" w:author="Bruno Sánchez-Andrade Nuño" w:date="2011-05-10T19:49:00Z">
              <w:rPr>
                <w:rFonts w:ascii="Times New Roman" w:hAnsi="Times New Roman"/>
                <w:color w:val="4A442A" w:themeColor="background2" w:themeShade="40"/>
              </w:rPr>
            </w:rPrChange>
          </w:rPr>
          <w:t xml:space="preserve"> describing how we plan to develop the Index and associated resources</w:t>
        </w:r>
      </w:ins>
      <w:r w:rsidR="006F2D97" w:rsidRPr="005F0719">
        <w:rPr>
          <w:rFonts w:ascii="Times New Roman" w:hAnsi="Times New Roman" w:cs="Times New Roman"/>
          <w:color w:val="4A442A" w:themeColor="background2" w:themeShade="40"/>
          <w:rPrChange w:id="346" w:author="Bruno Sánchez-Andrade Nuño" w:date="2011-05-10T19:49:00Z">
            <w:rPr>
              <w:rFonts w:ascii="Times New Roman" w:hAnsi="Times New Roman"/>
              <w:color w:val="4A442A" w:themeColor="background2" w:themeShade="40"/>
            </w:rPr>
          </w:rPrChange>
        </w:rPr>
        <w:t xml:space="preserve"> </w:t>
      </w:r>
    </w:p>
    <w:p w14:paraId="6E974CE2" w14:textId="77777777" w:rsidR="006F2D97" w:rsidRPr="005F0719" w:rsidRDefault="006F2D97" w:rsidP="006F2D97">
      <w:pPr>
        <w:pStyle w:val="ListParagraph"/>
        <w:numPr>
          <w:ilvl w:val="0"/>
          <w:numId w:val="14"/>
        </w:numPr>
        <w:ind w:left="0"/>
        <w:rPr>
          <w:rFonts w:ascii="Times New Roman" w:hAnsi="Times New Roman" w:cs="Times New Roman"/>
          <w:color w:val="4A442A" w:themeColor="background2" w:themeShade="40"/>
          <w:rPrChange w:id="347" w:author="Bruno Sánchez-Andrade Nuño" w:date="2011-05-10T19:49:00Z">
            <w:rPr>
              <w:rFonts w:ascii="Times New Roman" w:hAnsi="Times New Roman"/>
              <w:color w:val="4A442A" w:themeColor="background2" w:themeShade="40"/>
            </w:rPr>
          </w:rPrChange>
        </w:rPr>
      </w:pPr>
      <w:r w:rsidRPr="005F0719">
        <w:rPr>
          <w:rFonts w:ascii="Times New Roman" w:hAnsi="Times New Roman" w:cs="Times New Roman"/>
          <w:color w:val="4A442A" w:themeColor="background2" w:themeShade="40"/>
          <w:rPrChange w:id="348" w:author="Bruno Sánchez-Andrade Nuño" w:date="2011-05-10T19:49:00Z">
            <w:rPr>
              <w:rFonts w:ascii="Times New Roman" w:hAnsi="Times New Roman"/>
              <w:color w:val="4A442A" w:themeColor="background2" w:themeShade="40"/>
            </w:rPr>
          </w:rPrChange>
        </w:rPr>
        <w:t xml:space="preserve">Consider </w:t>
      </w:r>
      <w:r w:rsidRPr="005F0719">
        <w:rPr>
          <w:rFonts w:ascii="Times New Roman" w:hAnsi="Times New Roman" w:cs="Times New Roman"/>
          <w:color w:val="4A442A" w:themeColor="background2" w:themeShade="40"/>
          <w:u w:val="single"/>
          <w:rPrChange w:id="349" w:author="Bruno Sánchez-Andrade Nuño" w:date="2011-05-10T19:49:00Z">
            <w:rPr>
              <w:rFonts w:ascii="Times New Roman" w:hAnsi="Times New Roman"/>
              <w:color w:val="4A442A" w:themeColor="background2" w:themeShade="40"/>
              <w:u w:val="single"/>
            </w:rPr>
          </w:rPrChange>
        </w:rPr>
        <w:t>s</w:t>
      </w:r>
      <w:r w:rsidR="004810B5" w:rsidRPr="005F0719">
        <w:rPr>
          <w:rFonts w:ascii="Times New Roman" w:hAnsi="Times New Roman" w:cs="Times New Roman"/>
          <w:color w:val="4A442A" w:themeColor="background2" w:themeShade="40"/>
          <w:u w:val="single"/>
          <w:rPrChange w:id="350" w:author="Bruno Sánchez-Andrade Nuño" w:date="2011-05-10T19:49:00Z">
            <w:rPr>
              <w:rFonts w:ascii="Times New Roman" w:hAnsi="Times New Roman"/>
              <w:color w:val="4A442A" w:themeColor="background2" w:themeShade="40"/>
              <w:u w:val="single"/>
            </w:rPr>
          </w:rPrChange>
        </w:rPr>
        <w:t>tructural change</w:t>
      </w:r>
      <w:r w:rsidRPr="005F0719">
        <w:rPr>
          <w:rFonts w:ascii="Times New Roman" w:hAnsi="Times New Roman" w:cs="Times New Roman"/>
          <w:color w:val="4A442A" w:themeColor="background2" w:themeShade="40"/>
          <w:u w:val="single"/>
          <w:rPrChange w:id="351" w:author="Bruno Sánchez-Andrade Nuño" w:date="2011-05-10T19:49:00Z">
            <w:rPr>
              <w:rFonts w:ascii="Times New Roman" w:hAnsi="Times New Roman"/>
              <w:color w:val="4A442A" w:themeColor="background2" w:themeShade="40"/>
              <w:u w:val="single"/>
            </w:rPr>
          </w:rPrChange>
        </w:rPr>
        <w:t>s</w:t>
      </w:r>
      <w:r w:rsidR="004810B5" w:rsidRPr="005F0719">
        <w:rPr>
          <w:rFonts w:ascii="Times New Roman" w:hAnsi="Times New Roman" w:cs="Times New Roman"/>
          <w:color w:val="4A442A" w:themeColor="background2" w:themeShade="40"/>
          <w:rPrChange w:id="352" w:author="Bruno Sánchez-Andrade Nuño" w:date="2011-05-10T19:49:00Z">
            <w:rPr>
              <w:rFonts w:ascii="Times New Roman" w:hAnsi="Times New Roman"/>
              <w:color w:val="4A442A" w:themeColor="background2" w:themeShade="40"/>
            </w:rPr>
          </w:rPrChange>
        </w:rPr>
        <w:t xml:space="preserve"> (adding </w:t>
      </w:r>
      <w:r w:rsidRPr="005F0719">
        <w:rPr>
          <w:rFonts w:ascii="Times New Roman" w:hAnsi="Times New Roman" w:cs="Times New Roman"/>
          <w:color w:val="4A442A" w:themeColor="background2" w:themeShade="40"/>
          <w:rPrChange w:id="353" w:author="Bruno Sánchez-Andrade Nuño" w:date="2011-05-10T19:49:00Z">
            <w:rPr>
              <w:rFonts w:ascii="Times New Roman" w:hAnsi="Times New Roman"/>
              <w:color w:val="4A442A" w:themeColor="background2" w:themeShade="40"/>
            </w:rPr>
          </w:rPrChange>
        </w:rPr>
        <w:t xml:space="preserve">an </w:t>
      </w:r>
      <w:r w:rsidR="004810B5" w:rsidRPr="005F0719">
        <w:rPr>
          <w:rFonts w:ascii="Times New Roman" w:hAnsi="Times New Roman" w:cs="Times New Roman"/>
          <w:color w:val="4A442A" w:themeColor="background2" w:themeShade="40"/>
          <w:rPrChange w:id="354" w:author="Bruno Sánchez-Andrade Nuño" w:date="2011-05-10T19:49:00Z">
            <w:rPr>
              <w:rFonts w:ascii="Times New Roman" w:hAnsi="Times New Roman"/>
              <w:color w:val="4A442A" w:themeColor="background2" w:themeShade="40"/>
            </w:rPr>
          </w:rPrChange>
        </w:rPr>
        <w:t>Adaptive Capacity Axis)</w:t>
      </w:r>
    </w:p>
    <w:p w14:paraId="3D6D7403" w14:textId="77777777" w:rsidR="003B5F55" w:rsidRPr="005F0719" w:rsidRDefault="006F2D97" w:rsidP="006F2D97">
      <w:pPr>
        <w:pStyle w:val="ListParagraph"/>
        <w:numPr>
          <w:ilvl w:val="0"/>
          <w:numId w:val="14"/>
        </w:numPr>
        <w:ind w:left="0"/>
        <w:rPr>
          <w:rFonts w:ascii="Times New Roman" w:hAnsi="Times New Roman" w:cs="Times New Roman"/>
          <w:color w:val="4A442A" w:themeColor="background2" w:themeShade="40"/>
          <w:rPrChange w:id="355" w:author="Bruno Sánchez-Andrade Nuño" w:date="2011-05-10T19:49:00Z">
            <w:rPr>
              <w:rFonts w:ascii="Times New Roman" w:hAnsi="Times New Roman"/>
              <w:color w:val="4A442A" w:themeColor="background2" w:themeShade="40"/>
            </w:rPr>
          </w:rPrChange>
        </w:rPr>
      </w:pPr>
      <w:r w:rsidRPr="005F0719">
        <w:rPr>
          <w:rFonts w:ascii="Times New Roman" w:hAnsi="Times New Roman" w:cs="Times New Roman"/>
          <w:rPrChange w:id="356" w:author="Bruno Sánchez-Andrade Nuño" w:date="2011-05-10T19:49:00Z">
            <w:rPr>
              <w:rFonts w:ascii="Times New Roman" w:hAnsi="Times New Roman" w:cs="Arial"/>
            </w:rPr>
          </w:rPrChange>
        </w:rPr>
        <w:t xml:space="preserve">Definition and application of </w:t>
      </w:r>
      <w:r w:rsidR="00DB4512" w:rsidRPr="005F0719">
        <w:rPr>
          <w:rFonts w:ascii="Times New Roman" w:hAnsi="Times New Roman" w:cs="Times New Roman"/>
          <w:u w:val="single"/>
          <w:rPrChange w:id="357" w:author="Bruno Sánchez-Andrade Nuño" w:date="2011-05-10T19:49:00Z">
            <w:rPr>
              <w:rFonts w:ascii="Times New Roman" w:hAnsi="Times New Roman" w:cs="Arial"/>
              <w:u w:val="single"/>
            </w:rPr>
          </w:rPrChange>
        </w:rPr>
        <w:t>use c</w:t>
      </w:r>
      <w:r w:rsidRPr="005F0719">
        <w:rPr>
          <w:rFonts w:ascii="Times New Roman" w:hAnsi="Times New Roman" w:cs="Times New Roman"/>
          <w:u w:val="single"/>
          <w:rPrChange w:id="358" w:author="Bruno Sánchez-Andrade Nuño" w:date="2011-05-10T19:49:00Z">
            <w:rPr>
              <w:rFonts w:ascii="Times New Roman" w:hAnsi="Times New Roman" w:cs="Arial"/>
              <w:u w:val="single"/>
            </w:rPr>
          </w:rPrChange>
        </w:rPr>
        <w:t>ases</w:t>
      </w:r>
      <w:r w:rsidRPr="005F0719">
        <w:rPr>
          <w:rFonts w:ascii="Times New Roman" w:hAnsi="Times New Roman" w:cs="Times New Roman"/>
          <w:rPrChange w:id="359" w:author="Bruno Sánchez-Andrade Nuño" w:date="2011-05-10T19:49:00Z">
            <w:rPr>
              <w:rFonts w:ascii="Times New Roman" w:hAnsi="Times New Roman" w:cs="Arial"/>
            </w:rPr>
          </w:rPrChange>
        </w:rPr>
        <w:t xml:space="preserve"> – to help in both the development and the testing of </w:t>
      </w:r>
      <w:r w:rsidR="00DB4512" w:rsidRPr="005F0719">
        <w:rPr>
          <w:rFonts w:ascii="Times New Roman" w:hAnsi="Times New Roman" w:cs="Times New Roman"/>
          <w:rPrChange w:id="360" w:author="Bruno Sánchez-Andrade Nuño" w:date="2011-05-10T19:49:00Z">
            <w:rPr>
              <w:rFonts w:ascii="Times New Roman" w:hAnsi="Times New Roman" w:cs="Arial"/>
            </w:rPr>
          </w:rPrChange>
        </w:rPr>
        <w:t>GaIn™</w:t>
      </w:r>
      <w:ins w:id="361" w:author="Ian Noble" w:date="2011-05-10T17:36:00Z">
        <w:r w:rsidR="00D141FB" w:rsidRPr="005F0719">
          <w:rPr>
            <w:rFonts w:ascii="Times New Roman" w:hAnsi="Times New Roman" w:cs="Times New Roman"/>
            <w:rPrChange w:id="362" w:author="Bruno Sánchez-Andrade Nuño" w:date="2011-05-10T19:49:00Z">
              <w:rPr>
                <w:rFonts w:ascii="Times New Roman" w:hAnsi="Times New Roman" w:cs="Arial"/>
              </w:rPr>
            </w:rPrChange>
          </w:rPr>
          <w:t xml:space="preserve"> and of the software that supports users</w:t>
        </w:r>
      </w:ins>
    </w:p>
    <w:p w14:paraId="2B085EF3" w14:textId="77777777" w:rsidR="003B5F55" w:rsidRPr="005F0719" w:rsidRDefault="003B5F55" w:rsidP="003B5F55">
      <w:pPr>
        <w:pStyle w:val="ListParagraph"/>
        <w:numPr>
          <w:ilvl w:val="0"/>
          <w:numId w:val="14"/>
        </w:numPr>
        <w:ind w:left="0"/>
        <w:rPr>
          <w:rFonts w:ascii="Times New Roman" w:hAnsi="Times New Roman" w:cs="Times New Roman"/>
          <w:color w:val="4A442A" w:themeColor="background2" w:themeShade="40"/>
          <w:rPrChange w:id="363" w:author="Bruno Sánchez-Andrade Nuño" w:date="2011-05-10T19:49:00Z">
            <w:rPr>
              <w:rFonts w:ascii="Times New Roman" w:hAnsi="Times New Roman"/>
              <w:color w:val="4A442A" w:themeColor="background2" w:themeShade="40"/>
            </w:rPr>
          </w:rPrChange>
        </w:rPr>
      </w:pPr>
      <w:r w:rsidRPr="005F0719">
        <w:rPr>
          <w:rFonts w:ascii="Times New Roman" w:hAnsi="Times New Roman" w:cs="Times New Roman"/>
          <w:color w:val="4A442A" w:themeColor="background2" w:themeShade="40"/>
          <w:rPrChange w:id="364" w:author="Bruno Sánchez-Andrade Nuño" w:date="2011-05-10T19:49:00Z">
            <w:rPr>
              <w:rFonts w:ascii="Times New Roman" w:hAnsi="Times New Roman"/>
              <w:color w:val="4A442A" w:themeColor="background2" w:themeShade="40"/>
            </w:rPr>
          </w:rPrChange>
        </w:rPr>
        <w:t xml:space="preserve">Include </w:t>
      </w:r>
      <w:r w:rsidRPr="005F0719">
        <w:rPr>
          <w:rFonts w:ascii="Times New Roman" w:hAnsi="Times New Roman" w:cs="Times New Roman"/>
          <w:color w:val="4A442A" w:themeColor="background2" w:themeShade="40"/>
          <w:u w:val="single"/>
          <w:rPrChange w:id="365" w:author="Bruno Sánchez-Andrade Nuño" w:date="2011-05-10T19:49:00Z">
            <w:rPr>
              <w:rFonts w:ascii="Times New Roman" w:hAnsi="Times New Roman"/>
              <w:color w:val="4A442A" w:themeColor="background2" w:themeShade="40"/>
              <w:u w:val="single"/>
            </w:rPr>
          </w:rPrChange>
        </w:rPr>
        <w:t>causal chain</w:t>
      </w:r>
      <w:r w:rsidRPr="005F0719">
        <w:rPr>
          <w:rFonts w:ascii="Times New Roman" w:hAnsi="Times New Roman" w:cs="Times New Roman"/>
          <w:color w:val="4A442A" w:themeColor="background2" w:themeShade="40"/>
          <w:rPrChange w:id="366" w:author="Bruno Sánchez-Andrade Nuño" w:date="2011-05-10T19:49:00Z">
            <w:rPr>
              <w:rFonts w:ascii="Times New Roman" w:hAnsi="Times New Roman"/>
              <w:color w:val="4A442A" w:themeColor="background2" w:themeShade="40"/>
            </w:rPr>
          </w:rPrChange>
        </w:rPr>
        <w:t xml:space="preserve"> analysis (linkages between indicators)</w:t>
      </w:r>
    </w:p>
    <w:p w14:paraId="7B2F4B2B" w14:textId="77777777" w:rsidR="003B5F55" w:rsidRPr="005F0719" w:rsidRDefault="003B5F55" w:rsidP="003B5F55">
      <w:pPr>
        <w:pStyle w:val="ListParagraph"/>
        <w:numPr>
          <w:ilvl w:val="0"/>
          <w:numId w:val="14"/>
        </w:numPr>
        <w:ind w:left="0"/>
        <w:rPr>
          <w:rFonts w:ascii="Times New Roman" w:hAnsi="Times New Roman" w:cs="Times New Roman"/>
          <w:color w:val="4A442A" w:themeColor="background2" w:themeShade="40"/>
          <w:rPrChange w:id="367" w:author="Bruno Sánchez-Andrade Nuño" w:date="2011-05-10T19:49:00Z">
            <w:rPr>
              <w:rFonts w:ascii="Times New Roman" w:hAnsi="Times New Roman"/>
              <w:color w:val="4A442A" w:themeColor="background2" w:themeShade="40"/>
            </w:rPr>
          </w:rPrChange>
        </w:rPr>
      </w:pPr>
      <w:r w:rsidRPr="005F0719">
        <w:rPr>
          <w:rFonts w:ascii="Times New Roman" w:hAnsi="Times New Roman" w:cs="Times New Roman"/>
          <w:color w:val="4A442A" w:themeColor="background2" w:themeShade="40"/>
          <w:rPrChange w:id="368" w:author="Bruno Sánchez-Andrade Nuño" w:date="2011-05-10T19:49:00Z">
            <w:rPr>
              <w:rFonts w:ascii="Times New Roman" w:hAnsi="Times New Roman"/>
              <w:color w:val="4A442A" w:themeColor="background2" w:themeShade="40"/>
            </w:rPr>
          </w:rPrChange>
        </w:rPr>
        <w:t xml:space="preserve">Review </w:t>
      </w:r>
      <w:r w:rsidRPr="005F0719">
        <w:rPr>
          <w:rFonts w:ascii="Times New Roman" w:hAnsi="Times New Roman" w:cs="Times New Roman"/>
          <w:color w:val="4A442A" w:themeColor="background2" w:themeShade="40"/>
          <w:u w:val="single"/>
          <w:rPrChange w:id="369" w:author="Bruno Sánchez-Andrade Nuño" w:date="2011-05-10T19:49:00Z">
            <w:rPr>
              <w:rFonts w:ascii="Times New Roman" w:hAnsi="Times New Roman"/>
              <w:color w:val="4A442A" w:themeColor="background2" w:themeShade="40"/>
              <w:u w:val="single"/>
            </w:rPr>
          </w:rPrChange>
        </w:rPr>
        <w:t xml:space="preserve">selection </w:t>
      </w:r>
      <w:r w:rsidRPr="005F0719">
        <w:rPr>
          <w:rFonts w:ascii="Times New Roman" w:hAnsi="Times New Roman" w:cs="Times New Roman"/>
          <w:color w:val="4A442A" w:themeColor="background2" w:themeShade="40"/>
          <w:rPrChange w:id="370" w:author="Bruno Sánchez-Andrade Nuño" w:date="2011-05-10T19:49:00Z">
            <w:rPr>
              <w:rFonts w:ascii="Times New Roman" w:hAnsi="Times New Roman"/>
              <w:color w:val="4A442A" w:themeColor="background2" w:themeShade="40"/>
            </w:rPr>
          </w:rPrChange>
        </w:rPr>
        <w:t xml:space="preserve">of indicators with more thorough application of </w:t>
      </w:r>
      <w:r w:rsidR="00DB4512" w:rsidRPr="005F0719">
        <w:rPr>
          <w:rFonts w:ascii="Times New Roman" w:hAnsi="Times New Roman" w:cs="Times New Roman"/>
          <w:color w:val="4A442A" w:themeColor="background2" w:themeShade="40"/>
          <w:rPrChange w:id="371" w:author="Bruno Sánchez-Andrade Nuño" w:date="2011-05-10T19:49:00Z">
            <w:rPr>
              <w:rFonts w:ascii="Times New Roman" w:hAnsi="Times New Roman"/>
              <w:color w:val="4A442A" w:themeColor="background2" w:themeShade="40"/>
            </w:rPr>
          </w:rPrChange>
        </w:rPr>
        <w:t>category definitions and based on new conceptualizations</w:t>
      </w:r>
    </w:p>
    <w:p w14:paraId="6063A7FB" w14:textId="77777777" w:rsidR="003B5F55" w:rsidRPr="005F0719" w:rsidRDefault="003B5F55" w:rsidP="00013B68">
      <w:pPr>
        <w:pStyle w:val="ListParagraph"/>
        <w:numPr>
          <w:ilvl w:val="0"/>
          <w:numId w:val="14"/>
        </w:numPr>
        <w:ind w:left="0"/>
        <w:rPr>
          <w:rFonts w:ascii="Times New Roman" w:hAnsi="Times New Roman" w:cs="Times New Roman"/>
          <w:color w:val="4A442A" w:themeColor="background2" w:themeShade="40"/>
          <w:rPrChange w:id="372" w:author="Bruno Sánchez-Andrade Nuño" w:date="2011-05-10T19:49:00Z">
            <w:rPr>
              <w:rFonts w:ascii="Times New Roman" w:hAnsi="Times New Roman"/>
              <w:color w:val="4A442A" w:themeColor="background2" w:themeShade="40"/>
            </w:rPr>
          </w:rPrChange>
        </w:rPr>
      </w:pPr>
      <w:r w:rsidRPr="005F0719">
        <w:rPr>
          <w:rFonts w:ascii="Times New Roman" w:hAnsi="Times New Roman" w:cs="Times New Roman"/>
          <w:color w:val="4A442A" w:themeColor="background2" w:themeShade="40"/>
          <w:rPrChange w:id="373" w:author="Bruno Sánchez-Andrade Nuño" w:date="2011-05-10T19:49:00Z">
            <w:rPr>
              <w:rFonts w:ascii="Times New Roman" w:hAnsi="Times New Roman"/>
              <w:color w:val="4A442A" w:themeColor="background2" w:themeShade="40"/>
            </w:rPr>
          </w:rPrChange>
        </w:rPr>
        <w:t xml:space="preserve">Address challenges of </w:t>
      </w:r>
      <w:r w:rsidRPr="005F0719">
        <w:rPr>
          <w:rFonts w:ascii="Times New Roman" w:hAnsi="Times New Roman" w:cs="Times New Roman"/>
          <w:color w:val="4A442A" w:themeColor="background2" w:themeShade="40"/>
          <w:u w:val="single"/>
          <w:rPrChange w:id="374" w:author="Bruno Sánchez-Andrade Nuño" w:date="2011-05-10T19:49:00Z">
            <w:rPr>
              <w:rFonts w:ascii="Times New Roman" w:hAnsi="Times New Roman"/>
              <w:color w:val="4A442A" w:themeColor="background2" w:themeShade="40"/>
              <w:u w:val="single"/>
            </w:rPr>
          </w:rPrChange>
        </w:rPr>
        <w:t>t</w:t>
      </w:r>
      <w:r w:rsidR="0001731D" w:rsidRPr="005F0719">
        <w:rPr>
          <w:rFonts w:ascii="Times New Roman" w:hAnsi="Times New Roman" w:cs="Times New Roman"/>
          <w:color w:val="4A442A" w:themeColor="background2" w:themeShade="40"/>
          <w:u w:val="single"/>
          <w:rPrChange w:id="375" w:author="Bruno Sánchez-Andrade Nuño" w:date="2011-05-10T19:49:00Z">
            <w:rPr>
              <w:rFonts w:ascii="Times New Roman" w:hAnsi="Times New Roman"/>
              <w:color w:val="4A442A" w:themeColor="background2" w:themeShade="40"/>
              <w:u w:val="single"/>
            </w:rPr>
          </w:rPrChange>
        </w:rPr>
        <w:t>ime series</w:t>
      </w:r>
      <w:r w:rsidRPr="005F0719">
        <w:rPr>
          <w:rFonts w:ascii="Times New Roman" w:hAnsi="Times New Roman" w:cs="Times New Roman"/>
          <w:color w:val="4A442A" w:themeColor="background2" w:themeShade="40"/>
          <w:rPrChange w:id="376" w:author="Bruno Sánchez-Andrade Nuño" w:date="2011-05-10T19:49:00Z">
            <w:rPr>
              <w:rFonts w:ascii="Times New Roman" w:hAnsi="Times New Roman"/>
              <w:color w:val="4A442A" w:themeColor="background2" w:themeShade="40"/>
            </w:rPr>
          </w:rPrChange>
        </w:rPr>
        <w:t xml:space="preserve"> data gaps and clarify</w:t>
      </w:r>
    </w:p>
    <w:p w14:paraId="6A302FA8" w14:textId="77777777" w:rsidR="003B5F55" w:rsidRPr="005F0719" w:rsidRDefault="003B5F55" w:rsidP="00013B68">
      <w:pPr>
        <w:pStyle w:val="ListParagraph"/>
        <w:numPr>
          <w:ilvl w:val="0"/>
          <w:numId w:val="14"/>
        </w:numPr>
        <w:ind w:left="0"/>
        <w:rPr>
          <w:rFonts w:ascii="Times New Roman" w:hAnsi="Times New Roman" w:cs="Times New Roman"/>
          <w:color w:val="4A442A" w:themeColor="background2" w:themeShade="40"/>
          <w:rPrChange w:id="377" w:author="Bruno Sánchez-Andrade Nuño" w:date="2011-05-10T19:49:00Z">
            <w:rPr>
              <w:rFonts w:ascii="Times New Roman" w:hAnsi="Times New Roman"/>
              <w:color w:val="4A442A" w:themeColor="background2" w:themeShade="40"/>
            </w:rPr>
          </w:rPrChange>
        </w:rPr>
      </w:pPr>
      <w:r w:rsidRPr="005F0719">
        <w:rPr>
          <w:rFonts w:ascii="Times New Roman" w:hAnsi="Times New Roman" w:cs="Times New Roman"/>
          <w:color w:val="4A442A" w:themeColor="background2" w:themeShade="40"/>
          <w:rPrChange w:id="378" w:author="Bruno Sánchez-Andrade Nuño" w:date="2011-05-10T19:49:00Z">
            <w:rPr>
              <w:rFonts w:ascii="Times New Roman" w:hAnsi="Times New Roman"/>
              <w:color w:val="4A442A" w:themeColor="background2" w:themeShade="40"/>
            </w:rPr>
          </w:rPrChange>
        </w:rPr>
        <w:t xml:space="preserve">Develop more rigorous </w:t>
      </w:r>
      <w:r w:rsidRPr="005F0719">
        <w:rPr>
          <w:rFonts w:ascii="Times New Roman" w:hAnsi="Times New Roman" w:cs="Times New Roman"/>
          <w:color w:val="4A442A" w:themeColor="background2" w:themeShade="40"/>
          <w:u w:val="single"/>
          <w:rPrChange w:id="379" w:author="Bruno Sánchez-Andrade Nuño" w:date="2011-05-10T19:49:00Z">
            <w:rPr>
              <w:rFonts w:ascii="Times New Roman" w:hAnsi="Times New Roman"/>
              <w:color w:val="4A442A" w:themeColor="background2" w:themeShade="40"/>
              <w:u w:val="single"/>
            </w:rPr>
          </w:rPrChange>
        </w:rPr>
        <w:t>selection of</w:t>
      </w:r>
      <w:r w:rsidR="004810B5" w:rsidRPr="005F0719">
        <w:rPr>
          <w:rFonts w:ascii="Times New Roman" w:hAnsi="Times New Roman" w:cs="Times New Roman"/>
          <w:color w:val="4A442A" w:themeColor="background2" w:themeShade="40"/>
          <w:u w:val="single"/>
          <w:rPrChange w:id="380" w:author="Bruno Sánchez-Andrade Nuño" w:date="2011-05-10T19:49:00Z">
            <w:rPr>
              <w:rFonts w:ascii="Times New Roman" w:hAnsi="Times New Roman"/>
              <w:color w:val="4A442A" w:themeColor="background2" w:themeShade="40"/>
              <w:u w:val="single"/>
            </w:rPr>
          </w:rPrChange>
        </w:rPr>
        <w:t xml:space="preserve"> weighting</w:t>
      </w:r>
      <w:r w:rsidRPr="005F0719">
        <w:rPr>
          <w:rFonts w:ascii="Times New Roman" w:hAnsi="Times New Roman" w:cs="Times New Roman"/>
          <w:color w:val="4A442A" w:themeColor="background2" w:themeShade="40"/>
          <w:u w:val="single"/>
          <w:rPrChange w:id="381" w:author="Bruno Sánchez-Andrade Nuño" w:date="2011-05-10T19:49:00Z">
            <w:rPr>
              <w:rFonts w:ascii="Times New Roman" w:hAnsi="Times New Roman"/>
              <w:color w:val="4A442A" w:themeColor="background2" w:themeShade="40"/>
              <w:u w:val="single"/>
            </w:rPr>
          </w:rPrChange>
        </w:rPr>
        <w:t>s</w:t>
      </w:r>
    </w:p>
    <w:p w14:paraId="55A13A50" w14:textId="77777777" w:rsidR="003B5F55" w:rsidRPr="005F0719" w:rsidRDefault="004810B5" w:rsidP="00013B68">
      <w:pPr>
        <w:pStyle w:val="ListParagraph"/>
        <w:numPr>
          <w:ilvl w:val="0"/>
          <w:numId w:val="14"/>
        </w:numPr>
        <w:ind w:left="0"/>
        <w:rPr>
          <w:rFonts w:ascii="Times New Roman" w:hAnsi="Times New Roman" w:cs="Times New Roman"/>
          <w:color w:val="4A442A" w:themeColor="background2" w:themeShade="40"/>
          <w:rPrChange w:id="382" w:author="Bruno Sánchez-Andrade Nuño" w:date="2011-05-10T19:49:00Z">
            <w:rPr>
              <w:rFonts w:ascii="Times New Roman" w:hAnsi="Times New Roman"/>
              <w:color w:val="4A442A" w:themeColor="background2" w:themeShade="40"/>
            </w:rPr>
          </w:rPrChange>
        </w:rPr>
      </w:pPr>
      <w:r w:rsidRPr="005F0719">
        <w:rPr>
          <w:rFonts w:ascii="Times New Roman" w:hAnsi="Times New Roman" w:cs="Times New Roman"/>
          <w:color w:val="4A442A" w:themeColor="background2" w:themeShade="40"/>
          <w:rPrChange w:id="383" w:author="Bruno Sánchez-Andrade Nuño" w:date="2011-05-10T19:49:00Z">
            <w:rPr>
              <w:rFonts w:ascii="Times New Roman" w:hAnsi="Times New Roman"/>
              <w:color w:val="4A442A" w:themeColor="background2" w:themeShade="40"/>
            </w:rPr>
          </w:rPrChange>
        </w:rPr>
        <w:t xml:space="preserve">Pilot projects </w:t>
      </w:r>
    </w:p>
    <w:p w14:paraId="2546F9B0" w14:textId="77777777" w:rsidR="003B5F55" w:rsidRPr="005F0719" w:rsidRDefault="00DB4512" w:rsidP="003B5F55">
      <w:pPr>
        <w:pStyle w:val="ListParagraph"/>
        <w:numPr>
          <w:ilvl w:val="1"/>
          <w:numId w:val="14"/>
        </w:numPr>
        <w:rPr>
          <w:rFonts w:ascii="Times New Roman" w:hAnsi="Times New Roman" w:cs="Times New Roman"/>
          <w:color w:val="4A442A" w:themeColor="background2" w:themeShade="40"/>
          <w:rPrChange w:id="384" w:author="Bruno Sánchez-Andrade Nuño" w:date="2011-05-10T19:49:00Z">
            <w:rPr>
              <w:rFonts w:ascii="Times New Roman" w:hAnsi="Times New Roman"/>
              <w:color w:val="4A442A" w:themeColor="background2" w:themeShade="40"/>
            </w:rPr>
          </w:rPrChange>
        </w:rPr>
      </w:pPr>
      <w:r w:rsidRPr="005F0719">
        <w:rPr>
          <w:rFonts w:ascii="Times New Roman" w:hAnsi="Times New Roman" w:cs="Times New Roman"/>
          <w:color w:val="4A442A" w:themeColor="background2" w:themeShade="40"/>
          <w:rPrChange w:id="385" w:author="Bruno Sánchez-Andrade Nuño" w:date="2011-05-10T19:49:00Z">
            <w:rPr>
              <w:rFonts w:ascii="Times New Roman" w:hAnsi="Times New Roman"/>
              <w:color w:val="4A442A" w:themeColor="background2" w:themeShade="40"/>
            </w:rPr>
          </w:rPrChange>
        </w:rPr>
        <w:t>Demonstrate</w:t>
      </w:r>
      <w:r w:rsidR="004810B5" w:rsidRPr="005F0719">
        <w:rPr>
          <w:rFonts w:ascii="Times New Roman" w:hAnsi="Times New Roman" w:cs="Times New Roman"/>
          <w:color w:val="4A442A" w:themeColor="background2" w:themeShade="40"/>
          <w:rPrChange w:id="386" w:author="Bruno Sánchez-Andrade Nuño" w:date="2011-05-10T19:49:00Z">
            <w:rPr>
              <w:rFonts w:ascii="Times New Roman" w:hAnsi="Times New Roman"/>
              <w:color w:val="4A442A" w:themeColor="background2" w:themeShade="40"/>
            </w:rPr>
          </w:rPrChange>
        </w:rPr>
        <w:t xml:space="preserve"> </w:t>
      </w:r>
      <w:ins w:id="387" w:author="Ian Noble" w:date="2011-05-10T17:36:00Z">
        <w:r w:rsidR="00D141FB" w:rsidRPr="005F0719">
          <w:rPr>
            <w:rFonts w:ascii="Times New Roman" w:hAnsi="Times New Roman" w:cs="Times New Roman"/>
            <w:color w:val="4A442A" w:themeColor="background2" w:themeShade="40"/>
            <w:rPrChange w:id="388" w:author="Bruno Sánchez-Andrade Nuño" w:date="2011-05-10T19:49:00Z">
              <w:rPr>
                <w:rFonts w:ascii="Times New Roman" w:hAnsi="Times New Roman"/>
                <w:color w:val="4A442A" w:themeColor="background2" w:themeShade="40"/>
              </w:rPr>
            </w:rPrChange>
          </w:rPr>
          <w:t xml:space="preserve">effective interventions </w:t>
        </w:r>
      </w:ins>
      <w:r w:rsidR="004810B5" w:rsidRPr="005F0719">
        <w:rPr>
          <w:rFonts w:ascii="Times New Roman" w:hAnsi="Times New Roman" w:cs="Times New Roman"/>
          <w:color w:val="4A442A" w:themeColor="background2" w:themeShade="40"/>
          <w:rPrChange w:id="389" w:author="Bruno Sánchez-Andrade Nuño" w:date="2011-05-10T19:49:00Z">
            <w:rPr>
              <w:rFonts w:ascii="Times New Roman" w:hAnsi="Times New Roman"/>
              <w:color w:val="4A442A" w:themeColor="background2" w:themeShade="40"/>
            </w:rPr>
          </w:rPrChange>
        </w:rPr>
        <w:t>rath</w:t>
      </w:r>
      <w:r w:rsidR="003B5F55" w:rsidRPr="005F0719">
        <w:rPr>
          <w:rFonts w:ascii="Times New Roman" w:hAnsi="Times New Roman" w:cs="Times New Roman"/>
          <w:color w:val="4A442A" w:themeColor="background2" w:themeShade="40"/>
          <w:rPrChange w:id="390" w:author="Bruno Sánchez-Andrade Nuño" w:date="2011-05-10T19:49:00Z">
            <w:rPr>
              <w:rFonts w:ascii="Times New Roman" w:hAnsi="Times New Roman"/>
              <w:color w:val="4A442A" w:themeColor="background2" w:themeShade="40"/>
            </w:rPr>
          </w:rPrChange>
        </w:rPr>
        <w:t>er than try solving the problem</w:t>
      </w:r>
    </w:p>
    <w:p w14:paraId="2EE59A9F" w14:textId="77777777" w:rsidR="003B5F55" w:rsidRPr="005F0719" w:rsidRDefault="003B5F55" w:rsidP="003B5F55">
      <w:pPr>
        <w:pStyle w:val="ListParagraph"/>
        <w:numPr>
          <w:ilvl w:val="1"/>
          <w:numId w:val="14"/>
        </w:numPr>
        <w:rPr>
          <w:rFonts w:ascii="Times New Roman" w:hAnsi="Times New Roman" w:cs="Times New Roman"/>
          <w:color w:val="4A442A" w:themeColor="background2" w:themeShade="40"/>
          <w:rPrChange w:id="391" w:author="Bruno Sánchez-Andrade Nuño" w:date="2011-05-10T19:49:00Z">
            <w:rPr>
              <w:rFonts w:ascii="Times New Roman" w:hAnsi="Times New Roman"/>
              <w:color w:val="4A442A" w:themeColor="background2" w:themeShade="40"/>
            </w:rPr>
          </w:rPrChange>
        </w:rPr>
      </w:pPr>
      <w:proofErr w:type="gramStart"/>
      <w:r w:rsidRPr="005F0719">
        <w:rPr>
          <w:rFonts w:ascii="Times New Roman" w:hAnsi="Times New Roman" w:cs="Times New Roman"/>
          <w:color w:val="4A442A" w:themeColor="background2" w:themeShade="40"/>
          <w:rPrChange w:id="392" w:author="Bruno Sánchez-Andrade Nuño" w:date="2011-05-10T19:49:00Z">
            <w:rPr>
              <w:rFonts w:ascii="Times New Roman" w:hAnsi="Times New Roman"/>
              <w:color w:val="4A442A" w:themeColor="background2" w:themeShade="40"/>
            </w:rPr>
          </w:rPrChange>
        </w:rPr>
        <w:t>define</w:t>
      </w:r>
      <w:proofErr w:type="gramEnd"/>
      <w:r w:rsidRPr="005F0719">
        <w:rPr>
          <w:rFonts w:ascii="Times New Roman" w:hAnsi="Times New Roman" w:cs="Times New Roman"/>
          <w:color w:val="4A442A" w:themeColor="background2" w:themeShade="40"/>
          <w:rPrChange w:id="393" w:author="Bruno Sánchez-Andrade Nuño" w:date="2011-05-10T19:49:00Z">
            <w:rPr>
              <w:rFonts w:ascii="Times New Roman" w:hAnsi="Times New Roman"/>
              <w:color w:val="4A442A" w:themeColor="background2" w:themeShade="40"/>
            </w:rPr>
          </w:rPrChange>
        </w:rPr>
        <w:t xml:space="preserve"> how Index should be used</w:t>
      </w:r>
    </w:p>
    <w:p w14:paraId="39699CC1" w14:textId="77777777" w:rsidR="004810B5" w:rsidRPr="005F0719" w:rsidRDefault="003B5F55" w:rsidP="003B5F55">
      <w:pPr>
        <w:pStyle w:val="ListParagraph"/>
        <w:numPr>
          <w:ilvl w:val="1"/>
          <w:numId w:val="14"/>
        </w:numPr>
        <w:rPr>
          <w:rFonts w:ascii="Times New Roman" w:hAnsi="Times New Roman" w:cs="Times New Roman"/>
          <w:color w:val="4A442A" w:themeColor="background2" w:themeShade="40"/>
          <w:rPrChange w:id="394" w:author="Bruno Sánchez-Andrade Nuño" w:date="2011-05-10T19:49:00Z">
            <w:rPr>
              <w:rFonts w:ascii="Times New Roman" w:hAnsi="Times New Roman"/>
              <w:color w:val="4A442A" w:themeColor="background2" w:themeShade="40"/>
            </w:rPr>
          </w:rPrChange>
        </w:rPr>
      </w:pPr>
      <w:proofErr w:type="gramStart"/>
      <w:r w:rsidRPr="005F0719">
        <w:rPr>
          <w:rFonts w:ascii="Times New Roman" w:hAnsi="Times New Roman" w:cs="Times New Roman"/>
          <w:color w:val="4A442A" w:themeColor="background2" w:themeShade="40"/>
          <w:rPrChange w:id="395" w:author="Bruno Sánchez-Andrade Nuño" w:date="2011-05-10T19:49:00Z">
            <w:rPr>
              <w:rFonts w:ascii="Times New Roman" w:hAnsi="Times New Roman"/>
              <w:color w:val="4A442A" w:themeColor="background2" w:themeShade="40"/>
            </w:rPr>
          </w:rPrChange>
        </w:rPr>
        <w:t>this</w:t>
      </w:r>
      <w:proofErr w:type="gramEnd"/>
      <w:r w:rsidRPr="005F0719">
        <w:rPr>
          <w:rFonts w:ascii="Times New Roman" w:hAnsi="Times New Roman" w:cs="Times New Roman"/>
          <w:color w:val="4A442A" w:themeColor="background2" w:themeShade="40"/>
          <w:rPrChange w:id="396" w:author="Bruno Sánchez-Andrade Nuño" w:date="2011-05-10T19:49:00Z">
            <w:rPr>
              <w:rFonts w:ascii="Times New Roman" w:hAnsi="Times New Roman"/>
              <w:color w:val="4A442A" w:themeColor="background2" w:themeShade="40"/>
            </w:rPr>
          </w:rPrChange>
        </w:rPr>
        <w:t xml:space="preserve"> is a </w:t>
      </w:r>
      <w:r w:rsidR="009C1537" w:rsidRPr="005F0719">
        <w:rPr>
          <w:rFonts w:ascii="Times New Roman" w:hAnsi="Times New Roman" w:cs="Times New Roman"/>
          <w:color w:val="4A442A" w:themeColor="background2" w:themeShade="40"/>
          <w:rPrChange w:id="397" w:author="Bruno Sánchez-Andrade Nuño" w:date="2011-05-10T19:49:00Z">
            <w:rPr>
              <w:rFonts w:ascii="Times New Roman" w:hAnsi="Times New Roman"/>
              <w:color w:val="4A442A" w:themeColor="background2" w:themeShade="40"/>
            </w:rPr>
          </w:rPrChange>
        </w:rPr>
        <w:t>niche not being filled</w:t>
      </w:r>
    </w:p>
    <w:p w14:paraId="23AF6D89" w14:textId="77777777" w:rsidR="003B5F55" w:rsidRPr="005F0719" w:rsidRDefault="004810B5" w:rsidP="003B5F55">
      <w:pPr>
        <w:pStyle w:val="ListParagraph"/>
        <w:numPr>
          <w:ilvl w:val="0"/>
          <w:numId w:val="16"/>
        </w:numPr>
        <w:ind w:left="90"/>
        <w:rPr>
          <w:rFonts w:ascii="Times New Roman" w:hAnsi="Times New Roman" w:cs="Times New Roman"/>
          <w:color w:val="4A442A" w:themeColor="background2" w:themeShade="40"/>
          <w:rPrChange w:id="398" w:author="Bruno Sánchez-Andrade Nuño" w:date="2011-05-10T19:49:00Z">
            <w:rPr>
              <w:rFonts w:ascii="Times New Roman" w:hAnsi="Times New Roman"/>
              <w:color w:val="4A442A" w:themeColor="background2" w:themeShade="40"/>
            </w:rPr>
          </w:rPrChange>
        </w:rPr>
      </w:pPr>
      <w:r w:rsidRPr="005F0719">
        <w:rPr>
          <w:rFonts w:ascii="Times New Roman" w:hAnsi="Times New Roman" w:cs="Times New Roman"/>
          <w:color w:val="4A442A" w:themeColor="background2" w:themeShade="40"/>
          <w:rPrChange w:id="399" w:author="Bruno Sánchez-Andrade Nuño" w:date="2011-05-10T19:49:00Z">
            <w:rPr>
              <w:rFonts w:ascii="Times New Roman" w:hAnsi="Times New Roman"/>
              <w:color w:val="4A442A" w:themeColor="background2" w:themeShade="40"/>
            </w:rPr>
          </w:rPrChange>
        </w:rPr>
        <w:t>Communication</w:t>
      </w:r>
    </w:p>
    <w:p w14:paraId="1C09D6F2" w14:textId="77777777" w:rsidR="003B5F55" w:rsidRPr="005F0719" w:rsidRDefault="003B5F55" w:rsidP="003B5F55">
      <w:pPr>
        <w:pStyle w:val="ListParagraph"/>
        <w:numPr>
          <w:ilvl w:val="1"/>
          <w:numId w:val="16"/>
        </w:numPr>
        <w:rPr>
          <w:rFonts w:ascii="Times New Roman" w:hAnsi="Times New Roman" w:cs="Times New Roman"/>
          <w:color w:val="4A442A" w:themeColor="background2" w:themeShade="40"/>
          <w:rPrChange w:id="400" w:author="Bruno Sánchez-Andrade Nuño" w:date="2011-05-10T19:49:00Z">
            <w:rPr>
              <w:rFonts w:ascii="Times New Roman" w:hAnsi="Times New Roman"/>
              <w:color w:val="4A442A" w:themeColor="background2" w:themeShade="40"/>
            </w:rPr>
          </w:rPrChange>
        </w:rPr>
      </w:pPr>
      <w:proofErr w:type="gramStart"/>
      <w:r w:rsidRPr="005F0719">
        <w:rPr>
          <w:rFonts w:ascii="Times New Roman" w:hAnsi="Times New Roman" w:cs="Times New Roman"/>
          <w:color w:val="4A442A" w:themeColor="background2" w:themeShade="40"/>
          <w:rPrChange w:id="401" w:author="Bruno Sánchez-Andrade Nuño" w:date="2011-05-10T19:49:00Z">
            <w:rPr>
              <w:rFonts w:ascii="Times New Roman" w:hAnsi="Times New Roman"/>
              <w:color w:val="4A442A" w:themeColor="background2" w:themeShade="40"/>
            </w:rPr>
          </w:rPrChange>
        </w:rPr>
        <w:t>bring</w:t>
      </w:r>
      <w:proofErr w:type="gramEnd"/>
      <w:r w:rsidRPr="005F0719">
        <w:rPr>
          <w:rFonts w:ascii="Times New Roman" w:hAnsi="Times New Roman" w:cs="Times New Roman"/>
          <w:color w:val="4A442A" w:themeColor="background2" w:themeShade="40"/>
          <w:rPrChange w:id="402" w:author="Bruno Sánchez-Andrade Nuño" w:date="2011-05-10T19:49:00Z">
            <w:rPr>
              <w:rFonts w:ascii="Times New Roman" w:hAnsi="Times New Roman"/>
              <w:color w:val="4A442A" w:themeColor="background2" w:themeShade="40"/>
            </w:rPr>
          </w:rPrChange>
        </w:rPr>
        <w:t xml:space="preserve"> Index to different groups</w:t>
      </w:r>
      <w:r w:rsidR="004810B5" w:rsidRPr="005F0719">
        <w:rPr>
          <w:rFonts w:ascii="Times New Roman" w:hAnsi="Times New Roman" w:cs="Times New Roman"/>
          <w:color w:val="4A442A" w:themeColor="background2" w:themeShade="40"/>
          <w:rPrChange w:id="403" w:author="Bruno Sánchez-Andrade Nuño" w:date="2011-05-10T19:49:00Z">
            <w:rPr>
              <w:rFonts w:ascii="Times New Roman" w:hAnsi="Times New Roman"/>
              <w:color w:val="4A442A" w:themeColor="background2" w:themeShade="40"/>
            </w:rPr>
          </w:rPrChange>
        </w:rPr>
        <w:t xml:space="preserve"> </w:t>
      </w:r>
    </w:p>
    <w:p w14:paraId="4087C1E7" w14:textId="77777777" w:rsidR="009C1537" w:rsidRPr="005F0719" w:rsidRDefault="004810B5" w:rsidP="003B5F55">
      <w:pPr>
        <w:pStyle w:val="ListParagraph"/>
        <w:numPr>
          <w:ilvl w:val="1"/>
          <w:numId w:val="16"/>
        </w:numPr>
        <w:rPr>
          <w:rFonts w:ascii="Times New Roman" w:hAnsi="Times New Roman" w:cs="Times New Roman"/>
          <w:color w:val="4A442A" w:themeColor="background2" w:themeShade="40"/>
          <w:rPrChange w:id="404" w:author="Bruno Sánchez-Andrade Nuño" w:date="2011-05-10T19:49:00Z">
            <w:rPr>
              <w:rFonts w:ascii="Times New Roman" w:hAnsi="Times New Roman"/>
              <w:color w:val="4A442A" w:themeColor="background2" w:themeShade="40"/>
            </w:rPr>
          </w:rPrChange>
        </w:rPr>
      </w:pPr>
      <w:proofErr w:type="gramStart"/>
      <w:r w:rsidRPr="005F0719">
        <w:rPr>
          <w:rFonts w:ascii="Times New Roman" w:hAnsi="Times New Roman" w:cs="Times New Roman"/>
          <w:color w:val="4A442A" w:themeColor="background2" w:themeShade="40"/>
          <w:rPrChange w:id="405" w:author="Bruno Sánchez-Andrade Nuño" w:date="2011-05-10T19:49:00Z">
            <w:rPr>
              <w:rFonts w:ascii="Times New Roman" w:hAnsi="Times New Roman"/>
              <w:color w:val="4A442A" w:themeColor="background2" w:themeShade="40"/>
            </w:rPr>
          </w:rPrChange>
        </w:rPr>
        <w:t>pilot</w:t>
      </w:r>
      <w:proofErr w:type="gramEnd"/>
      <w:r w:rsidRPr="005F0719">
        <w:rPr>
          <w:rFonts w:ascii="Times New Roman" w:hAnsi="Times New Roman" w:cs="Times New Roman"/>
          <w:color w:val="4A442A" w:themeColor="background2" w:themeShade="40"/>
          <w:rPrChange w:id="406" w:author="Bruno Sánchez-Andrade Nuño" w:date="2011-05-10T19:49:00Z">
            <w:rPr>
              <w:rFonts w:ascii="Times New Roman" w:hAnsi="Times New Roman"/>
              <w:color w:val="4A442A" w:themeColor="background2" w:themeShade="40"/>
            </w:rPr>
          </w:rPrChange>
        </w:rPr>
        <w:t xml:space="preserve"> projects must tell story</w:t>
      </w:r>
    </w:p>
    <w:p w14:paraId="33269967" w14:textId="77777777" w:rsidR="009C1537" w:rsidRPr="005F0719" w:rsidRDefault="009C1537" w:rsidP="003B5F55">
      <w:pPr>
        <w:pStyle w:val="ListParagraph"/>
        <w:numPr>
          <w:ilvl w:val="0"/>
          <w:numId w:val="17"/>
        </w:numPr>
        <w:ind w:left="0"/>
        <w:rPr>
          <w:rFonts w:ascii="Times New Roman" w:hAnsi="Times New Roman" w:cs="Times New Roman"/>
          <w:color w:val="4A442A" w:themeColor="background2" w:themeShade="40"/>
          <w:rPrChange w:id="407" w:author="Bruno Sánchez-Andrade Nuño" w:date="2011-05-10T19:49:00Z">
            <w:rPr>
              <w:rFonts w:ascii="Times New Roman" w:hAnsi="Times New Roman"/>
              <w:color w:val="4A442A" w:themeColor="background2" w:themeShade="40"/>
            </w:rPr>
          </w:rPrChange>
        </w:rPr>
      </w:pPr>
      <w:r w:rsidRPr="005F0719">
        <w:rPr>
          <w:rFonts w:ascii="Times New Roman" w:hAnsi="Times New Roman" w:cs="Times New Roman"/>
          <w:color w:val="4A442A" w:themeColor="background2" w:themeShade="40"/>
          <w:rPrChange w:id="408" w:author="Bruno Sánchez-Andrade Nuño" w:date="2011-05-10T19:49:00Z">
            <w:rPr>
              <w:rFonts w:ascii="Times New Roman" w:hAnsi="Times New Roman"/>
              <w:color w:val="4A442A" w:themeColor="background2" w:themeShade="40"/>
            </w:rPr>
          </w:rPrChange>
        </w:rPr>
        <w:t xml:space="preserve">Public </w:t>
      </w:r>
      <w:r w:rsidRPr="005F0719">
        <w:rPr>
          <w:rFonts w:ascii="Times New Roman" w:hAnsi="Times New Roman" w:cs="Times New Roman"/>
          <w:color w:val="4A442A" w:themeColor="background2" w:themeShade="40"/>
          <w:u w:val="single"/>
          <w:rPrChange w:id="409" w:author="Bruno Sánchez-Andrade Nuño" w:date="2011-05-10T19:49:00Z">
            <w:rPr>
              <w:rFonts w:ascii="Times New Roman" w:hAnsi="Times New Roman"/>
              <w:color w:val="4A442A" w:themeColor="background2" w:themeShade="40"/>
              <w:u w:val="single"/>
            </w:rPr>
          </w:rPrChange>
        </w:rPr>
        <w:t>consultation</w:t>
      </w:r>
    </w:p>
    <w:p w14:paraId="6AD7E021" w14:textId="77777777" w:rsidR="009C1537" w:rsidRPr="005F0719" w:rsidRDefault="009C1537" w:rsidP="003B5F55">
      <w:pPr>
        <w:pStyle w:val="ListParagraph"/>
        <w:numPr>
          <w:ilvl w:val="0"/>
          <w:numId w:val="17"/>
        </w:numPr>
        <w:ind w:left="0"/>
        <w:rPr>
          <w:rFonts w:ascii="Times New Roman" w:hAnsi="Times New Roman" w:cs="Times New Roman"/>
          <w:color w:val="4A442A" w:themeColor="background2" w:themeShade="40"/>
          <w:rPrChange w:id="410" w:author="Bruno Sánchez-Andrade Nuño" w:date="2011-05-10T19:49:00Z">
            <w:rPr>
              <w:rFonts w:ascii="Times New Roman" w:hAnsi="Times New Roman"/>
              <w:color w:val="4A442A" w:themeColor="background2" w:themeShade="40"/>
            </w:rPr>
          </w:rPrChange>
        </w:rPr>
      </w:pPr>
      <w:r w:rsidRPr="005F0719">
        <w:rPr>
          <w:rFonts w:ascii="Times New Roman" w:hAnsi="Times New Roman" w:cs="Times New Roman"/>
          <w:color w:val="4A442A" w:themeColor="background2" w:themeShade="40"/>
          <w:rPrChange w:id="411" w:author="Bruno Sánchez-Andrade Nuño" w:date="2011-05-10T19:49:00Z">
            <w:rPr>
              <w:rFonts w:ascii="Times New Roman" w:hAnsi="Times New Roman"/>
              <w:color w:val="4A442A" w:themeColor="background2" w:themeShade="40"/>
            </w:rPr>
          </w:rPrChange>
        </w:rPr>
        <w:t>Determine first “</w:t>
      </w:r>
      <w:r w:rsidRPr="005F0719">
        <w:rPr>
          <w:rFonts w:ascii="Times New Roman" w:hAnsi="Times New Roman" w:cs="Times New Roman"/>
          <w:color w:val="4A442A" w:themeColor="background2" w:themeShade="40"/>
          <w:u w:val="single"/>
          <w:rPrChange w:id="412" w:author="Bruno Sánchez-Andrade Nuño" w:date="2011-05-10T19:49:00Z">
            <w:rPr>
              <w:rFonts w:ascii="Times New Roman" w:hAnsi="Times New Roman"/>
              <w:color w:val="4A442A" w:themeColor="background2" w:themeShade="40"/>
              <w:u w:val="single"/>
            </w:rPr>
          </w:rPrChange>
        </w:rPr>
        <w:t>key user</w:t>
      </w:r>
      <w:r w:rsidR="003B5F55" w:rsidRPr="005F0719">
        <w:rPr>
          <w:rFonts w:ascii="Times New Roman" w:hAnsi="Times New Roman" w:cs="Times New Roman"/>
          <w:color w:val="4A442A" w:themeColor="background2" w:themeShade="40"/>
          <w:u w:val="single"/>
          <w:rPrChange w:id="413" w:author="Bruno Sánchez-Andrade Nuño" w:date="2011-05-10T19:49:00Z">
            <w:rPr>
              <w:rFonts w:ascii="Times New Roman" w:hAnsi="Times New Roman"/>
              <w:color w:val="4A442A" w:themeColor="background2" w:themeShade="40"/>
              <w:u w:val="single"/>
            </w:rPr>
          </w:rPrChange>
        </w:rPr>
        <w:t>/s</w:t>
      </w:r>
      <w:r w:rsidRPr="005F0719">
        <w:rPr>
          <w:rFonts w:ascii="Times New Roman" w:hAnsi="Times New Roman" w:cs="Times New Roman"/>
          <w:color w:val="4A442A" w:themeColor="background2" w:themeShade="40"/>
          <w:rPrChange w:id="414" w:author="Bruno Sánchez-Andrade Nuño" w:date="2011-05-10T19:49:00Z">
            <w:rPr>
              <w:rFonts w:ascii="Times New Roman" w:hAnsi="Times New Roman"/>
              <w:color w:val="4A442A" w:themeColor="background2" w:themeShade="40"/>
            </w:rPr>
          </w:rPrChange>
        </w:rPr>
        <w:t>”</w:t>
      </w:r>
    </w:p>
    <w:p w14:paraId="76BE386A" w14:textId="77777777" w:rsidR="009C1537" w:rsidRPr="005F0719" w:rsidRDefault="003B5F55" w:rsidP="003B5F55">
      <w:pPr>
        <w:pStyle w:val="ListParagraph"/>
        <w:numPr>
          <w:ilvl w:val="0"/>
          <w:numId w:val="17"/>
        </w:numPr>
        <w:ind w:left="0"/>
        <w:rPr>
          <w:rFonts w:ascii="Times New Roman" w:hAnsi="Times New Roman" w:cs="Times New Roman"/>
          <w:color w:val="4A442A" w:themeColor="background2" w:themeShade="40"/>
          <w:rPrChange w:id="415" w:author="Bruno Sánchez-Andrade Nuño" w:date="2011-05-10T19:49:00Z">
            <w:rPr>
              <w:rFonts w:ascii="Times New Roman" w:hAnsi="Times New Roman"/>
              <w:color w:val="4A442A" w:themeColor="background2" w:themeShade="40"/>
            </w:rPr>
          </w:rPrChange>
        </w:rPr>
      </w:pPr>
      <w:r w:rsidRPr="005F0719">
        <w:rPr>
          <w:rFonts w:ascii="Times New Roman" w:hAnsi="Times New Roman" w:cs="Times New Roman"/>
          <w:color w:val="4A442A" w:themeColor="background2" w:themeShade="40"/>
          <w:rPrChange w:id="416" w:author="Bruno Sánchez-Andrade Nuño" w:date="2011-05-10T19:49:00Z">
            <w:rPr>
              <w:rFonts w:ascii="Times New Roman" w:hAnsi="Times New Roman"/>
              <w:color w:val="4A442A" w:themeColor="background2" w:themeShade="40"/>
            </w:rPr>
          </w:rPrChange>
        </w:rPr>
        <w:t>Consi</w:t>
      </w:r>
      <w:r w:rsidR="00DB4512" w:rsidRPr="005F0719">
        <w:rPr>
          <w:rFonts w:ascii="Times New Roman" w:hAnsi="Times New Roman" w:cs="Times New Roman"/>
          <w:color w:val="4A442A" w:themeColor="background2" w:themeShade="40"/>
          <w:rPrChange w:id="417" w:author="Bruno Sánchez-Andrade Nuño" w:date="2011-05-10T19:49:00Z">
            <w:rPr>
              <w:rFonts w:ascii="Times New Roman" w:hAnsi="Times New Roman"/>
              <w:color w:val="4A442A" w:themeColor="background2" w:themeShade="40"/>
            </w:rPr>
          </w:rPrChange>
        </w:rPr>
        <w:t>d</w:t>
      </w:r>
      <w:r w:rsidRPr="005F0719">
        <w:rPr>
          <w:rFonts w:ascii="Times New Roman" w:hAnsi="Times New Roman" w:cs="Times New Roman"/>
          <w:color w:val="4A442A" w:themeColor="background2" w:themeShade="40"/>
          <w:rPrChange w:id="418" w:author="Bruno Sánchez-Andrade Nuño" w:date="2011-05-10T19:49:00Z">
            <w:rPr>
              <w:rFonts w:ascii="Times New Roman" w:hAnsi="Times New Roman"/>
              <w:color w:val="4A442A" w:themeColor="background2" w:themeShade="40"/>
            </w:rPr>
          </w:rPrChange>
        </w:rPr>
        <w:t xml:space="preserve">er </w:t>
      </w:r>
      <w:r w:rsidRPr="005F0719">
        <w:rPr>
          <w:rFonts w:ascii="Times New Roman" w:hAnsi="Times New Roman" w:cs="Times New Roman"/>
          <w:color w:val="4A442A" w:themeColor="background2" w:themeShade="40"/>
          <w:u w:val="single"/>
          <w:rPrChange w:id="419" w:author="Bruno Sánchez-Andrade Nuño" w:date="2011-05-10T19:49:00Z">
            <w:rPr>
              <w:rFonts w:ascii="Times New Roman" w:hAnsi="Times New Roman"/>
              <w:color w:val="4A442A" w:themeColor="background2" w:themeShade="40"/>
              <w:u w:val="single"/>
            </w:rPr>
          </w:rPrChange>
        </w:rPr>
        <w:t>a</w:t>
      </w:r>
      <w:r w:rsidR="009C1537" w:rsidRPr="005F0719">
        <w:rPr>
          <w:rFonts w:ascii="Times New Roman" w:hAnsi="Times New Roman" w:cs="Times New Roman"/>
          <w:color w:val="4A442A" w:themeColor="background2" w:themeShade="40"/>
          <w:u w:val="single"/>
          <w:rPrChange w:id="420" w:author="Bruno Sánchez-Andrade Nuño" w:date="2011-05-10T19:49:00Z">
            <w:rPr>
              <w:rFonts w:ascii="Times New Roman" w:hAnsi="Times New Roman"/>
              <w:color w:val="4A442A" w:themeColor="background2" w:themeShade="40"/>
              <w:u w:val="single"/>
            </w:rPr>
          </w:rPrChange>
        </w:rPr>
        <w:t>dditional sectors</w:t>
      </w:r>
      <w:r w:rsidRPr="005F0719">
        <w:rPr>
          <w:rFonts w:ascii="Times New Roman" w:hAnsi="Times New Roman" w:cs="Times New Roman"/>
          <w:color w:val="4A442A" w:themeColor="background2" w:themeShade="40"/>
          <w:rPrChange w:id="421" w:author="Bruno Sánchez-Andrade Nuño" w:date="2011-05-10T19:49:00Z">
            <w:rPr>
              <w:rFonts w:ascii="Times New Roman" w:hAnsi="Times New Roman"/>
              <w:color w:val="4A442A" w:themeColor="background2" w:themeShade="40"/>
            </w:rPr>
          </w:rPrChange>
        </w:rPr>
        <w:t xml:space="preserve"> (energy, ecosystems/infrastructure)</w:t>
      </w:r>
    </w:p>
    <w:p w14:paraId="7A872008" w14:textId="77777777" w:rsidR="003B5F55" w:rsidRPr="005F0719" w:rsidRDefault="009C1537" w:rsidP="003B5F55">
      <w:pPr>
        <w:pStyle w:val="ListParagraph"/>
        <w:numPr>
          <w:ilvl w:val="0"/>
          <w:numId w:val="17"/>
        </w:numPr>
        <w:ind w:left="0"/>
        <w:rPr>
          <w:rFonts w:ascii="Times New Roman" w:hAnsi="Times New Roman" w:cs="Times New Roman"/>
          <w:color w:val="4A442A" w:themeColor="background2" w:themeShade="40"/>
          <w:rPrChange w:id="422" w:author="Bruno Sánchez-Andrade Nuño" w:date="2011-05-10T19:49:00Z">
            <w:rPr>
              <w:rFonts w:ascii="Times New Roman" w:hAnsi="Times New Roman"/>
              <w:color w:val="4A442A" w:themeColor="background2" w:themeShade="40"/>
            </w:rPr>
          </w:rPrChange>
        </w:rPr>
      </w:pPr>
      <w:r w:rsidRPr="005F0719">
        <w:rPr>
          <w:rFonts w:ascii="Times New Roman" w:hAnsi="Times New Roman" w:cs="Times New Roman"/>
          <w:color w:val="4A442A" w:themeColor="background2" w:themeShade="40"/>
          <w:rPrChange w:id="423" w:author="Bruno Sánchez-Andrade Nuño" w:date="2011-05-10T19:49:00Z">
            <w:rPr>
              <w:rFonts w:ascii="Times New Roman" w:hAnsi="Times New Roman"/>
              <w:color w:val="4A442A" w:themeColor="background2" w:themeShade="40"/>
            </w:rPr>
          </w:rPrChange>
        </w:rPr>
        <w:t xml:space="preserve">Adaptometer </w:t>
      </w:r>
    </w:p>
    <w:p w14:paraId="2CE4D7E8" w14:textId="77777777" w:rsidR="009C1537" w:rsidRPr="005F0719" w:rsidRDefault="003B5F55" w:rsidP="003B5F55">
      <w:pPr>
        <w:pStyle w:val="NoteLevel2"/>
        <w:numPr>
          <w:ilvl w:val="1"/>
          <w:numId w:val="17"/>
        </w:numPr>
        <w:rPr>
          <w:rFonts w:ascii="Times New Roman" w:hAnsi="Times New Roman" w:cs="Times New Roman"/>
          <w:rPrChange w:id="424" w:author="Bruno Sánchez-Andrade Nuño" w:date="2011-05-10T19:49:00Z">
            <w:rPr>
              <w:rFonts w:ascii="Times New Roman" w:hAnsi="Times New Roman"/>
            </w:rPr>
          </w:rPrChange>
        </w:rPr>
      </w:pPr>
      <w:r w:rsidRPr="005F0719">
        <w:rPr>
          <w:rFonts w:ascii="Times New Roman" w:hAnsi="Times New Roman" w:cs="Times New Roman"/>
          <w:rPrChange w:id="425" w:author="Bruno Sánchez-Andrade Nuño" w:date="2011-05-10T19:49:00Z">
            <w:rPr>
              <w:rFonts w:ascii="Times New Roman" w:hAnsi="Times New Roman"/>
            </w:rPr>
          </w:rPrChange>
        </w:rPr>
        <w:t>Find on-the-ground leaders and institutions to work with</w:t>
      </w:r>
    </w:p>
    <w:p w14:paraId="623BA2A4" w14:textId="77777777" w:rsidR="00DB4512" w:rsidRPr="005F0719" w:rsidRDefault="003B5F55" w:rsidP="003B5F55">
      <w:pPr>
        <w:pStyle w:val="ListParagraph"/>
        <w:numPr>
          <w:ilvl w:val="0"/>
          <w:numId w:val="17"/>
        </w:numPr>
        <w:ind w:left="0"/>
        <w:rPr>
          <w:rFonts w:ascii="Times New Roman" w:hAnsi="Times New Roman" w:cs="Times New Roman"/>
          <w:color w:val="4A442A" w:themeColor="background2" w:themeShade="40"/>
          <w:rPrChange w:id="426" w:author="Bruno Sánchez-Andrade Nuño" w:date="2011-05-10T19:49:00Z">
            <w:rPr>
              <w:rFonts w:ascii="Times New Roman" w:hAnsi="Times New Roman"/>
              <w:color w:val="4A442A" w:themeColor="background2" w:themeShade="40"/>
            </w:rPr>
          </w:rPrChange>
        </w:rPr>
      </w:pPr>
      <w:r w:rsidRPr="005F0719">
        <w:rPr>
          <w:rFonts w:ascii="Times New Roman" w:hAnsi="Times New Roman" w:cs="Times New Roman"/>
          <w:color w:val="4A442A" w:themeColor="background2" w:themeShade="40"/>
          <w:rPrChange w:id="427" w:author="Bruno Sánchez-Andrade Nuño" w:date="2011-05-10T19:49:00Z">
            <w:rPr>
              <w:rFonts w:ascii="Times New Roman" w:hAnsi="Times New Roman"/>
              <w:color w:val="4A442A" w:themeColor="background2" w:themeShade="40"/>
            </w:rPr>
          </w:rPrChange>
        </w:rPr>
        <w:t xml:space="preserve">Plan for </w:t>
      </w:r>
      <w:r w:rsidRPr="005F0719">
        <w:rPr>
          <w:rFonts w:ascii="Times New Roman" w:hAnsi="Times New Roman" w:cs="Times New Roman"/>
          <w:color w:val="4A442A" w:themeColor="background2" w:themeShade="40"/>
          <w:u w:val="single"/>
          <w:rPrChange w:id="428" w:author="Bruno Sánchez-Andrade Nuño" w:date="2011-05-10T19:49:00Z">
            <w:rPr>
              <w:rFonts w:ascii="Times New Roman" w:hAnsi="Times New Roman"/>
              <w:color w:val="4A442A" w:themeColor="background2" w:themeShade="40"/>
              <w:u w:val="single"/>
            </w:rPr>
          </w:rPrChange>
        </w:rPr>
        <w:t>new information</w:t>
      </w:r>
      <w:r w:rsidRPr="005F0719">
        <w:rPr>
          <w:rFonts w:ascii="Times New Roman" w:hAnsi="Times New Roman" w:cs="Times New Roman"/>
          <w:color w:val="4A442A" w:themeColor="background2" w:themeShade="40"/>
          <w:rPrChange w:id="429" w:author="Bruno Sánchez-Andrade Nuño" w:date="2011-05-10T19:49:00Z">
            <w:rPr>
              <w:rFonts w:ascii="Times New Roman" w:hAnsi="Times New Roman"/>
              <w:color w:val="4A442A" w:themeColor="background2" w:themeShade="40"/>
            </w:rPr>
          </w:rPrChange>
        </w:rPr>
        <w:t xml:space="preserve">, new socio-technological tools (e.g. </w:t>
      </w:r>
      <w:proofErr w:type="spellStart"/>
      <w:r w:rsidRPr="005F0719">
        <w:rPr>
          <w:rFonts w:ascii="Times New Roman" w:hAnsi="Times New Roman" w:cs="Times New Roman"/>
          <w:color w:val="4A442A" w:themeColor="background2" w:themeShade="40"/>
          <w:rPrChange w:id="430" w:author="Bruno Sánchez-Andrade Nuño" w:date="2011-05-10T19:49:00Z">
            <w:rPr>
              <w:rFonts w:ascii="Times New Roman" w:hAnsi="Times New Roman"/>
              <w:color w:val="4A442A" w:themeColor="background2" w:themeShade="40"/>
            </w:rPr>
          </w:rPrChange>
        </w:rPr>
        <w:t>google</w:t>
      </w:r>
      <w:proofErr w:type="spellEnd"/>
      <w:r w:rsidRPr="005F0719">
        <w:rPr>
          <w:rFonts w:ascii="Times New Roman" w:hAnsi="Times New Roman" w:cs="Times New Roman"/>
          <w:color w:val="4A442A" w:themeColor="background2" w:themeShade="40"/>
          <w:rPrChange w:id="431" w:author="Bruno Sánchez-Andrade Nuño" w:date="2011-05-10T19:49:00Z">
            <w:rPr>
              <w:rFonts w:ascii="Times New Roman" w:hAnsi="Times New Roman"/>
              <w:color w:val="4A442A" w:themeColor="background2" w:themeShade="40"/>
            </w:rPr>
          </w:rPrChange>
        </w:rPr>
        <w:t>)</w:t>
      </w:r>
    </w:p>
    <w:p w14:paraId="24DB52BC" w14:textId="77777777" w:rsidR="009C1537" w:rsidRPr="005F0719" w:rsidRDefault="00DB4512" w:rsidP="003B5F55">
      <w:pPr>
        <w:pStyle w:val="ListParagraph"/>
        <w:numPr>
          <w:ilvl w:val="0"/>
          <w:numId w:val="17"/>
        </w:numPr>
        <w:ind w:left="0"/>
        <w:rPr>
          <w:rFonts w:ascii="Times New Roman" w:hAnsi="Times New Roman" w:cs="Times New Roman"/>
          <w:color w:val="4A442A" w:themeColor="background2" w:themeShade="40"/>
          <w:rPrChange w:id="432" w:author="Bruno Sánchez-Andrade Nuño" w:date="2011-05-10T19:49:00Z">
            <w:rPr>
              <w:rFonts w:ascii="Times New Roman" w:hAnsi="Times New Roman"/>
              <w:color w:val="4A442A" w:themeColor="background2" w:themeShade="40"/>
            </w:rPr>
          </w:rPrChange>
        </w:rPr>
      </w:pPr>
      <w:r w:rsidRPr="005F0719">
        <w:rPr>
          <w:rFonts w:ascii="Times New Roman" w:hAnsi="Times New Roman" w:cs="Times New Roman"/>
          <w:color w:val="4A442A" w:themeColor="background2" w:themeShade="40"/>
          <w:rPrChange w:id="433" w:author="Bruno Sánchez-Andrade Nuño" w:date="2011-05-10T19:49:00Z">
            <w:rPr>
              <w:rFonts w:ascii="Times New Roman" w:hAnsi="Times New Roman"/>
              <w:color w:val="4A442A" w:themeColor="background2" w:themeShade="40"/>
            </w:rPr>
          </w:rPrChange>
        </w:rPr>
        <w:t xml:space="preserve">Consider other </w:t>
      </w:r>
      <w:r w:rsidRPr="005F0719">
        <w:rPr>
          <w:rFonts w:ascii="Times New Roman" w:hAnsi="Times New Roman" w:cs="Times New Roman"/>
          <w:color w:val="4A442A" w:themeColor="background2" w:themeShade="40"/>
          <w:u w:val="single"/>
          <w:rPrChange w:id="434" w:author="Bruno Sánchez-Andrade Nuño" w:date="2011-05-10T19:49:00Z">
            <w:rPr>
              <w:rFonts w:ascii="Times New Roman" w:hAnsi="Times New Roman"/>
              <w:color w:val="4A442A" w:themeColor="background2" w:themeShade="40"/>
              <w:u w:val="single"/>
            </w:rPr>
          </w:rPrChange>
        </w:rPr>
        <w:t>drivers</w:t>
      </w:r>
      <w:r w:rsidRPr="005F0719">
        <w:rPr>
          <w:rFonts w:ascii="Times New Roman" w:hAnsi="Times New Roman" w:cs="Times New Roman"/>
          <w:color w:val="4A442A" w:themeColor="background2" w:themeShade="40"/>
          <w:rPrChange w:id="435" w:author="Bruno Sánchez-Andrade Nuño" w:date="2011-05-10T19:49:00Z">
            <w:rPr>
              <w:rFonts w:ascii="Times New Roman" w:hAnsi="Times New Roman"/>
              <w:color w:val="4A442A" w:themeColor="background2" w:themeShade="40"/>
            </w:rPr>
          </w:rPrChange>
        </w:rPr>
        <w:t xml:space="preserve"> than climate change in analysis, though initially focused on climate in V.1 </w:t>
      </w:r>
    </w:p>
    <w:p w14:paraId="0D01B205" w14:textId="77777777" w:rsidR="004810B5" w:rsidRPr="005F0719" w:rsidRDefault="004810B5" w:rsidP="00013B68">
      <w:pPr>
        <w:rPr>
          <w:rFonts w:ascii="Times New Roman" w:hAnsi="Times New Roman" w:cs="Times New Roman"/>
          <w:color w:val="4A442A" w:themeColor="background2" w:themeShade="40"/>
          <w:rPrChange w:id="436" w:author="Bruno Sánchez-Andrade Nuño" w:date="2011-05-10T19:49:00Z">
            <w:rPr>
              <w:rFonts w:ascii="Times New Roman" w:hAnsi="Times New Roman"/>
              <w:color w:val="4A442A" w:themeColor="background2" w:themeShade="40"/>
            </w:rPr>
          </w:rPrChange>
        </w:rPr>
      </w:pPr>
    </w:p>
    <w:p w14:paraId="15171461" w14:textId="77777777" w:rsidR="004810B5" w:rsidRPr="005F0719" w:rsidDel="00D141FB" w:rsidRDefault="004810B5" w:rsidP="00013B68">
      <w:pPr>
        <w:rPr>
          <w:del w:id="437" w:author="Ian Noble" w:date="2011-05-10T17:37:00Z"/>
          <w:rFonts w:ascii="Times New Roman" w:hAnsi="Times New Roman" w:cs="Times New Roman"/>
          <w:color w:val="4A442A" w:themeColor="background2" w:themeShade="40"/>
          <w:rPrChange w:id="438" w:author="Bruno Sánchez-Andrade Nuño" w:date="2011-05-10T19:49:00Z">
            <w:rPr>
              <w:del w:id="439" w:author="Ian Noble" w:date="2011-05-10T17:37:00Z"/>
              <w:rFonts w:ascii="Times New Roman" w:hAnsi="Times New Roman"/>
              <w:color w:val="4A442A" w:themeColor="background2" w:themeShade="40"/>
            </w:rPr>
          </w:rPrChange>
        </w:rPr>
      </w:pPr>
    </w:p>
    <w:p w14:paraId="3175874F" w14:textId="77777777" w:rsidR="004810B5" w:rsidRPr="005F0719" w:rsidDel="00D141FB" w:rsidRDefault="004810B5" w:rsidP="00013B68">
      <w:pPr>
        <w:rPr>
          <w:del w:id="440" w:author="Ian Noble" w:date="2011-05-10T17:37:00Z"/>
          <w:rFonts w:ascii="Times New Roman" w:hAnsi="Times New Roman" w:cs="Times New Roman"/>
          <w:color w:val="4A442A" w:themeColor="background2" w:themeShade="40"/>
          <w:rPrChange w:id="441" w:author="Bruno Sánchez-Andrade Nuño" w:date="2011-05-10T19:49:00Z">
            <w:rPr>
              <w:del w:id="442" w:author="Ian Noble" w:date="2011-05-10T17:37:00Z"/>
              <w:rFonts w:ascii="Times New Roman" w:hAnsi="Times New Roman"/>
              <w:color w:val="4A442A" w:themeColor="background2" w:themeShade="40"/>
            </w:rPr>
          </w:rPrChange>
        </w:rPr>
      </w:pPr>
    </w:p>
    <w:p w14:paraId="04D4B2C7" w14:textId="77777777" w:rsidR="00013B68" w:rsidRPr="005F0719" w:rsidRDefault="00013B68" w:rsidP="00013B68">
      <w:pPr>
        <w:rPr>
          <w:rFonts w:ascii="Times New Roman" w:hAnsi="Times New Roman" w:cs="Times New Roman"/>
          <w:color w:val="4A442A" w:themeColor="background2" w:themeShade="40"/>
          <w:rPrChange w:id="443" w:author="Bruno Sánchez-Andrade Nuño" w:date="2011-05-10T19:49:00Z">
            <w:rPr>
              <w:rFonts w:ascii="Times New Roman" w:hAnsi="Times New Roman"/>
              <w:color w:val="4A442A" w:themeColor="background2" w:themeShade="40"/>
            </w:rPr>
          </w:rPrChange>
        </w:rPr>
      </w:pPr>
    </w:p>
    <w:p w14:paraId="042183DE" w14:textId="77777777" w:rsidR="005F0719" w:rsidRDefault="005F0719">
      <w:pPr>
        <w:rPr>
          <w:ins w:id="444" w:author="Bruno Sánchez-Andrade Nuño" w:date="2011-05-10T19:49:00Z"/>
          <w:rFonts w:ascii="Times New Roman" w:hAnsi="Times New Roman" w:cs="Times New Roman"/>
          <w:b/>
          <w:color w:val="5A6242"/>
        </w:rPr>
      </w:pPr>
      <w:ins w:id="445" w:author="Bruno Sánchez-Andrade Nuño" w:date="2011-05-10T19:49:00Z">
        <w:r>
          <w:rPr>
            <w:rFonts w:ascii="Times New Roman" w:hAnsi="Times New Roman" w:cs="Times New Roman"/>
            <w:b/>
            <w:color w:val="5A6242"/>
          </w:rPr>
          <w:br w:type="page"/>
        </w:r>
      </w:ins>
    </w:p>
    <w:p w14:paraId="6EDB1DEF" w14:textId="3D411077" w:rsidR="0001731D" w:rsidRPr="005F0719" w:rsidRDefault="00484F47" w:rsidP="00013B68">
      <w:pPr>
        <w:rPr>
          <w:rFonts w:ascii="Times New Roman" w:hAnsi="Times New Roman" w:cs="Times New Roman"/>
          <w:color w:val="4A442A" w:themeColor="background2" w:themeShade="40"/>
          <w:rPrChange w:id="446" w:author="Bruno Sánchez-Andrade Nuño" w:date="2011-05-10T19:49:00Z">
            <w:rPr>
              <w:rFonts w:ascii="Times New Roman" w:hAnsi="Times New Roman"/>
              <w:color w:val="4A442A" w:themeColor="background2" w:themeShade="40"/>
            </w:rPr>
          </w:rPrChange>
        </w:rPr>
      </w:pPr>
      <w:bookmarkStart w:id="447" w:name="_GoBack"/>
      <w:bookmarkEnd w:id="447"/>
      <w:ins w:id="448" w:author="Bruno Sánchez-Andrade Nuño" w:date="2011-05-10T19:41:00Z">
        <w:r w:rsidRPr="005F0719">
          <w:rPr>
            <w:rFonts w:ascii="Times New Roman" w:hAnsi="Times New Roman" w:cs="Times New Roman"/>
            <w:b/>
            <w:color w:val="5A6242"/>
            <w:rPrChange w:id="449" w:author="Bruno Sánchez-Andrade Nuño" w:date="2011-05-10T19:49:00Z">
              <w:rPr>
                <w:rFonts w:ascii="Times New Roman" w:hAnsi="Times New Roman"/>
                <w:b/>
                <w:color w:val="5A6242"/>
              </w:rPr>
            </w:rPrChange>
          </w:rPr>
          <w:t xml:space="preserve">Response: </w:t>
        </w:r>
      </w:ins>
      <w:ins w:id="450" w:author="Bruno Sánchez-Andrade Nuño" w:date="2011-05-10T19:40:00Z">
        <w:r w:rsidRPr="005F0719">
          <w:rPr>
            <w:rFonts w:ascii="Times New Roman" w:hAnsi="Times New Roman" w:cs="Times New Roman"/>
            <w:b/>
            <w:color w:val="5A6242"/>
            <w:rPrChange w:id="451" w:author="Bruno Sánchez-Andrade Nuño" w:date="2011-05-10T19:49:00Z">
              <w:rPr>
                <w:rFonts w:ascii="Times New Roman" w:hAnsi="Times New Roman"/>
                <w:b/>
                <w:color w:val="5A6242"/>
              </w:rPr>
            </w:rPrChange>
          </w:rPr>
          <w:t xml:space="preserve">Key changes to </w:t>
        </w:r>
        <w:proofErr w:type="spellStart"/>
        <w:r w:rsidRPr="005F0719">
          <w:rPr>
            <w:rFonts w:ascii="Times New Roman" w:hAnsi="Times New Roman" w:cs="Times New Roman"/>
            <w:b/>
            <w:color w:val="5A6242"/>
            <w:rPrChange w:id="452" w:author="Bruno Sánchez-Andrade Nuño" w:date="2011-05-10T19:49:00Z">
              <w:rPr>
                <w:rFonts w:ascii="Times New Roman" w:hAnsi="Times New Roman"/>
                <w:b/>
                <w:color w:val="5A6242"/>
              </w:rPr>
            </w:rPrChange>
          </w:rPr>
          <w:t>GaIn</w:t>
        </w:r>
        <w:proofErr w:type="spellEnd"/>
        <w:r w:rsidRPr="005F0719">
          <w:rPr>
            <w:rFonts w:ascii="Times New Roman" w:hAnsi="Times New Roman" w:cs="Times New Roman"/>
            <w:b/>
            <w:color w:val="5A6242"/>
            <w:rPrChange w:id="453" w:author="Bruno Sánchez-Andrade Nuño" w:date="2011-05-10T19:49:00Z">
              <w:rPr>
                <w:rFonts w:ascii="Times New Roman" w:hAnsi="Times New Roman"/>
                <w:b/>
                <w:color w:val="5A6242"/>
              </w:rPr>
            </w:rPrChange>
          </w:rPr>
          <w:t>™ under consideration</w:t>
        </w:r>
      </w:ins>
    </w:p>
    <w:p w14:paraId="67184904" w14:textId="77777777" w:rsidR="00221AA6" w:rsidRPr="005F0719" w:rsidRDefault="00221AA6" w:rsidP="00013B68">
      <w:pPr>
        <w:rPr>
          <w:ins w:id="454" w:author="Bruno Sánchez-Andrade Nuño" w:date="2011-05-10T19:39:00Z"/>
          <w:rFonts w:ascii="Times New Roman" w:hAnsi="Times New Roman" w:cs="Times New Roman"/>
          <w:color w:val="4A442A" w:themeColor="background2" w:themeShade="40"/>
          <w:rPrChange w:id="455" w:author="Bruno Sánchez-Andrade Nuño" w:date="2011-05-10T19:49:00Z">
            <w:rPr>
              <w:ins w:id="456" w:author="Bruno Sánchez-Andrade Nuño" w:date="2011-05-10T19:39:00Z"/>
              <w:rFonts w:ascii="Times New Roman" w:hAnsi="Times New Roman"/>
              <w:color w:val="4A442A" w:themeColor="background2" w:themeShade="40"/>
            </w:rPr>
          </w:rPrChange>
        </w:rPr>
      </w:pPr>
    </w:p>
    <w:p w14:paraId="29B60D93" w14:textId="02D5234C" w:rsidR="00484F47" w:rsidRPr="005F0719" w:rsidRDefault="00484F47" w:rsidP="00484F47">
      <w:pPr>
        <w:spacing w:before="120"/>
        <w:rPr>
          <w:ins w:id="457" w:author="Bruno Sánchez-Andrade Nuño" w:date="2011-05-10T19:39:00Z"/>
          <w:rFonts w:ascii="Times New Roman" w:hAnsi="Times New Roman" w:cs="Times New Roman"/>
          <w:rPrChange w:id="458" w:author="Bruno Sánchez-Andrade Nuño" w:date="2011-05-10T19:49:00Z">
            <w:rPr>
              <w:ins w:id="459" w:author="Bruno Sánchez-Andrade Nuño" w:date="2011-05-10T19:39:00Z"/>
            </w:rPr>
          </w:rPrChange>
        </w:rPr>
      </w:pPr>
      <w:ins w:id="460" w:author="Bruno Sánchez-Andrade Nuño" w:date="2011-05-10T19:40:00Z">
        <w:r w:rsidRPr="005F0719">
          <w:rPr>
            <w:rFonts w:ascii="Times New Roman" w:hAnsi="Times New Roman" w:cs="Times New Roman"/>
            <w:rPrChange w:id="461" w:author="Bruno Sánchez-Andrade Nuño" w:date="2011-05-10T19:49:00Z">
              <w:rPr/>
            </w:rPrChange>
          </w:rPr>
          <w:t xml:space="preserve">Considering the </w:t>
        </w:r>
      </w:ins>
      <w:proofErr w:type="gramStart"/>
      <w:ins w:id="462" w:author="Bruno Sánchez-Andrade Nuño" w:date="2011-05-10T19:47:00Z">
        <w:r w:rsidR="00151E97" w:rsidRPr="005F0719">
          <w:rPr>
            <w:rFonts w:ascii="Times New Roman" w:hAnsi="Times New Roman" w:cs="Times New Roman"/>
            <w:rPrChange w:id="463" w:author="Bruno Sánchez-Andrade Nuño" w:date="2011-05-10T19:49:00Z">
              <w:rPr/>
            </w:rPrChange>
          </w:rPr>
          <w:t>above mentioned</w:t>
        </w:r>
      </w:ins>
      <w:proofErr w:type="gramEnd"/>
      <w:ins w:id="464" w:author="Bruno Sánchez-Andrade Nuño" w:date="2011-05-10T19:42:00Z">
        <w:r w:rsidRPr="005F0719">
          <w:rPr>
            <w:rFonts w:ascii="Times New Roman" w:hAnsi="Times New Roman" w:cs="Times New Roman"/>
            <w:rPrChange w:id="465" w:author="Bruno Sánchez-Andrade Nuño" w:date="2011-05-10T19:49:00Z">
              <w:rPr/>
            </w:rPrChange>
          </w:rPr>
          <w:t xml:space="preserve"> summarized </w:t>
        </w:r>
      </w:ins>
      <w:ins w:id="466" w:author="Bruno Sánchez-Andrade Nuño" w:date="2011-05-10T19:40:00Z">
        <w:r w:rsidRPr="005F0719">
          <w:rPr>
            <w:rFonts w:ascii="Times New Roman" w:hAnsi="Times New Roman" w:cs="Times New Roman"/>
            <w:rPrChange w:id="467" w:author="Bruno Sánchez-Andrade Nuño" w:date="2011-05-10T19:49:00Z">
              <w:rPr/>
            </w:rPrChange>
          </w:rPr>
          <w:t>points, these are some of the key changes we are currently considering:</w:t>
        </w:r>
      </w:ins>
    </w:p>
    <w:p w14:paraId="48338230" w14:textId="77777777" w:rsidR="00484F47" w:rsidRPr="005F0719" w:rsidRDefault="00484F47" w:rsidP="00484F47">
      <w:pPr>
        <w:pStyle w:val="ListParagraph"/>
        <w:numPr>
          <w:ilvl w:val="0"/>
          <w:numId w:val="19"/>
        </w:numPr>
        <w:spacing w:before="120"/>
        <w:rPr>
          <w:ins w:id="468" w:author="Bruno Sánchez-Andrade Nuño" w:date="2011-05-10T19:39:00Z"/>
          <w:rFonts w:ascii="Times New Roman" w:hAnsi="Times New Roman" w:cs="Times New Roman"/>
          <w:rPrChange w:id="469" w:author="Bruno Sánchez-Andrade Nuño" w:date="2011-05-10T19:49:00Z">
            <w:rPr>
              <w:ins w:id="470" w:author="Bruno Sánchez-Andrade Nuño" w:date="2011-05-10T19:39:00Z"/>
            </w:rPr>
          </w:rPrChange>
        </w:rPr>
      </w:pPr>
      <w:ins w:id="471" w:author="Bruno Sánchez-Andrade Nuño" w:date="2011-05-10T19:39:00Z">
        <w:r w:rsidRPr="005F0719">
          <w:rPr>
            <w:rFonts w:ascii="Times New Roman" w:hAnsi="Times New Roman" w:cs="Times New Roman"/>
            <w:rPrChange w:id="472" w:author="Bruno Sánchez-Andrade Nuño" w:date="2011-05-10T19:49:00Z">
              <w:rPr/>
            </w:rPrChange>
          </w:rPr>
          <w:t>We discussed the issue of overlap between the Readiness and Vulnerability axes in that they both had elements measuring the capacity and preparedness of countries to act on adaptation.  There are really three components that GAIN</w:t>
        </w:r>
      </w:ins>
      <w:ins w:id="473" w:author="Bruno Sánchez-Andrade Nuño" w:date="2011-05-10T19:42:00Z">
        <w:r w:rsidRPr="005F0719">
          <w:rPr>
            <w:rFonts w:ascii="Times New Roman" w:hAnsi="Times New Roman" w:cs="Times New Roman"/>
            <w:color w:val="5A6242"/>
            <w:rPrChange w:id="474" w:author="Bruno Sánchez-Andrade Nuño" w:date="2011-05-10T19:49:00Z">
              <w:rPr>
                <w:rFonts w:ascii="Times New Roman" w:hAnsi="Times New Roman"/>
                <w:b/>
                <w:color w:val="5A6242"/>
              </w:rPr>
            </w:rPrChange>
          </w:rPr>
          <w:t>™</w:t>
        </w:r>
      </w:ins>
      <w:ins w:id="475" w:author="Bruno Sánchez-Andrade Nuño" w:date="2011-05-10T19:39:00Z">
        <w:r w:rsidRPr="005F0719">
          <w:rPr>
            <w:rFonts w:ascii="Times New Roman" w:hAnsi="Times New Roman" w:cs="Times New Roman"/>
            <w:rPrChange w:id="476" w:author="Bruno Sánchez-Andrade Nuño" w:date="2011-05-10T19:49:00Z">
              <w:rPr/>
            </w:rPrChange>
          </w:rPr>
          <w:t xml:space="preserve"> is attempting to capture – risk from climate change; capacity (adaptive capacity) to tackle those risks and the business environment relating to investments associated with those actions.  We decided to rearrange the presentation of these components.</w:t>
        </w:r>
      </w:ins>
    </w:p>
    <w:p w14:paraId="7B1657B5" w14:textId="77777777" w:rsidR="00484F47" w:rsidRPr="005F0719" w:rsidRDefault="00484F47" w:rsidP="00484F47">
      <w:pPr>
        <w:pStyle w:val="ListParagraph"/>
        <w:numPr>
          <w:ilvl w:val="0"/>
          <w:numId w:val="19"/>
        </w:numPr>
        <w:spacing w:before="120"/>
        <w:rPr>
          <w:ins w:id="477" w:author="Bruno Sánchez-Andrade Nuño" w:date="2011-05-10T19:39:00Z"/>
          <w:rFonts w:ascii="Times New Roman" w:hAnsi="Times New Roman" w:cs="Times New Roman"/>
          <w:rPrChange w:id="478" w:author="Bruno Sánchez-Andrade Nuño" w:date="2011-05-10T19:49:00Z">
            <w:rPr>
              <w:ins w:id="479" w:author="Bruno Sánchez-Andrade Nuño" w:date="2011-05-10T19:39:00Z"/>
            </w:rPr>
          </w:rPrChange>
        </w:rPr>
      </w:pPr>
      <w:ins w:id="480" w:author="Bruno Sánchez-Andrade Nuño" w:date="2011-05-10T19:39:00Z">
        <w:r w:rsidRPr="005F0719">
          <w:rPr>
            <w:rFonts w:ascii="Times New Roman" w:hAnsi="Times New Roman" w:cs="Times New Roman"/>
            <w:b/>
            <w:rPrChange w:id="481" w:author="Bruno Sánchez-Andrade Nuño" w:date="2011-05-10T19:49:00Z">
              <w:rPr>
                <w:b/>
              </w:rPr>
            </w:rPrChange>
          </w:rPr>
          <w:t>Adaptive capacity</w:t>
        </w:r>
        <w:r w:rsidRPr="005F0719">
          <w:rPr>
            <w:rFonts w:ascii="Times New Roman" w:hAnsi="Times New Roman" w:cs="Times New Roman"/>
            <w:rPrChange w:id="482" w:author="Bruno Sánchez-Andrade Nuño" w:date="2011-05-10T19:49:00Z">
              <w:rPr/>
            </w:rPrChange>
          </w:rPr>
          <w:t xml:space="preserve"> should be distilled on its own axis. That leads us to put it into an additional Axis, on which we will also put the Adaptometer.</w:t>
        </w:r>
      </w:ins>
    </w:p>
    <w:p w14:paraId="232FA6A7" w14:textId="77777777" w:rsidR="00484F47" w:rsidRPr="005F0719" w:rsidRDefault="00484F47" w:rsidP="00484F47">
      <w:pPr>
        <w:pStyle w:val="ListParagraph"/>
        <w:numPr>
          <w:ilvl w:val="0"/>
          <w:numId w:val="19"/>
        </w:numPr>
        <w:spacing w:before="120"/>
        <w:rPr>
          <w:ins w:id="483" w:author="Bruno Sánchez-Andrade Nuño" w:date="2011-05-10T19:39:00Z"/>
          <w:rFonts w:ascii="Times New Roman" w:hAnsi="Times New Roman" w:cs="Times New Roman"/>
          <w:strike/>
          <w:rPrChange w:id="484" w:author="Bruno Sánchez-Andrade Nuño" w:date="2011-05-10T19:49:00Z">
            <w:rPr>
              <w:ins w:id="485" w:author="Bruno Sánchez-Andrade Nuño" w:date="2011-05-10T19:39:00Z"/>
              <w:strike/>
            </w:rPr>
          </w:rPrChange>
        </w:rPr>
      </w:pPr>
      <w:ins w:id="486" w:author="Bruno Sánchez-Andrade Nuño" w:date="2011-05-10T19:39:00Z">
        <w:r w:rsidRPr="005F0719">
          <w:rPr>
            <w:rFonts w:ascii="Times New Roman" w:hAnsi="Times New Roman" w:cs="Times New Roman"/>
            <w:rPrChange w:id="487" w:author="Bruno Sánchez-Andrade Nuño" w:date="2011-05-10T19:49:00Z">
              <w:rPr/>
            </w:rPrChange>
          </w:rPr>
          <w:t xml:space="preserve">Readiness Axis keeps its name but is restricted to “Business </w:t>
        </w:r>
        <w:commentRangeStart w:id="488"/>
        <w:r w:rsidRPr="005F0719">
          <w:rPr>
            <w:rFonts w:ascii="Times New Roman" w:hAnsi="Times New Roman" w:cs="Times New Roman"/>
            <w:rPrChange w:id="489" w:author="Bruno Sánchez-Andrade Nuño" w:date="2011-05-10T19:49:00Z">
              <w:rPr/>
            </w:rPrChange>
          </w:rPr>
          <w:t>Readiness</w:t>
        </w:r>
        <w:commentRangeEnd w:id="488"/>
        <w:r w:rsidRPr="005F0719">
          <w:rPr>
            <w:rStyle w:val="CommentReference"/>
            <w:rFonts w:ascii="Times New Roman" w:hAnsi="Times New Roman" w:cs="Times New Roman"/>
            <w:sz w:val="24"/>
            <w:szCs w:val="24"/>
            <w:rPrChange w:id="490" w:author="Bruno Sánchez-Andrade Nuño" w:date="2011-05-10T19:49:00Z">
              <w:rPr>
                <w:rStyle w:val="CommentReference"/>
              </w:rPr>
            </w:rPrChange>
          </w:rPr>
          <w:commentReference w:id="488"/>
        </w:r>
        <w:r w:rsidRPr="005F0719">
          <w:rPr>
            <w:rFonts w:ascii="Times New Roman" w:hAnsi="Times New Roman" w:cs="Times New Roman"/>
            <w:rPrChange w:id="491" w:author="Bruno Sánchez-Andrade Nuño" w:date="2011-05-10T19:49:00Z">
              <w:rPr/>
            </w:rPrChange>
          </w:rPr>
          <w:t>”</w:t>
        </w:r>
      </w:ins>
      <w:ins w:id="492" w:author="Bruno Sánchez-Andrade Nuño" w:date="2011-05-10T19:43:00Z">
        <w:r w:rsidRPr="005F0719">
          <w:rPr>
            <w:rFonts w:ascii="Times New Roman" w:hAnsi="Times New Roman" w:cs="Times New Roman"/>
            <w:rPrChange w:id="493" w:author="Bruno Sánchez-Andrade Nuño" w:date="2011-05-10T19:49:00Z">
              <w:rPr/>
            </w:rPrChange>
          </w:rPr>
          <w:t>, “Business Environment”</w:t>
        </w:r>
      </w:ins>
      <w:ins w:id="494" w:author="Bruno Sánchez-Andrade Nuño" w:date="2011-05-10T19:39:00Z">
        <w:r w:rsidRPr="005F0719">
          <w:rPr>
            <w:rFonts w:ascii="Times New Roman" w:hAnsi="Times New Roman" w:cs="Times New Roman"/>
            <w:rPrChange w:id="495" w:author="Bruno Sánchez-Andrade Nuño" w:date="2011-05-10T19:49:00Z">
              <w:rPr/>
            </w:rPrChange>
          </w:rPr>
          <w:t xml:space="preserve"> or </w:t>
        </w:r>
        <w:r w:rsidRPr="005F0719">
          <w:rPr>
            <w:rFonts w:ascii="Times New Roman" w:hAnsi="Times New Roman" w:cs="Times New Roman"/>
            <w:b/>
            <w:rPrChange w:id="496" w:author="Bruno Sánchez-Andrade Nuño" w:date="2011-05-10T19:49:00Z">
              <w:rPr>
                <w:b/>
              </w:rPr>
            </w:rPrChange>
          </w:rPr>
          <w:t>Enabling Environment</w:t>
        </w:r>
        <w:r w:rsidRPr="005F0719">
          <w:rPr>
            <w:rFonts w:ascii="Times New Roman" w:hAnsi="Times New Roman" w:cs="Times New Roman"/>
            <w:rPrChange w:id="497" w:author="Bruno Sánchez-Andrade Nuño" w:date="2011-05-10T19:49:00Z">
              <w:rPr/>
            </w:rPrChange>
          </w:rPr>
          <w:t xml:space="preserve">. HDI is dropped from </w:t>
        </w:r>
        <w:proofErr w:type="gramStart"/>
        <w:r w:rsidRPr="005F0719">
          <w:rPr>
            <w:rFonts w:ascii="Times New Roman" w:hAnsi="Times New Roman" w:cs="Times New Roman"/>
            <w:rPrChange w:id="498" w:author="Bruno Sánchez-Andrade Nuño" w:date="2011-05-10T19:49:00Z">
              <w:rPr/>
            </w:rPrChange>
          </w:rPr>
          <w:t>this components</w:t>
        </w:r>
        <w:proofErr w:type="gramEnd"/>
        <w:r w:rsidRPr="005F0719">
          <w:rPr>
            <w:rFonts w:ascii="Times New Roman" w:hAnsi="Times New Roman" w:cs="Times New Roman"/>
            <w:rPrChange w:id="499" w:author="Bruno Sánchez-Andrade Nuño" w:date="2011-05-10T19:49:00Z">
              <w:rPr/>
            </w:rPrChange>
          </w:rPr>
          <w:t xml:space="preserve"> while the Economic and Governance components remain. </w:t>
        </w:r>
      </w:ins>
    </w:p>
    <w:p w14:paraId="76191DB8" w14:textId="77777777" w:rsidR="00484F47" w:rsidRPr="005F0719" w:rsidRDefault="00484F47" w:rsidP="00484F47">
      <w:pPr>
        <w:pStyle w:val="ListParagraph"/>
        <w:numPr>
          <w:ilvl w:val="0"/>
          <w:numId w:val="19"/>
        </w:numPr>
        <w:spacing w:before="120"/>
        <w:rPr>
          <w:ins w:id="500" w:author="Bruno Sánchez-Andrade Nuño" w:date="2011-05-10T19:39:00Z"/>
          <w:rFonts w:ascii="Times New Roman" w:hAnsi="Times New Roman" w:cs="Times New Roman"/>
          <w:rPrChange w:id="501" w:author="Bruno Sánchez-Andrade Nuño" w:date="2011-05-10T19:49:00Z">
            <w:rPr>
              <w:ins w:id="502" w:author="Bruno Sánchez-Andrade Nuño" w:date="2011-05-10T19:39:00Z"/>
            </w:rPr>
          </w:rPrChange>
        </w:rPr>
      </w:pPr>
      <w:ins w:id="503" w:author="Bruno Sánchez-Andrade Nuño" w:date="2011-05-10T19:39:00Z">
        <w:r w:rsidRPr="005F0719">
          <w:rPr>
            <w:rFonts w:ascii="Times New Roman" w:hAnsi="Times New Roman" w:cs="Times New Roman"/>
            <w:rPrChange w:id="504" w:author="Bruno Sánchez-Andrade Nuño" w:date="2011-05-10T19:49:00Z">
              <w:rPr/>
            </w:rPrChange>
          </w:rPr>
          <w:t>The Vulnerability Axis remains but should have a causal structure. For each Sector (i.e. Water, Food, Health and Coast) we put 3 “</w:t>
        </w:r>
        <w:r w:rsidRPr="005F0719">
          <w:rPr>
            <w:rFonts w:ascii="Times New Roman" w:hAnsi="Times New Roman" w:cs="Times New Roman"/>
            <w:b/>
            <w:rPrChange w:id="505" w:author="Bruno Sánchez-Andrade Nuño" w:date="2011-05-10T19:49:00Z">
              <w:rPr>
                <w:b/>
              </w:rPr>
            </w:rPrChange>
          </w:rPr>
          <w:t>Threads</w:t>
        </w:r>
        <w:r w:rsidRPr="005F0719">
          <w:rPr>
            <w:rFonts w:ascii="Times New Roman" w:hAnsi="Times New Roman" w:cs="Times New Roman"/>
            <w:rPrChange w:id="506" w:author="Bruno Sánchez-Andrade Nuño" w:date="2011-05-10T19:49:00Z">
              <w:rPr/>
            </w:rPrChange>
          </w:rPr>
          <w:t>”: Quantity, Quality and Variability. Threads have 3 components: Exposure, Sensitivity, and Adaptive Capacity. First two Components define the Vulnerability Axis and the third goes into the Adaptive Capacity Axis. (See figure)</w:t>
        </w:r>
      </w:ins>
    </w:p>
    <w:p w14:paraId="3C961FDE" w14:textId="77777777" w:rsidR="00484F47" w:rsidRPr="005F0719" w:rsidRDefault="00484F47" w:rsidP="00484F47">
      <w:pPr>
        <w:pStyle w:val="ListParagraph"/>
        <w:numPr>
          <w:ilvl w:val="0"/>
          <w:numId w:val="19"/>
        </w:numPr>
        <w:spacing w:before="120"/>
        <w:rPr>
          <w:ins w:id="507" w:author="Bruno Sánchez-Andrade Nuño" w:date="2011-05-10T19:39:00Z"/>
          <w:rFonts w:ascii="Times New Roman" w:hAnsi="Times New Roman" w:cs="Times New Roman"/>
          <w:rPrChange w:id="508" w:author="Bruno Sánchez-Andrade Nuño" w:date="2011-05-10T19:49:00Z">
            <w:rPr>
              <w:ins w:id="509" w:author="Bruno Sánchez-Andrade Nuño" w:date="2011-05-10T19:39:00Z"/>
            </w:rPr>
          </w:rPrChange>
        </w:rPr>
      </w:pPr>
      <w:ins w:id="510" w:author="Bruno Sánchez-Andrade Nuño" w:date="2011-05-10T19:39:00Z">
        <w:r w:rsidRPr="005F0719">
          <w:rPr>
            <w:rFonts w:ascii="Times New Roman" w:hAnsi="Times New Roman" w:cs="Times New Roman"/>
            <w:rPrChange w:id="511" w:author="Bruno Sánchez-Andrade Nuño" w:date="2011-05-10T19:49:00Z">
              <w:rPr/>
            </w:rPrChange>
          </w:rPr>
          <w:t xml:space="preserve">The usual iconic presentation of the Readiness Matrix will be with the Vulnerability and Capacity axes.  These can be combined to give a single index score.  The Business axis can be conveyed either as a </w:t>
        </w:r>
        <w:proofErr w:type="spellStart"/>
        <w:r w:rsidRPr="005F0719">
          <w:rPr>
            <w:rFonts w:ascii="Times New Roman" w:hAnsi="Times New Roman" w:cs="Times New Roman"/>
            <w:rPrChange w:id="512" w:author="Bruno Sánchez-Andrade Nuño" w:date="2011-05-10T19:49:00Z">
              <w:rPr/>
            </w:rPrChange>
          </w:rPr>
          <w:t>colour</w:t>
        </w:r>
        <w:proofErr w:type="spellEnd"/>
        <w:r w:rsidRPr="005F0719">
          <w:rPr>
            <w:rFonts w:ascii="Times New Roman" w:hAnsi="Times New Roman" w:cs="Times New Roman"/>
            <w:rPrChange w:id="513" w:author="Bruno Sánchez-Andrade Nuño" w:date="2011-05-10T19:49:00Z">
              <w:rPr/>
            </w:rPrChange>
          </w:rPr>
          <w:t xml:space="preserve"> code or Bubble size.  For example a low risk high capacity country might be scored as 9 on a 10-point scale and green showing a good business environment.  Middle of the road countries will score 5s and 6s with some scoring high on business environment (green) and some mid (yellow) and some low (red).  Alternatively, business environment can also be shown on the graphics by bubble size (and </w:t>
        </w:r>
        <w:proofErr w:type="spellStart"/>
        <w:r w:rsidRPr="005F0719">
          <w:rPr>
            <w:rFonts w:ascii="Times New Roman" w:hAnsi="Times New Roman" w:cs="Times New Roman"/>
            <w:rPrChange w:id="514" w:author="Bruno Sánchez-Andrade Nuño" w:date="2011-05-10T19:49:00Z">
              <w:rPr/>
            </w:rPrChange>
          </w:rPr>
          <w:t>colour</w:t>
        </w:r>
        <w:proofErr w:type="spellEnd"/>
        <w:r w:rsidRPr="005F0719">
          <w:rPr>
            <w:rFonts w:ascii="Times New Roman" w:hAnsi="Times New Roman" w:cs="Times New Roman"/>
            <w:rPrChange w:id="515" w:author="Bruno Sánchez-Andrade Nuño" w:date="2011-05-10T19:49:00Z">
              <w:rPr/>
            </w:rPrChange>
          </w:rPr>
          <w:t xml:space="preserve"> perhaps to indicate the trend).</w:t>
        </w:r>
      </w:ins>
    </w:p>
    <w:p w14:paraId="66516395" w14:textId="77777777" w:rsidR="00484F47" w:rsidRPr="005F0719" w:rsidRDefault="00484F47" w:rsidP="00484F47">
      <w:pPr>
        <w:pStyle w:val="ListParagraph"/>
        <w:numPr>
          <w:ilvl w:val="0"/>
          <w:numId w:val="19"/>
        </w:numPr>
        <w:spacing w:before="120"/>
        <w:rPr>
          <w:ins w:id="516" w:author="Bruno Sánchez-Andrade Nuño" w:date="2011-05-10T19:39:00Z"/>
          <w:rFonts w:ascii="Times New Roman" w:hAnsi="Times New Roman" w:cs="Times New Roman"/>
          <w:rPrChange w:id="517" w:author="Bruno Sánchez-Andrade Nuño" w:date="2011-05-10T19:49:00Z">
            <w:rPr>
              <w:ins w:id="518" w:author="Bruno Sánchez-Andrade Nuño" w:date="2011-05-10T19:39:00Z"/>
            </w:rPr>
          </w:rPrChange>
        </w:rPr>
      </w:pPr>
      <w:ins w:id="519" w:author="Bruno Sánchez-Andrade Nuño" w:date="2011-05-10T19:39:00Z">
        <w:r w:rsidRPr="005F0719">
          <w:rPr>
            <w:rFonts w:ascii="Times New Roman" w:hAnsi="Times New Roman" w:cs="Times New Roman"/>
            <w:rPrChange w:id="520" w:author="Bruno Sánchez-Andrade Nuño" w:date="2011-05-10T19:49:00Z">
              <w:rPr/>
            </w:rPrChange>
          </w:rPr>
          <w:t xml:space="preserve">The </w:t>
        </w:r>
        <w:r w:rsidRPr="005F0719">
          <w:rPr>
            <w:rFonts w:ascii="Times New Roman" w:hAnsi="Times New Roman" w:cs="Times New Roman"/>
            <w:b/>
            <w:rPrChange w:id="521" w:author="Bruno Sánchez-Andrade Nuño" w:date="2011-05-10T19:49:00Z">
              <w:rPr>
                <w:b/>
              </w:rPr>
            </w:rPrChange>
          </w:rPr>
          <w:t>Adaptometer</w:t>
        </w:r>
        <w:r w:rsidRPr="005F0719">
          <w:rPr>
            <w:rFonts w:ascii="Times New Roman" w:hAnsi="Times New Roman" w:cs="Times New Roman"/>
            <w:rPrChange w:id="522" w:author="Bruno Sánchez-Andrade Nuño" w:date="2011-05-10T19:49:00Z">
              <w:rPr/>
            </w:rPrChange>
          </w:rPr>
          <w:t>. We are asking for help to design what it should be composed of. It will also serve as part of our communications strategy.</w:t>
        </w:r>
      </w:ins>
    </w:p>
    <w:p w14:paraId="5B664676" w14:textId="77777777" w:rsidR="00484F47" w:rsidRPr="005F0719" w:rsidRDefault="00484F47" w:rsidP="00484F47">
      <w:pPr>
        <w:pStyle w:val="ListParagraph"/>
        <w:numPr>
          <w:ilvl w:val="0"/>
          <w:numId w:val="19"/>
        </w:numPr>
        <w:spacing w:before="120"/>
        <w:rPr>
          <w:ins w:id="523" w:author="Bruno Sánchez-Andrade Nuño" w:date="2011-05-10T19:39:00Z"/>
          <w:rFonts w:ascii="Times New Roman" w:hAnsi="Times New Roman" w:cs="Times New Roman"/>
          <w:rPrChange w:id="524" w:author="Bruno Sánchez-Andrade Nuño" w:date="2011-05-10T19:49:00Z">
            <w:rPr>
              <w:ins w:id="525" w:author="Bruno Sánchez-Andrade Nuño" w:date="2011-05-10T19:39:00Z"/>
            </w:rPr>
          </w:rPrChange>
        </w:rPr>
      </w:pPr>
      <w:ins w:id="526" w:author="Bruno Sánchez-Andrade Nuño" w:date="2011-05-10T19:39:00Z">
        <w:r w:rsidRPr="005F0719">
          <w:rPr>
            <w:rFonts w:ascii="Times New Roman" w:hAnsi="Times New Roman" w:cs="Times New Roman"/>
            <w:rPrChange w:id="527" w:author="Bruno Sánchez-Andrade Nuño" w:date="2011-05-10T19:49:00Z">
              <w:rPr/>
            </w:rPrChange>
          </w:rPr>
          <w:t xml:space="preserve">We will </w:t>
        </w:r>
        <w:r w:rsidRPr="005F0719">
          <w:rPr>
            <w:rFonts w:ascii="Times New Roman" w:hAnsi="Times New Roman" w:cs="Times New Roman"/>
            <w:b/>
            <w:rPrChange w:id="528" w:author="Bruno Sánchez-Andrade Nuño" w:date="2011-05-10T19:49:00Z">
              <w:rPr>
                <w:b/>
              </w:rPr>
            </w:rPrChange>
          </w:rPr>
          <w:t>flag</w:t>
        </w:r>
        <w:r w:rsidRPr="005F0719">
          <w:rPr>
            <w:rFonts w:ascii="Times New Roman" w:hAnsi="Times New Roman" w:cs="Times New Roman"/>
            <w:rPrChange w:id="529" w:author="Bruno Sánchez-Andrade Nuño" w:date="2011-05-10T19:49:00Z">
              <w:rPr/>
            </w:rPrChange>
          </w:rPr>
          <w:t xml:space="preserve"> the principal components of the scores, so we can pinpoint the reason a country is where it is. That improves the capacity to reflect and suggest actionable changes. </w:t>
        </w:r>
      </w:ins>
    </w:p>
    <w:p w14:paraId="7DA9F5F4" w14:textId="77777777" w:rsidR="00484F47" w:rsidRPr="005F0719" w:rsidRDefault="00484F47" w:rsidP="00484F47">
      <w:pPr>
        <w:pStyle w:val="ListParagraph"/>
        <w:numPr>
          <w:ilvl w:val="0"/>
          <w:numId w:val="19"/>
        </w:numPr>
        <w:spacing w:before="120"/>
        <w:rPr>
          <w:ins w:id="530" w:author="Bruno Sánchez-Andrade Nuño" w:date="2011-05-10T19:39:00Z"/>
          <w:rFonts w:ascii="Times New Roman" w:hAnsi="Times New Roman" w:cs="Times New Roman"/>
          <w:rPrChange w:id="531" w:author="Bruno Sánchez-Andrade Nuño" w:date="2011-05-10T19:49:00Z">
            <w:rPr>
              <w:ins w:id="532" w:author="Bruno Sánchez-Andrade Nuño" w:date="2011-05-10T19:39:00Z"/>
            </w:rPr>
          </w:rPrChange>
        </w:rPr>
      </w:pPr>
      <w:ins w:id="533" w:author="Bruno Sánchez-Andrade Nuño" w:date="2011-05-10T19:39:00Z">
        <w:r w:rsidRPr="005F0719">
          <w:rPr>
            <w:rFonts w:ascii="Times New Roman" w:hAnsi="Times New Roman" w:cs="Times New Roman"/>
            <w:rPrChange w:id="534" w:author="Bruno Sánchez-Andrade Nuño" w:date="2011-05-10T19:49:00Z">
              <w:rPr/>
            </w:rPrChange>
          </w:rPr>
          <w:t xml:space="preserve">We will also create </w:t>
        </w:r>
        <w:r w:rsidRPr="005F0719">
          <w:rPr>
            <w:rFonts w:ascii="Times New Roman" w:hAnsi="Times New Roman" w:cs="Times New Roman"/>
            <w:b/>
            <w:rPrChange w:id="535" w:author="Bruno Sánchez-Andrade Nuño" w:date="2011-05-10T19:49:00Z">
              <w:rPr>
                <w:b/>
              </w:rPr>
            </w:rPrChange>
          </w:rPr>
          <w:t>partial rankings</w:t>
        </w:r>
        <w:r w:rsidRPr="005F0719">
          <w:rPr>
            <w:rFonts w:ascii="Times New Roman" w:hAnsi="Times New Roman" w:cs="Times New Roman"/>
            <w:rPrChange w:id="536" w:author="Bruno Sánchez-Andrade Nuño" w:date="2011-05-10T19:49:00Z">
              <w:rPr/>
            </w:rPrChange>
          </w:rPr>
          <w:t xml:space="preserve"> cutting across levels, changes, components, regions, …</w:t>
        </w:r>
      </w:ins>
      <w:ins w:id="537" w:author="Bruno Sánchez-Andrade Nuño" w:date="2011-05-10T19:44:00Z">
        <w:r w:rsidRPr="005F0719">
          <w:rPr>
            <w:rFonts w:ascii="Times New Roman" w:hAnsi="Times New Roman" w:cs="Times New Roman"/>
            <w:rPrChange w:id="538" w:author="Bruno Sánchez-Andrade Nuño" w:date="2011-05-10T19:49:00Z">
              <w:rPr/>
            </w:rPrChange>
          </w:rPr>
          <w:t xml:space="preserve"> This will enable us to </w:t>
        </w:r>
      </w:ins>
      <w:ins w:id="539" w:author="Bruno Sánchez-Andrade Nuño" w:date="2011-05-10T19:45:00Z">
        <w:r w:rsidRPr="005F0719">
          <w:rPr>
            <w:rFonts w:ascii="Times New Roman" w:hAnsi="Times New Roman" w:cs="Times New Roman"/>
            <w:rPrChange w:id="540" w:author="Bruno Sánchez-Andrade Nuño" w:date="2011-05-10T19:49:00Z">
              <w:rPr/>
            </w:rPrChange>
          </w:rPr>
          <w:t>emphasize</w:t>
        </w:r>
      </w:ins>
      <w:ins w:id="541" w:author="Bruno Sánchez-Andrade Nuño" w:date="2011-05-10T19:44:00Z">
        <w:r w:rsidRPr="005F0719">
          <w:rPr>
            <w:rFonts w:ascii="Times New Roman" w:hAnsi="Times New Roman" w:cs="Times New Roman"/>
            <w:rPrChange w:id="542" w:author="Bruno Sánchez-Andrade Nuño" w:date="2011-05-10T19:49:00Z">
              <w:rPr/>
            </w:rPrChange>
          </w:rPr>
          <w:t xml:space="preserve"> changes</w:t>
        </w:r>
      </w:ins>
      <w:ins w:id="543" w:author="Bruno Sánchez-Andrade Nuño" w:date="2011-05-10T19:45:00Z">
        <w:r w:rsidRPr="005F0719">
          <w:rPr>
            <w:rFonts w:ascii="Times New Roman" w:hAnsi="Times New Roman" w:cs="Times New Roman"/>
            <w:rPrChange w:id="544" w:author="Bruno Sánchez-Andrade Nuño" w:date="2011-05-10T19:49:00Z">
              <w:rPr/>
            </w:rPrChange>
          </w:rPr>
          <w:t xml:space="preserve"> that otherwise might be too small in the final score</w:t>
        </w:r>
      </w:ins>
      <w:ins w:id="545" w:author="Bruno Sánchez-Andrade Nuño" w:date="2011-05-10T19:44:00Z">
        <w:r w:rsidRPr="005F0719">
          <w:rPr>
            <w:rFonts w:ascii="Times New Roman" w:hAnsi="Times New Roman" w:cs="Times New Roman"/>
            <w:rPrChange w:id="546" w:author="Bruno Sánchez-Andrade Nuño" w:date="2011-05-10T19:49:00Z">
              <w:rPr/>
            </w:rPrChange>
          </w:rPr>
          <w:t>.</w:t>
        </w:r>
      </w:ins>
    </w:p>
    <w:p w14:paraId="7C4D90B7" w14:textId="77777777" w:rsidR="00484F47" w:rsidRPr="005F0719" w:rsidRDefault="00484F47" w:rsidP="00484F47">
      <w:pPr>
        <w:pStyle w:val="ListParagraph"/>
        <w:numPr>
          <w:ilvl w:val="0"/>
          <w:numId w:val="19"/>
        </w:numPr>
        <w:spacing w:before="120"/>
        <w:rPr>
          <w:ins w:id="547" w:author="Bruno Sánchez-Andrade Nuño" w:date="2011-05-10T19:39:00Z"/>
          <w:rFonts w:ascii="Times New Roman" w:hAnsi="Times New Roman" w:cs="Times New Roman"/>
          <w:rPrChange w:id="548" w:author="Bruno Sánchez-Andrade Nuño" w:date="2011-05-10T19:49:00Z">
            <w:rPr>
              <w:ins w:id="549" w:author="Bruno Sánchez-Andrade Nuño" w:date="2011-05-10T19:39:00Z"/>
            </w:rPr>
          </w:rPrChange>
        </w:rPr>
      </w:pPr>
      <w:ins w:id="550" w:author="Bruno Sánchez-Andrade Nuño" w:date="2011-05-10T19:39:00Z">
        <w:r w:rsidRPr="005F0719">
          <w:rPr>
            <w:rFonts w:ascii="Times New Roman" w:hAnsi="Times New Roman" w:cs="Times New Roman"/>
            <w:rPrChange w:id="551" w:author="Bruno Sánchez-Andrade Nuño" w:date="2011-05-10T19:49:00Z">
              <w:rPr/>
            </w:rPrChange>
          </w:rPr>
          <w:t xml:space="preserve">We must have time series so we can add </w:t>
        </w:r>
        <w:r w:rsidRPr="005F0719">
          <w:rPr>
            <w:rFonts w:ascii="Times New Roman" w:hAnsi="Times New Roman" w:cs="Times New Roman"/>
            <w:b/>
            <w:rPrChange w:id="552" w:author="Bruno Sánchez-Andrade Nuño" w:date="2011-05-10T19:49:00Z">
              <w:rPr>
                <w:b/>
              </w:rPr>
            </w:rPrChange>
          </w:rPr>
          <w:t>trajectories</w:t>
        </w:r>
        <w:r w:rsidRPr="005F0719">
          <w:rPr>
            <w:rFonts w:ascii="Times New Roman" w:hAnsi="Times New Roman" w:cs="Times New Roman"/>
            <w:rPrChange w:id="553" w:author="Bruno Sánchez-Andrade Nuño" w:date="2011-05-10T19:49:00Z">
              <w:rPr/>
            </w:rPrChange>
          </w:rPr>
          <w:t>.</w:t>
        </w:r>
      </w:ins>
    </w:p>
    <w:p w14:paraId="46B5BF15" w14:textId="77777777" w:rsidR="00484F47" w:rsidRPr="005F0719" w:rsidRDefault="00484F47" w:rsidP="00484F47">
      <w:pPr>
        <w:pStyle w:val="ListParagraph"/>
        <w:numPr>
          <w:ilvl w:val="0"/>
          <w:numId w:val="19"/>
        </w:numPr>
        <w:spacing w:before="120"/>
        <w:rPr>
          <w:ins w:id="554" w:author="Bruno Sánchez-Andrade Nuño" w:date="2011-05-10T19:39:00Z"/>
          <w:rFonts w:ascii="Times New Roman" w:hAnsi="Times New Roman" w:cs="Times New Roman"/>
          <w:rPrChange w:id="555" w:author="Bruno Sánchez-Andrade Nuño" w:date="2011-05-10T19:49:00Z">
            <w:rPr>
              <w:ins w:id="556" w:author="Bruno Sánchez-Andrade Nuño" w:date="2011-05-10T19:39:00Z"/>
            </w:rPr>
          </w:rPrChange>
        </w:rPr>
      </w:pPr>
      <w:ins w:id="557" w:author="Bruno Sánchez-Andrade Nuño" w:date="2011-05-10T19:39:00Z">
        <w:r w:rsidRPr="005F0719">
          <w:rPr>
            <w:rFonts w:ascii="Times New Roman" w:hAnsi="Times New Roman" w:cs="Times New Roman"/>
            <w:rPrChange w:id="558" w:author="Bruno Sánchez-Andrade Nuño" w:date="2011-05-10T19:49:00Z">
              <w:rPr/>
            </w:rPrChange>
          </w:rPr>
          <w:t xml:space="preserve">We need to devise a consistent set of rules for dealing with </w:t>
        </w:r>
        <w:r w:rsidRPr="005F0719">
          <w:rPr>
            <w:rFonts w:ascii="Times New Roman" w:hAnsi="Times New Roman" w:cs="Times New Roman"/>
            <w:b/>
            <w:rPrChange w:id="559" w:author="Bruno Sánchez-Andrade Nuño" w:date="2011-05-10T19:49:00Z">
              <w:rPr>
                <w:b/>
              </w:rPr>
            </w:rPrChange>
          </w:rPr>
          <w:t>missing data</w:t>
        </w:r>
        <w:r w:rsidRPr="005F0719">
          <w:rPr>
            <w:rFonts w:ascii="Times New Roman" w:hAnsi="Times New Roman" w:cs="Times New Roman"/>
            <w:rPrChange w:id="560" w:author="Bruno Sánchez-Andrade Nuño" w:date="2011-05-10T19:49:00Z">
              <w:rPr/>
            </w:rPrChange>
          </w:rPr>
          <w:t>.</w:t>
        </w:r>
      </w:ins>
    </w:p>
    <w:p w14:paraId="4570532F" w14:textId="77777777" w:rsidR="00484F47" w:rsidRPr="005F0719" w:rsidRDefault="00484F47" w:rsidP="00484F47">
      <w:pPr>
        <w:pStyle w:val="ListParagraph"/>
        <w:spacing w:before="120"/>
        <w:rPr>
          <w:ins w:id="561" w:author="Bruno Sánchez-Andrade Nuño" w:date="2011-05-10T19:39:00Z"/>
          <w:rFonts w:ascii="Times New Roman" w:hAnsi="Times New Roman" w:cs="Times New Roman"/>
          <w:rPrChange w:id="562" w:author="Bruno Sánchez-Andrade Nuño" w:date="2011-05-10T19:49:00Z">
            <w:rPr>
              <w:ins w:id="563" w:author="Bruno Sánchez-Andrade Nuño" w:date="2011-05-10T19:39:00Z"/>
            </w:rPr>
          </w:rPrChange>
        </w:rPr>
      </w:pPr>
    </w:p>
    <w:p w14:paraId="013401A7" w14:textId="77777777" w:rsidR="00484F47" w:rsidRPr="005F0719" w:rsidRDefault="00484F47" w:rsidP="00484F47">
      <w:pPr>
        <w:pStyle w:val="ListParagraph"/>
        <w:spacing w:before="120"/>
        <w:rPr>
          <w:ins w:id="564" w:author="Bruno Sánchez-Andrade Nuño" w:date="2011-05-10T19:39:00Z"/>
          <w:rFonts w:ascii="Times New Roman" w:hAnsi="Times New Roman" w:cs="Times New Roman"/>
          <w:rPrChange w:id="565" w:author="Bruno Sánchez-Andrade Nuño" w:date="2011-05-10T19:49:00Z">
            <w:rPr>
              <w:ins w:id="566" w:author="Bruno Sánchez-Andrade Nuño" w:date="2011-05-10T19:39:00Z"/>
            </w:rPr>
          </w:rPrChange>
        </w:rPr>
      </w:pPr>
    </w:p>
    <w:p w14:paraId="43301366" w14:textId="77777777" w:rsidR="00484F47" w:rsidRPr="005F0719" w:rsidRDefault="00484F47" w:rsidP="00484F47">
      <w:pPr>
        <w:pStyle w:val="ListParagraph"/>
        <w:spacing w:before="120"/>
        <w:rPr>
          <w:ins w:id="567" w:author="Bruno Sánchez-Andrade Nuño" w:date="2011-05-10T19:39:00Z"/>
          <w:rFonts w:ascii="Times New Roman" w:hAnsi="Times New Roman" w:cs="Times New Roman"/>
          <w:rPrChange w:id="568" w:author="Bruno Sánchez-Andrade Nuño" w:date="2011-05-10T19:49:00Z">
            <w:rPr>
              <w:ins w:id="569" w:author="Bruno Sánchez-Andrade Nuño" w:date="2011-05-10T19:39:00Z"/>
            </w:rPr>
          </w:rPrChange>
        </w:rPr>
      </w:pPr>
    </w:p>
    <w:p w14:paraId="2664FE95" w14:textId="77777777" w:rsidR="00484F47" w:rsidRPr="005F0719" w:rsidRDefault="00484F47" w:rsidP="00484F47">
      <w:pPr>
        <w:pStyle w:val="ListParagraph"/>
        <w:spacing w:before="120"/>
        <w:rPr>
          <w:ins w:id="570" w:author="Bruno Sánchez-Andrade Nuño" w:date="2011-05-10T19:39:00Z"/>
          <w:rFonts w:ascii="Times New Roman" w:hAnsi="Times New Roman" w:cs="Times New Roman"/>
          <w:rPrChange w:id="571" w:author="Bruno Sánchez-Andrade Nuño" w:date="2011-05-10T19:49:00Z">
            <w:rPr>
              <w:ins w:id="572" w:author="Bruno Sánchez-Andrade Nuño" w:date="2011-05-10T19:39:00Z"/>
            </w:rPr>
          </w:rPrChange>
        </w:rPr>
      </w:pPr>
    </w:p>
    <w:p w14:paraId="0B8766DC" w14:textId="77777777" w:rsidR="00484F47" w:rsidRPr="005F0719" w:rsidRDefault="00484F47" w:rsidP="00484F47">
      <w:pPr>
        <w:pStyle w:val="ListParagraph"/>
        <w:spacing w:before="120"/>
        <w:ind w:left="0"/>
        <w:rPr>
          <w:ins w:id="573" w:author="Bruno Sánchez-Andrade Nuño" w:date="2011-05-10T19:39:00Z"/>
          <w:rFonts w:ascii="Times New Roman" w:hAnsi="Times New Roman" w:cs="Times New Roman"/>
          <w:rPrChange w:id="574" w:author="Bruno Sánchez-Andrade Nuño" w:date="2011-05-10T19:49:00Z">
            <w:rPr>
              <w:ins w:id="575" w:author="Bruno Sánchez-Andrade Nuño" w:date="2011-05-10T19:39:00Z"/>
            </w:rPr>
          </w:rPrChange>
        </w:rPr>
      </w:pPr>
      <w:ins w:id="576" w:author="Bruno Sánchez-Andrade Nuño" w:date="2011-05-10T19:39:00Z">
        <w:r w:rsidRPr="005F0719">
          <w:rPr>
            <w:rFonts w:ascii="Times New Roman" w:hAnsi="Times New Roman" w:cs="Times New Roman"/>
            <w:rPrChange w:id="577" w:author="Bruno Sánchez-Andrade Nuño" w:date="2011-05-10T19:49:00Z">
              <w:rPr/>
            </w:rPrChange>
          </w:rPr>
          <w:t>Others:</w:t>
        </w:r>
      </w:ins>
    </w:p>
    <w:p w14:paraId="6481B965" w14:textId="77777777" w:rsidR="00484F47" w:rsidRPr="005F0719" w:rsidRDefault="00484F47" w:rsidP="00484F47">
      <w:pPr>
        <w:pStyle w:val="ListParagraph"/>
        <w:numPr>
          <w:ilvl w:val="0"/>
          <w:numId w:val="20"/>
        </w:numPr>
        <w:spacing w:before="120"/>
        <w:rPr>
          <w:ins w:id="578" w:author="Bruno Sánchez-Andrade Nuño" w:date="2011-05-10T19:39:00Z"/>
          <w:rFonts w:ascii="Times New Roman" w:hAnsi="Times New Roman" w:cs="Times New Roman"/>
          <w:rPrChange w:id="579" w:author="Bruno Sánchez-Andrade Nuño" w:date="2011-05-10T19:49:00Z">
            <w:rPr>
              <w:ins w:id="580" w:author="Bruno Sánchez-Andrade Nuño" w:date="2011-05-10T19:39:00Z"/>
            </w:rPr>
          </w:rPrChange>
        </w:rPr>
      </w:pPr>
      <w:ins w:id="581" w:author="Bruno Sánchez-Andrade Nuño" w:date="2011-05-10T19:46:00Z">
        <w:r w:rsidRPr="005F0719">
          <w:rPr>
            <w:rFonts w:ascii="Times New Roman" w:hAnsi="Times New Roman" w:cs="Times New Roman"/>
            <w:rPrChange w:id="582" w:author="Bruno Sánchez-Andrade Nuño" w:date="2011-05-10T19:49:00Z">
              <w:rPr/>
            </w:rPrChange>
          </w:rPr>
          <w:t xml:space="preserve">Moving beyond </w:t>
        </w:r>
        <w:r w:rsidRPr="005F0719">
          <w:rPr>
            <w:rFonts w:ascii="Times New Roman" w:hAnsi="Times New Roman" w:cs="Times New Roman"/>
            <w:rPrChange w:id="583" w:author="Bruno Sánchez-Andrade Nuño" w:date="2011-05-10T19:49:00Z">
              <w:rPr/>
            </w:rPrChange>
          </w:rPr>
          <w:t>GAIN</w:t>
        </w:r>
        <w:r w:rsidRPr="005F0719">
          <w:rPr>
            <w:rFonts w:ascii="Times New Roman" w:hAnsi="Times New Roman" w:cs="Times New Roman"/>
            <w:color w:val="5A6242"/>
            <w:rPrChange w:id="584" w:author="Bruno Sánchez-Andrade Nuño" w:date="2011-05-10T19:49:00Z">
              <w:rPr>
                <w:rFonts w:ascii="Times New Roman" w:hAnsi="Times New Roman"/>
                <w:color w:val="5A6242"/>
              </w:rPr>
            </w:rPrChange>
          </w:rPr>
          <w:t>™</w:t>
        </w:r>
        <w:r w:rsidRPr="005F0719">
          <w:rPr>
            <w:rFonts w:ascii="Times New Roman" w:hAnsi="Times New Roman" w:cs="Times New Roman"/>
            <w:color w:val="5A6242"/>
            <w:rPrChange w:id="585" w:author="Bruno Sánchez-Andrade Nuño" w:date="2011-05-10T19:49:00Z">
              <w:rPr>
                <w:rFonts w:ascii="Times New Roman" w:hAnsi="Times New Roman"/>
                <w:color w:val="5A6242"/>
              </w:rPr>
            </w:rPrChange>
          </w:rPr>
          <w:t xml:space="preserve"> 1.0 </w:t>
        </w:r>
      </w:ins>
      <w:ins w:id="586" w:author="Bruno Sánchez-Andrade Nuño" w:date="2011-05-10T19:39:00Z">
        <w:r w:rsidRPr="005F0719">
          <w:rPr>
            <w:rFonts w:ascii="Times New Roman" w:hAnsi="Times New Roman" w:cs="Times New Roman"/>
            <w:rPrChange w:id="587" w:author="Bruno Sánchez-Andrade Nuño" w:date="2011-05-10T19:49:00Z">
              <w:rPr/>
            </w:rPrChange>
          </w:rPr>
          <w:t>w</w:t>
        </w:r>
        <w:r w:rsidRPr="005F0719">
          <w:rPr>
            <w:rFonts w:ascii="Times New Roman" w:hAnsi="Times New Roman" w:cs="Times New Roman"/>
            <w:rPrChange w:id="588" w:author="Bruno Sánchez-Andrade Nuño" w:date="2011-05-10T19:49:00Z">
              <w:rPr/>
            </w:rPrChange>
          </w:rPr>
          <w:t>e might want to add, and cluster Vulnerability Sectors:</w:t>
        </w:r>
      </w:ins>
    </w:p>
    <w:p w14:paraId="5FB24FBA" w14:textId="77777777" w:rsidR="00484F47" w:rsidRPr="005F0719" w:rsidRDefault="00484F47" w:rsidP="00484F47">
      <w:pPr>
        <w:pStyle w:val="ListParagraph"/>
        <w:numPr>
          <w:ilvl w:val="1"/>
          <w:numId w:val="20"/>
        </w:numPr>
        <w:spacing w:before="120"/>
        <w:rPr>
          <w:ins w:id="589" w:author="Bruno Sánchez-Andrade Nuño" w:date="2011-05-10T19:39:00Z"/>
          <w:rFonts w:ascii="Times New Roman" w:hAnsi="Times New Roman" w:cs="Times New Roman"/>
          <w:rPrChange w:id="590" w:author="Bruno Sánchez-Andrade Nuño" w:date="2011-05-10T19:49:00Z">
            <w:rPr>
              <w:ins w:id="591" w:author="Bruno Sánchez-Andrade Nuño" w:date="2011-05-10T19:39:00Z"/>
            </w:rPr>
          </w:rPrChange>
        </w:rPr>
      </w:pPr>
      <w:ins w:id="592" w:author="Bruno Sánchez-Andrade Nuño" w:date="2011-05-10T19:39:00Z">
        <w:r w:rsidRPr="005F0719">
          <w:rPr>
            <w:rFonts w:ascii="Times New Roman" w:hAnsi="Times New Roman" w:cs="Times New Roman"/>
            <w:rPrChange w:id="593" w:author="Bruno Sánchez-Andrade Nuño" w:date="2011-05-10T19:49:00Z">
              <w:rPr/>
            </w:rPrChange>
          </w:rPr>
          <w:t>Food, Water and Health – as they are overlapping</w:t>
        </w:r>
      </w:ins>
    </w:p>
    <w:p w14:paraId="56A96BF5" w14:textId="77777777" w:rsidR="00484F47" w:rsidRPr="005F0719" w:rsidRDefault="00484F47" w:rsidP="00484F47">
      <w:pPr>
        <w:pStyle w:val="ListParagraph"/>
        <w:numPr>
          <w:ilvl w:val="1"/>
          <w:numId w:val="20"/>
        </w:numPr>
        <w:spacing w:before="120"/>
        <w:rPr>
          <w:ins w:id="594" w:author="Bruno Sánchez-Andrade Nuño" w:date="2011-05-10T19:39:00Z"/>
          <w:rFonts w:ascii="Times New Roman" w:hAnsi="Times New Roman" w:cs="Times New Roman"/>
          <w:rPrChange w:id="595" w:author="Bruno Sánchez-Andrade Nuño" w:date="2011-05-10T19:49:00Z">
            <w:rPr>
              <w:ins w:id="596" w:author="Bruno Sánchez-Andrade Nuño" w:date="2011-05-10T19:39:00Z"/>
            </w:rPr>
          </w:rPrChange>
        </w:rPr>
      </w:pPr>
      <w:ins w:id="597" w:author="Bruno Sánchez-Andrade Nuño" w:date="2011-05-10T19:39:00Z">
        <w:r w:rsidRPr="005F0719">
          <w:rPr>
            <w:rFonts w:ascii="Times New Roman" w:hAnsi="Times New Roman" w:cs="Times New Roman"/>
            <w:rPrChange w:id="598" w:author="Bruno Sánchez-Andrade Nuño" w:date="2011-05-10T19:49:00Z">
              <w:rPr/>
            </w:rPrChange>
          </w:rPr>
          <w:t>Coast and Infrastructure – maybe also including transport</w:t>
        </w:r>
      </w:ins>
    </w:p>
    <w:p w14:paraId="3C9F8A98" w14:textId="77777777" w:rsidR="00484F47" w:rsidRPr="005F0719" w:rsidRDefault="00484F47" w:rsidP="00484F47">
      <w:pPr>
        <w:rPr>
          <w:rFonts w:ascii="Times New Roman" w:hAnsi="Times New Roman" w:cs="Times New Roman"/>
          <w:color w:val="4A442A" w:themeColor="background2" w:themeShade="40"/>
          <w:rPrChange w:id="599" w:author="Bruno Sánchez-Andrade Nuño" w:date="2011-05-10T19:49:00Z">
            <w:rPr>
              <w:rFonts w:ascii="Times New Roman" w:hAnsi="Times New Roman"/>
              <w:color w:val="4A442A" w:themeColor="background2" w:themeShade="40"/>
            </w:rPr>
          </w:rPrChange>
        </w:rPr>
      </w:pPr>
      <w:ins w:id="600" w:author="Bruno Sánchez-Andrade Nuño" w:date="2011-05-10T19:39:00Z">
        <w:r w:rsidRPr="005F0719">
          <w:rPr>
            <w:rFonts w:ascii="Times New Roman" w:hAnsi="Times New Roman" w:cs="Times New Roman"/>
            <w:rPrChange w:id="601" w:author="Bruno Sánchez-Andrade Nuño" w:date="2011-05-10T19:49:00Z">
              <w:rPr/>
            </w:rPrChange>
          </w:rPr>
          <w:t>(Biodiversity – to be worked though</w:t>
        </w:r>
      </w:ins>
    </w:p>
    <w:p w14:paraId="4F94B4F8" w14:textId="77777777" w:rsidR="00221AA6" w:rsidRPr="005F0719" w:rsidRDefault="00221AA6" w:rsidP="00221AA6">
      <w:pPr>
        <w:rPr>
          <w:rFonts w:ascii="Times New Roman" w:hAnsi="Times New Roman" w:cs="Times New Roman"/>
          <w:color w:val="4A442A" w:themeColor="background2" w:themeShade="40"/>
          <w:rPrChange w:id="602" w:author="Bruno Sánchez-Andrade Nuño" w:date="2011-05-10T19:49:00Z">
            <w:rPr>
              <w:rFonts w:ascii="Times New Roman" w:hAnsi="Times New Roman"/>
              <w:color w:val="4A442A" w:themeColor="background2" w:themeShade="40"/>
            </w:rPr>
          </w:rPrChange>
        </w:rPr>
      </w:pPr>
    </w:p>
    <w:p w14:paraId="16EF8070" w14:textId="77777777" w:rsidR="00221AA6" w:rsidRPr="005F0719" w:rsidRDefault="00221AA6" w:rsidP="00221AA6">
      <w:pPr>
        <w:rPr>
          <w:ins w:id="603" w:author="Bruno Sánchez-Andrade Nuño" w:date="2011-05-10T19:47:00Z"/>
          <w:rFonts w:ascii="Times New Roman" w:hAnsi="Times New Roman" w:cs="Times New Roman"/>
          <w:color w:val="4A442A" w:themeColor="background2" w:themeShade="40"/>
          <w:rPrChange w:id="604" w:author="Bruno Sánchez-Andrade Nuño" w:date="2011-05-10T19:49:00Z">
            <w:rPr>
              <w:ins w:id="605" w:author="Bruno Sánchez-Andrade Nuño" w:date="2011-05-10T19:47:00Z"/>
              <w:rFonts w:ascii="Times New Roman" w:hAnsi="Times New Roman"/>
              <w:color w:val="4A442A" w:themeColor="background2" w:themeShade="40"/>
            </w:rPr>
          </w:rPrChange>
        </w:rPr>
      </w:pPr>
    </w:p>
    <w:p w14:paraId="45B7BBF4" w14:textId="7518389F" w:rsidR="00151E97" w:rsidRPr="005F0719" w:rsidRDefault="00151E97" w:rsidP="00221AA6">
      <w:pPr>
        <w:rPr>
          <w:ins w:id="606" w:author="Bruno Sánchez-Andrade Nuño" w:date="2011-05-10T19:48:00Z"/>
          <w:rFonts w:ascii="Times New Roman" w:hAnsi="Times New Roman" w:cs="Times New Roman"/>
          <w:color w:val="4A442A" w:themeColor="background2" w:themeShade="40"/>
          <w:rPrChange w:id="607" w:author="Bruno Sánchez-Andrade Nuño" w:date="2011-05-10T19:49:00Z">
            <w:rPr>
              <w:ins w:id="608" w:author="Bruno Sánchez-Andrade Nuño" w:date="2011-05-10T19:48:00Z"/>
              <w:rFonts w:ascii="Times New Roman" w:hAnsi="Times New Roman"/>
              <w:color w:val="4A442A" w:themeColor="background2" w:themeShade="40"/>
            </w:rPr>
          </w:rPrChange>
        </w:rPr>
      </w:pPr>
      <w:ins w:id="609" w:author="Bruno Sánchez-Andrade Nuño" w:date="2011-05-10T19:47:00Z">
        <w:r w:rsidRPr="005F0719">
          <w:rPr>
            <w:rFonts w:ascii="Times New Roman" w:hAnsi="Times New Roman" w:cs="Times New Roman"/>
            <w:color w:val="4A442A" w:themeColor="background2" w:themeShade="40"/>
            <w:rPrChange w:id="610" w:author="Bruno Sánchez-Andrade Nuño" w:date="2011-05-10T19:49:00Z">
              <w:rPr>
                <w:rFonts w:ascii="Times New Roman" w:hAnsi="Times New Roman"/>
                <w:color w:val="4A442A" w:themeColor="background2" w:themeShade="40"/>
              </w:rPr>
            </w:rPrChange>
          </w:rPr>
          <w:t xml:space="preserve">The revised framework can be summarized in the following </w:t>
        </w:r>
      </w:ins>
      <w:ins w:id="611" w:author="Bruno Sánchez-Andrade Nuño" w:date="2011-05-10T19:48:00Z">
        <w:r w:rsidRPr="005F0719">
          <w:rPr>
            <w:rFonts w:ascii="Times New Roman" w:hAnsi="Times New Roman" w:cs="Times New Roman"/>
            <w:color w:val="4A442A" w:themeColor="background2" w:themeShade="40"/>
            <w:rPrChange w:id="612" w:author="Bruno Sánchez-Andrade Nuño" w:date="2011-05-10T19:49:00Z">
              <w:rPr>
                <w:rFonts w:ascii="Times New Roman" w:hAnsi="Times New Roman"/>
                <w:color w:val="4A442A" w:themeColor="background2" w:themeShade="40"/>
              </w:rPr>
            </w:rPrChange>
          </w:rPr>
          <w:t xml:space="preserve">general </w:t>
        </w:r>
      </w:ins>
      <w:ins w:id="613" w:author="Bruno Sánchez-Andrade Nuño" w:date="2011-05-10T19:47:00Z">
        <w:r w:rsidRPr="005F0719">
          <w:rPr>
            <w:rFonts w:ascii="Times New Roman" w:hAnsi="Times New Roman" w:cs="Times New Roman"/>
            <w:color w:val="4A442A" w:themeColor="background2" w:themeShade="40"/>
            <w:rPrChange w:id="614" w:author="Bruno Sánchez-Andrade Nuño" w:date="2011-05-10T19:49:00Z">
              <w:rPr>
                <w:rFonts w:ascii="Times New Roman" w:hAnsi="Times New Roman"/>
                <w:color w:val="4A442A" w:themeColor="background2" w:themeShade="40"/>
              </w:rPr>
            </w:rPrChange>
          </w:rPr>
          <w:t>scheme:</w:t>
        </w:r>
      </w:ins>
    </w:p>
    <w:p w14:paraId="3A47AA81" w14:textId="77777777" w:rsidR="00151E97" w:rsidRPr="005F0719" w:rsidRDefault="00151E97" w:rsidP="00221AA6">
      <w:pPr>
        <w:rPr>
          <w:ins w:id="615" w:author="Bruno Sánchez-Andrade Nuño" w:date="2011-05-10T19:47:00Z"/>
          <w:rFonts w:ascii="Times New Roman" w:hAnsi="Times New Roman" w:cs="Times New Roman"/>
          <w:color w:val="4A442A" w:themeColor="background2" w:themeShade="40"/>
          <w:rPrChange w:id="616" w:author="Bruno Sánchez-Andrade Nuño" w:date="2011-05-10T19:49:00Z">
            <w:rPr>
              <w:ins w:id="617" w:author="Bruno Sánchez-Andrade Nuño" w:date="2011-05-10T19:47:00Z"/>
              <w:rFonts w:ascii="Times New Roman" w:hAnsi="Times New Roman"/>
              <w:color w:val="4A442A" w:themeColor="background2" w:themeShade="40"/>
            </w:rPr>
          </w:rPrChange>
        </w:rPr>
      </w:pPr>
    </w:p>
    <w:p w14:paraId="34B252F7" w14:textId="0DBD8298" w:rsidR="00151E97" w:rsidRPr="005F0719" w:rsidRDefault="00151E97" w:rsidP="00221AA6">
      <w:pPr>
        <w:rPr>
          <w:rFonts w:ascii="Times New Roman" w:hAnsi="Times New Roman" w:cs="Times New Roman"/>
          <w:color w:val="4A442A" w:themeColor="background2" w:themeShade="40"/>
          <w:rPrChange w:id="618" w:author="Bruno Sánchez-Andrade Nuño" w:date="2011-05-10T19:49:00Z">
            <w:rPr>
              <w:rFonts w:ascii="Times New Roman" w:hAnsi="Times New Roman"/>
              <w:color w:val="4A442A" w:themeColor="background2" w:themeShade="40"/>
            </w:rPr>
          </w:rPrChange>
        </w:rPr>
      </w:pPr>
      <w:ins w:id="619" w:author="Bruno Sánchez-Andrade Nuño" w:date="2011-05-10T19:48:00Z">
        <w:r w:rsidRPr="005F0719">
          <w:rPr>
            <w:rFonts w:ascii="Times New Roman" w:hAnsi="Times New Roman" w:cs="Times New Roman"/>
            <w:noProof/>
            <w:color w:val="4A442A" w:themeColor="background2" w:themeShade="40"/>
            <w:rPrChange w:id="620" w:author="Bruno Sánchez-Andrade Nuño" w:date="2011-05-10T19:49:00Z">
              <w:rPr>
                <w:rFonts w:ascii="Times New Roman" w:hAnsi="Times New Roman"/>
                <w:noProof/>
                <w:color w:val="4A442A" w:themeColor="background2" w:themeShade="40"/>
              </w:rPr>
            </w:rPrChange>
          </w:rPr>
          <w:drawing>
            <wp:inline distT="0" distB="0" distL="0" distR="0" wp14:anchorId="3E3D249B" wp14:editId="7CE8E59C">
              <wp:extent cx="5479415" cy="4142740"/>
              <wp:effectExtent l="0" t="0" r="6985" b="0"/>
              <wp:docPr id="1" name="Picture 1" descr="Macintosh HD:Users:brunosan:Dropbox:GaIn:GAIN model:Gain 0.6:Model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unosan:Dropbox:GaIn:GAIN model:Gain 0.6:Model char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9415" cy="4142740"/>
                      </a:xfrm>
                      <a:prstGeom prst="rect">
                        <a:avLst/>
                      </a:prstGeom>
                      <a:noFill/>
                      <a:ln>
                        <a:noFill/>
                      </a:ln>
                    </pic:spPr>
                  </pic:pic>
                </a:graphicData>
              </a:graphic>
            </wp:inline>
          </w:drawing>
        </w:r>
      </w:ins>
    </w:p>
    <w:sectPr w:rsidR="00151E97" w:rsidRPr="005F0719" w:rsidSect="00AD031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8" w:author="Ian Noble" w:date="2011-05-10T19:39:00Z" w:initials="IN">
    <w:p w14:paraId="66846D92" w14:textId="77777777" w:rsidR="00484F47" w:rsidRDefault="00484F47" w:rsidP="00484F47">
      <w:pPr>
        <w:pStyle w:val="CommentText"/>
      </w:pPr>
      <w:r>
        <w:rPr>
          <w:rStyle w:val="CommentReference"/>
        </w:rPr>
        <w:annotationRef/>
      </w:r>
      <w:r>
        <w:t>I thought Marc preferred something like "business environment"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8E09AD2"/>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067D62"/>
    <w:multiLevelType w:val="hybridMultilevel"/>
    <w:tmpl w:val="DB364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E376FD"/>
    <w:multiLevelType w:val="hybridMultilevel"/>
    <w:tmpl w:val="20E8E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69645A4"/>
    <w:multiLevelType w:val="hybridMultilevel"/>
    <w:tmpl w:val="C900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0254C3"/>
    <w:multiLevelType w:val="hybridMultilevel"/>
    <w:tmpl w:val="EF0A1A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B86164"/>
    <w:multiLevelType w:val="hybridMultilevel"/>
    <w:tmpl w:val="05667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EA1B6E"/>
    <w:multiLevelType w:val="hybridMultilevel"/>
    <w:tmpl w:val="E4B82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630CEC"/>
    <w:multiLevelType w:val="hybridMultilevel"/>
    <w:tmpl w:val="E578BD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0796FD4"/>
    <w:multiLevelType w:val="hybridMultilevel"/>
    <w:tmpl w:val="D5A0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C0C04"/>
    <w:multiLevelType w:val="hybridMultilevel"/>
    <w:tmpl w:val="66AC49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3D4F49"/>
    <w:multiLevelType w:val="hybridMultilevel"/>
    <w:tmpl w:val="0A6AD3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2D55D9"/>
    <w:multiLevelType w:val="hybridMultilevel"/>
    <w:tmpl w:val="7FE0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D97E77"/>
    <w:multiLevelType w:val="hybridMultilevel"/>
    <w:tmpl w:val="F68E48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B86F5B"/>
    <w:multiLevelType w:val="hybridMultilevel"/>
    <w:tmpl w:val="941C5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5817E4"/>
    <w:multiLevelType w:val="hybridMultilevel"/>
    <w:tmpl w:val="819A8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BF6645F"/>
    <w:multiLevelType w:val="hybridMultilevel"/>
    <w:tmpl w:val="9962DA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EB2A5C"/>
    <w:multiLevelType w:val="hybridMultilevel"/>
    <w:tmpl w:val="ADFE6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657C28"/>
    <w:multiLevelType w:val="hybridMultilevel"/>
    <w:tmpl w:val="7BB69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49B3248"/>
    <w:multiLevelType w:val="hybridMultilevel"/>
    <w:tmpl w:val="66240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8E0197"/>
    <w:multiLevelType w:val="hybridMultilevel"/>
    <w:tmpl w:val="559A64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1"/>
  </w:num>
  <w:num w:numId="4">
    <w:abstractNumId w:val="10"/>
  </w:num>
  <w:num w:numId="5">
    <w:abstractNumId w:val="13"/>
  </w:num>
  <w:num w:numId="6">
    <w:abstractNumId w:val="14"/>
  </w:num>
  <w:num w:numId="7">
    <w:abstractNumId w:val="3"/>
  </w:num>
  <w:num w:numId="8">
    <w:abstractNumId w:val="5"/>
  </w:num>
  <w:num w:numId="9">
    <w:abstractNumId w:val="19"/>
  </w:num>
  <w:num w:numId="10">
    <w:abstractNumId w:val="1"/>
  </w:num>
  <w:num w:numId="11">
    <w:abstractNumId w:val="12"/>
  </w:num>
  <w:num w:numId="12">
    <w:abstractNumId w:val="16"/>
  </w:num>
  <w:num w:numId="13">
    <w:abstractNumId w:val="17"/>
  </w:num>
  <w:num w:numId="14">
    <w:abstractNumId w:val="9"/>
  </w:num>
  <w:num w:numId="15">
    <w:abstractNumId w:val="2"/>
  </w:num>
  <w:num w:numId="16">
    <w:abstractNumId w:val="15"/>
  </w:num>
  <w:num w:numId="17">
    <w:abstractNumId w:val="4"/>
  </w:num>
  <w:num w:numId="18">
    <w:abstractNumId w:val="0"/>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revisionView w:markup="0"/>
  <w:trackRevision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B2B"/>
    <w:rsid w:val="00013B68"/>
    <w:rsid w:val="0001731D"/>
    <w:rsid w:val="00062F77"/>
    <w:rsid w:val="00083411"/>
    <w:rsid w:val="000B125B"/>
    <w:rsid w:val="00132BB9"/>
    <w:rsid w:val="0015098F"/>
    <w:rsid w:val="00151E97"/>
    <w:rsid w:val="001A5AED"/>
    <w:rsid w:val="001B13B7"/>
    <w:rsid w:val="001D1436"/>
    <w:rsid w:val="0020026C"/>
    <w:rsid w:val="00221AA6"/>
    <w:rsid w:val="00232ADF"/>
    <w:rsid w:val="002438BD"/>
    <w:rsid w:val="00266ED1"/>
    <w:rsid w:val="002D2C37"/>
    <w:rsid w:val="0033444B"/>
    <w:rsid w:val="00350D56"/>
    <w:rsid w:val="003B5F55"/>
    <w:rsid w:val="003C2B2B"/>
    <w:rsid w:val="003E4A93"/>
    <w:rsid w:val="00470244"/>
    <w:rsid w:val="004810B5"/>
    <w:rsid w:val="00484F47"/>
    <w:rsid w:val="004D3D92"/>
    <w:rsid w:val="00525095"/>
    <w:rsid w:val="005350B1"/>
    <w:rsid w:val="005C2879"/>
    <w:rsid w:val="005E4187"/>
    <w:rsid w:val="005F0719"/>
    <w:rsid w:val="00613D4A"/>
    <w:rsid w:val="00642A41"/>
    <w:rsid w:val="0069442A"/>
    <w:rsid w:val="006C5347"/>
    <w:rsid w:val="006F2D97"/>
    <w:rsid w:val="00717212"/>
    <w:rsid w:val="0074738C"/>
    <w:rsid w:val="007B1E01"/>
    <w:rsid w:val="007F074C"/>
    <w:rsid w:val="008F56B3"/>
    <w:rsid w:val="009241AE"/>
    <w:rsid w:val="00945DBF"/>
    <w:rsid w:val="009C1537"/>
    <w:rsid w:val="00AB39A0"/>
    <w:rsid w:val="00AD031F"/>
    <w:rsid w:val="00B56B9E"/>
    <w:rsid w:val="00BD1043"/>
    <w:rsid w:val="00BE374D"/>
    <w:rsid w:val="00C033BF"/>
    <w:rsid w:val="00C63686"/>
    <w:rsid w:val="00CE76AB"/>
    <w:rsid w:val="00D141FB"/>
    <w:rsid w:val="00D467AF"/>
    <w:rsid w:val="00D677E2"/>
    <w:rsid w:val="00DB4512"/>
    <w:rsid w:val="00DC0667"/>
    <w:rsid w:val="00F959D3"/>
    <w:rsid w:val="00FF541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52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45C"/>
    <w:rPr>
      <w:sz w:val="24"/>
      <w:szCs w:val="24"/>
    </w:rPr>
  </w:style>
  <w:style w:type="paragraph" w:styleId="Heading1">
    <w:name w:val="heading 1"/>
    <w:basedOn w:val="Normal"/>
    <w:next w:val="Normal"/>
    <w:link w:val="Heading1Char"/>
    <w:uiPriority w:val="9"/>
    <w:qFormat/>
    <w:rsid w:val="00221AA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AA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F074C"/>
    <w:pPr>
      <w:ind w:left="720"/>
      <w:contextualSpacing/>
    </w:pPr>
  </w:style>
  <w:style w:type="paragraph" w:styleId="NoteLevel2">
    <w:name w:val="Note Level 2"/>
    <w:basedOn w:val="Normal"/>
    <w:uiPriority w:val="99"/>
    <w:unhideWhenUsed/>
    <w:rsid w:val="003B5F55"/>
    <w:pPr>
      <w:keepNext/>
      <w:numPr>
        <w:ilvl w:val="1"/>
        <w:numId w:val="18"/>
      </w:numPr>
      <w:contextualSpacing/>
      <w:outlineLvl w:val="1"/>
    </w:pPr>
    <w:rPr>
      <w:rFonts w:ascii="Verdana" w:eastAsia="ＭＳ ゴシック" w:hAnsi="Verdana"/>
    </w:rPr>
  </w:style>
  <w:style w:type="paragraph" w:styleId="NoteLevel3">
    <w:name w:val="Note Level 3"/>
    <w:basedOn w:val="Normal"/>
    <w:uiPriority w:val="99"/>
    <w:semiHidden/>
    <w:unhideWhenUsed/>
    <w:rsid w:val="003B5F55"/>
    <w:pPr>
      <w:keepNext/>
      <w:numPr>
        <w:ilvl w:val="2"/>
        <w:numId w:val="18"/>
      </w:numPr>
      <w:contextualSpacing/>
      <w:outlineLvl w:val="2"/>
    </w:pPr>
    <w:rPr>
      <w:rFonts w:ascii="Verdana" w:eastAsia="ＭＳ ゴシック" w:hAnsi="Verdana"/>
    </w:rPr>
  </w:style>
  <w:style w:type="paragraph" w:styleId="BalloonText">
    <w:name w:val="Balloon Text"/>
    <w:basedOn w:val="Normal"/>
    <w:link w:val="BalloonTextChar"/>
    <w:uiPriority w:val="99"/>
    <w:semiHidden/>
    <w:unhideWhenUsed/>
    <w:rsid w:val="00D677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77E2"/>
    <w:rPr>
      <w:rFonts w:ascii="Lucida Grande" w:hAnsi="Lucida Grande" w:cs="Lucida Grande"/>
      <w:sz w:val="18"/>
      <w:szCs w:val="18"/>
    </w:rPr>
  </w:style>
  <w:style w:type="character" w:styleId="CommentReference">
    <w:name w:val="annotation reference"/>
    <w:basedOn w:val="DefaultParagraphFont"/>
    <w:uiPriority w:val="99"/>
    <w:semiHidden/>
    <w:unhideWhenUsed/>
    <w:rsid w:val="00484F47"/>
    <w:rPr>
      <w:sz w:val="18"/>
      <w:szCs w:val="18"/>
    </w:rPr>
  </w:style>
  <w:style w:type="paragraph" w:styleId="CommentText">
    <w:name w:val="annotation text"/>
    <w:basedOn w:val="Normal"/>
    <w:link w:val="CommentTextChar"/>
    <w:uiPriority w:val="99"/>
    <w:semiHidden/>
    <w:unhideWhenUsed/>
    <w:rsid w:val="00484F47"/>
    <w:rPr>
      <w:rFonts w:eastAsiaTheme="minorEastAsia"/>
    </w:rPr>
  </w:style>
  <w:style w:type="character" w:customStyle="1" w:styleId="CommentTextChar">
    <w:name w:val="Comment Text Char"/>
    <w:basedOn w:val="DefaultParagraphFont"/>
    <w:link w:val="CommentText"/>
    <w:uiPriority w:val="99"/>
    <w:semiHidden/>
    <w:rsid w:val="00484F47"/>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45C"/>
    <w:rPr>
      <w:sz w:val="24"/>
      <w:szCs w:val="24"/>
    </w:rPr>
  </w:style>
  <w:style w:type="paragraph" w:styleId="Heading1">
    <w:name w:val="heading 1"/>
    <w:basedOn w:val="Normal"/>
    <w:next w:val="Normal"/>
    <w:link w:val="Heading1Char"/>
    <w:uiPriority w:val="9"/>
    <w:qFormat/>
    <w:rsid w:val="00221AA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AA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F074C"/>
    <w:pPr>
      <w:ind w:left="720"/>
      <w:contextualSpacing/>
    </w:pPr>
  </w:style>
  <w:style w:type="paragraph" w:styleId="NoteLevel2">
    <w:name w:val="Note Level 2"/>
    <w:basedOn w:val="Normal"/>
    <w:uiPriority w:val="99"/>
    <w:unhideWhenUsed/>
    <w:rsid w:val="003B5F55"/>
    <w:pPr>
      <w:keepNext/>
      <w:numPr>
        <w:ilvl w:val="1"/>
        <w:numId w:val="18"/>
      </w:numPr>
      <w:contextualSpacing/>
      <w:outlineLvl w:val="1"/>
    </w:pPr>
    <w:rPr>
      <w:rFonts w:ascii="Verdana" w:eastAsia="ＭＳ ゴシック" w:hAnsi="Verdana"/>
    </w:rPr>
  </w:style>
  <w:style w:type="paragraph" w:styleId="NoteLevel3">
    <w:name w:val="Note Level 3"/>
    <w:basedOn w:val="Normal"/>
    <w:uiPriority w:val="99"/>
    <w:semiHidden/>
    <w:unhideWhenUsed/>
    <w:rsid w:val="003B5F55"/>
    <w:pPr>
      <w:keepNext/>
      <w:numPr>
        <w:ilvl w:val="2"/>
        <w:numId w:val="18"/>
      </w:numPr>
      <w:contextualSpacing/>
      <w:outlineLvl w:val="2"/>
    </w:pPr>
    <w:rPr>
      <w:rFonts w:ascii="Verdana" w:eastAsia="ＭＳ ゴシック" w:hAnsi="Verdana"/>
    </w:rPr>
  </w:style>
  <w:style w:type="paragraph" w:styleId="BalloonText">
    <w:name w:val="Balloon Text"/>
    <w:basedOn w:val="Normal"/>
    <w:link w:val="BalloonTextChar"/>
    <w:uiPriority w:val="99"/>
    <w:semiHidden/>
    <w:unhideWhenUsed/>
    <w:rsid w:val="00D677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77E2"/>
    <w:rPr>
      <w:rFonts w:ascii="Lucida Grande" w:hAnsi="Lucida Grande" w:cs="Lucida Grande"/>
      <w:sz w:val="18"/>
      <w:szCs w:val="18"/>
    </w:rPr>
  </w:style>
  <w:style w:type="character" w:styleId="CommentReference">
    <w:name w:val="annotation reference"/>
    <w:basedOn w:val="DefaultParagraphFont"/>
    <w:uiPriority w:val="99"/>
    <w:semiHidden/>
    <w:unhideWhenUsed/>
    <w:rsid w:val="00484F47"/>
    <w:rPr>
      <w:sz w:val="18"/>
      <w:szCs w:val="18"/>
    </w:rPr>
  </w:style>
  <w:style w:type="paragraph" w:styleId="CommentText">
    <w:name w:val="annotation text"/>
    <w:basedOn w:val="Normal"/>
    <w:link w:val="CommentTextChar"/>
    <w:uiPriority w:val="99"/>
    <w:semiHidden/>
    <w:unhideWhenUsed/>
    <w:rsid w:val="00484F47"/>
    <w:rPr>
      <w:rFonts w:eastAsiaTheme="minorEastAsia"/>
    </w:rPr>
  </w:style>
  <w:style w:type="character" w:customStyle="1" w:styleId="CommentTextChar">
    <w:name w:val="Comment Text Char"/>
    <w:basedOn w:val="DefaultParagraphFont"/>
    <w:link w:val="CommentText"/>
    <w:uiPriority w:val="99"/>
    <w:semiHidden/>
    <w:rsid w:val="00484F47"/>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0924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comments" Target="comments.xml"/><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1480</Words>
  <Characters>8440</Characters>
  <Application>Microsoft Macintosh Word</Application>
  <DocSecurity>0</DocSecurity>
  <Lines>70</Lines>
  <Paragraphs>19</Paragraphs>
  <ScaleCrop>false</ScaleCrop>
  <Company>Stratfor</Company>
  <LinksUpToDate>false</LinksUpToDate>
  <CharactersWithSpaces>9901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Cherry</dc:creator>
  <cp:keywords/>
  <cp:lastModifiedBy>Bruno Sánchez-Andrade Nuño</cp:lastModifiedBy>
  <cp:revision>5</cp:revision>
  <dcterms:created xsi:type="dcterms:W3CDTF">2011-05-10T22:53:00Z</dcterms:created>
  <dcterms:modified xsi:type="dcterms:W3CDTF">2011-05-10T23:50:00Z</dcterms:modified>
</cp:coreProperties>
</file>