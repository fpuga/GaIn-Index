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9C" w:rsidRDefault="006D379C">
      <w:r>
        <w:t>Dr. Richard Moss comments on GaIn™ Index</w:t>
      </w:r>
    </w:p>
    <w:p w:rsidR="006D379C" w:rsidRDefault="006D379C">
      <w:r>
        <w:t>March 22, 2011</w:t>
      </w:r>
    </w:p>
    <w:p w:rsidR="006D379C" w:rsidRDefault="006D379C"/>
    <w:p w:rsidR="006D379C" w:rsidRDefault="006D379C" w:rsidP="006D379C">
      <w:pPr>
        <w:pStyle w:val="ListParagraph"/>
        <w:numPr>
          <w:ilvl w:val="0"/>
          <w:numId w:val="1"/>
        </w:numPr>
      </w:pPr>
      <w:r>
        <w:t>Subjectivity &amp; Audience</w:t>
      </w:r>
    </w:p>
    <w:p w:rsidR="006D379C" w:rsidRDefault="006D379C" w:rsidP="006D379C">
      <w:pPr>
        <w:pStyle w:val="ListParagraph"/>
        <w:numPr>
          <w:ilvl w:val="1"/>
          <w:numId w:val="1"/>
        </w:numPr>
      </w:pPr>
      <w:r>
        <w:t xml:space="preserve">State up front subjectivity. An objective state of vulnerability does not exist and is in the eyes of the audience. </w:t>
      </w:r>
      <w:r w:rsidR="004F3645">
        <w:t>Don’t just make this an academic exercise.</w:t>
      </w:r>
    </w:p>
    <w:p w:rsidR="006D379C" w:rsidRDefault="006D379C" w:rsidP="006D379C">
      <w:pPr>
        <w:pStyle w:val="ListParagraph"/>
        <w:numPr>
          <w:ilvl w:val="1"/>
          <w:numId w:val="1"/>
        </w:numPr>
      </w:pPr>
      <w:r>
        <w:t>GaIn™ is putting together an index for a particular audience, how well defined is it?</w:t>
      </w:r>
    </w:p>
    <w:p w:rsidR="00B10DF8" w:rsidRDefault="00B10DF8" w:rsidP="00B10DF8">
      <w:pPr>
        <w:pStyle w:val="ListParagraph"/>
        <w:numPr>
          <w:ilvl w:val="2"/>
          <w:numId w:val="1"/>
        </w:numPr>
      </w:pPr>
      <w:r>
        <w:t>JJD described GaIn™’s focus on decision-makers, primarily in the private sector; discussions with leaders for direction (President of Mexico and water investments); and our goal to provoke action while continuing to improve the model</w:t>
      </w:r>
    </w:p>
    <w:p w:rsidR="00B10DF8" w:rsidRDefault="00B10DF8" w:rsidP="006D379C">
      <w:pPr>
        <w:pStyle w:val="ListParagraph"/>
        <w:numPr>
          <w:ilvl w:val="1"/>
          <w:numId w:val="1"/>
        </w:numPr>
      </w:pPr>
      <w:r>
        <w:t>Indicators will have different meanings for different audiences</w:t>
      </w:r>
    </w:p>
    <w:p w:rsidR="00B10DF8" w:rsidRDefault="00B10DF8" w:rsidP="00B10DF8">
      <w:pPr>
        <w:pStyle w:val="ListParagraph"/>
        <w:numPr>
          <w:ilvl w:val="2"/>
          <w:numId w:val="1"/>
        </w:numPr>
      </w:pPr>
      <w:r>
        <w:t>MM pointed out that the same indicator might propel one audience, the private sector, for instance, to work harder while the government might view this same information as a reason for inaction (an indicator with different “orders”)</w:t>
      </w:r>
    </w:p>
    <w:p w:rsidR="00B10DF8" w:rsidRDefault="00B10DF8" w:rsidP="00B10DF8">
      <w:pPr>
        <w:pStyle w:val="ListParagraph"/>
        <w:numPr>
          <w:ilvl w:val="2"/>
          <w:numId w:val="1"/>
        </w:numPr>
      </w:pPr>
      <w:r>
        <w:t xml:space="preserve">RM suggested keeping the same categories but using different variables/indicators for different audiences. NGOs will be interested in wealth distribution, the private sector in IEF. </w:t>
      </w:r>
    </w:p>
    <w:p w:rsidR="006D379C" w:rsidRDefault="006D379C" w:rsidP="006D379C">
      <w:pPr>
        <w:pStyle w:val="ListParagraph"/>
        <w:numPr>
          <w:ilvl w:val="0"/>
          <w:numId w:val="1"/>
        </w:numPr>
      </w:pPr>
      <w:r>
        <w:t>Readiness and Adaptive Capacity</w:t>
      </w:r>
    </w:p>
    <w:p w:rsidR="006D379C" w:rsidRDefault="006D379C" w:rsidP="006D379C">
      <w:pPr>
        <w:pStyle w:val="ListParagraph"/>
        <w:numPr>
          <w:ilvl w:val="1"/>
          <w:numId w:val="1"/>
        </w:numPr>
      </w:pPr>
      <w:r>
        <w:t>Do Readiness and Adaptive Capacity capture the same characteristics?</w:t>
      </w:r>
    </w:p>
    <w:p w:rsidR="006D379C" w:rsidRDefault="006D379C" w:rsidP="006D379C">
      <w:pPr>
        <w:pStyle w:val="ListParagraph"/>
        <w:numPr>
          <w:ilvl w:val="1"/>
          <w:numId w:val="1"/>
        </w:numPr>
      </w:pPr>
      <w:r>
        <w:t xml:space="preserve">Conceptually, placing all Adaptive Capacity indicators with Readiness will easily align as (+) and “sensitivity” </w:t>
      </w:r>
      <w:r w:rsidR="004F3645">
        <w:t xml:space="preserve">as Vulnerability </w:t>
      </w:r>
      <w:r>
        <w:t>will be (-)</w:t>
      </w:r>
      <w:ins w:id="0" w:author="marcamiles" w:date="2011-03-23T14:38:00Z">
        <w:r w:rsidR="00884031">
          <w:t xml:space="preserve"> (MM: I am unclear about the point being made.  Perhaps something was missed.)</w:t>
        </w:r>
      </w:ins>
    </w:p>
    <w:p w:rsidR="006D379C" w:rsidRDefault="00EA4535" w:rsidP="006D379C">
      <w:pPr>
        <w:pStyle w:val="ListParagraph"/>
        <w:numPr>
          <w:ilvl w:val="0"/>
          <w:numId w:val="1"/>
        </w:numPr>
      </w:pPr>
      <w:r>
        <w:t xml:space="preserve">Energy/Infrastructure </w:t>
      </w:r>
    </w:p>
    <w:p w:rsidR="00045DA3" w:rsidRDefault="00045DA3" w:rsidP="006D379C">
      <w:pPr>
        <w:pStyle w:val="ListParagraph"/>
        <w:numPr>
          <w:ilvl w:val="1"/>
          <w:numId w:val="1"/>
        </w:numPr>
      </w:pPr>
      <w:r>
        <w:t>Energy is interesting, but inclusion as part of infrastructure might be better</w:t>
      </w:r>
    </w:p>
    <w:p w:rsidR="00EA4535" w:rsidRDefault="00045DA3" w:rsidP="00045DA3">
      <w:pPr>
        <w:pStyle w:val="ListParagraph"/>
        <w:numPr>
          <w:ilvl w:val="2"/>
          <w:numId w:val="1"/>
        </w:numPr>
      </w:pPr>
      <w:r>
        <w:t xml:space="preserve">IN noted that </w:t>
      </w:r>
      <w:r w:rsidR="00EA4535">
        <w:t>energy has surprising and frequent instances of vulnerability</w:t>
      </w:r>
    </w:p>
    <w:p w:rsidR="00EA4535" w:rsidRDefault="00EA4535" w:rsidP="00EA4535">
      <w:pPr>
        <w:pStyle w:val="ListParagraph"/>
        <w:numPr>
          <w:ilvl w:val="0"/>
          <w:numId w:val="1"/>
        </w:numPr>
      </w:pPr>
      <w:r>
        <w:t>Ecosystem indicators</w:t>
      </w:r>
    </w:p>
    <w:p w:rsidR="00EA4535" w:rsidRDefault="00EA4535" w:rsidP="00EA4535">
      <w:pPr>
        <w:pStyle w:val="ListParagraph"/>
        <w:numPr>
          <w:ilvl w:val="1"/>
          <w:numId w:val="1"/>
        </w:numPr>
      </w:pPr>
      <w:r>
        <w:t>A metric for the state of ecosystem goods and services should be considered</w:t>
      </w:r>
    </w:p>
    <w:p w:rsidR="00EA4535" w:rsidRDefault="00EA4535" w:rsidP="00EA4535">
      <w:pPr>
        <w:pStyle w:val="ListParagraph"/>
        <w:numPr>
          <w:ilvl w:val="1"/>
          <w:numId w:val="1"/>
        </w:numPr>
      </w:pPr>
      <w:r>
        <w:t>Proxies could include acid-deposition, land fragmentation, protected areas, marginality index (IN). It’s a matter of finding the right indicator.</w:t>
      </w:r>
    </w:p>
    <w:p w:rsidR="00EA4535" w:rsidRDefault="0038304F" w:rsidP="00BE5FF3">
      <w:pPr>
        <w:pStyle w:val="ListParagraph"/>
        <w:numPr>
          <w:ilvl w:val="0"/>
          <w:numId w:val="1"/>
        </w:numPr>
      </w:pPr>
      <w:r>
        <w:t>Aggregation</w:t>
      </w:r>
      <w:r w:rsidR="00EA4535">
        <w:t xml:space="preserve"> </w:t>
      </w:r>
      <w:r w:rsidR="0090224E">
        <w:t>of indicators</w:t>
      </w:r>
    </w:p>
    <w:p w:rsidR="00BE5FF3" w:rsidRDefault="0038304F" w:rsidP="00BE5FF3">
      <w:pPr>
        <w:pStyle w:val="ListParagraph"/>
        <w:numPr>
          <w:ilvl w:val="1"/>
          <w:numId w:val="1"/>
        </w:numPr>
      </w:pPr>
      <w:r>
        <w:t>Using an aggregation of indicators as an indicator may lead to significant correlation</w:t>
      </w:r>
    </w:p>
    <w:p w:rsidR="0038304F" w:rsidRDefault="0038304F" w:rsidP="0038304F">
      <w:pPr>
        <w:pStyle w:val="ListParagraph"/>
        <w:numPr>
          <w:ilvl w:val="2"/>
          <w:numId w:val="1"/>
        </w:numPr>
      </w:pPr>
      <w:r>
        <w:t xml:space="preserve">MM expressed openness to using subindicators, pick out some </w:t>
      </w:r>
      <w:ins w:id="1" w:author="marcamiles" w:date="2011-03-23T14:40:00Z">
        <w:r w:rsidR="00884031">
          <w:t xml:space="preserve">uncorrelated </w:t>
        </w:r>
      </w:ins>
      <w:r>
        <w:t>components to reduce overlap.</w:t>
      </w:r>
    </w:p>
    <w:p w:rsidR="0038304F" w:rsidRDefault="0038304F" w:rsidP="0038304F">
      <w:pPr>
        <w:pStyle w:val="ListParagraph"/>
        <w:numPr>
          <w:ilvl w:val="2"/>
          <w:numId w:val="1"/>
        </w:numPr>
      </w:pPr>
      <w:r>
        <w:t>JJD mentioned our use of deltas to glean more information out of the data</w:t>
      </w:r>
    </w:p>
    <w:p w:rsidR="0038304F" w:rsidRDefault="0038304F" w:rsidP="0038304F">
      <w:pPr>
        <w:pStyle w:val="ListParagraph"/>
        <w:numPr>
          <w:ilvl w:val="2"/>
          <w:numId w:val="1"/>
        </w:numPr>
      </w:pPr>
      <w:r>
        <w:t>RM suggested looking at leading indicators (drivers)</w:t>
      </w:r>
    </w:p>
    <w:p w:rsidR="00B10DF8" w:rsidRDefault="00B10DF8" w:rsidP="00B10DF8"/>
    <w:p w:rsidR="00B10DF8" w:rsidRDefault="00B10DF8" w:rsidP="00B10DF8"/>
    <w:p w:rsidR="0038304F" w:rsidRDefault="0038304F" w:rsidP="0038304F">
      <w:pPr>
        <w:pStyle w:val="ListParagraph"/>
        <w:numPr>
          <w:ilvl w:val="0"/>
          <w:numId w:val="1"/>
        </w:numPr>
      </w:pPr>
      <w:r>
        <w:t>Indicator time frames</w:t>
      </w:r>
    </w:p>
    <w:p w:rsidR="0038304F" w:rsidRDefault="0038304F" w:rsidP="0038304F">
      <w:pPr>
        <w:pStyle w:val="ListParagraph"/>
        <w:numPr>
          <w:ilvl w:val="1"/>
          <w:numId w:val="1"/>
        </w:numPr>
      </w:pPr>
      <w:r>
        <w:t>The model mixes time frames for water</w:t>
      </w:r>
      <w:r w:rsidR="0090224E">
        <w:t xml:space="preserve"> (e.g. biophysical indicator is for future precipitation while other water indicators are based on current conditions). Its “apples and oranges.”</w:t>
      </w:r>
    </w:p>
    <w:p w:rsidR="0090224E" w:rsidRDefault="0090224E" w:rsidP="0038304F">
      <w:pPr>
        <w:pStyle w:val="ListParagraph"/>
        <w:numPr>
          <w:ilvl w:val="1"/>
          <w:numId w:val="1"/>
        </w:numPr>
      </w:pPr>
      <w:r>
        <w:t>One option is to only pick indicators for which one can get a measurement today</w:t>
      </w:r>
    </w:p>
    <w:p w:rsidR="004F3645" w:rsidRDefault="0090224E" w:rsidP="004F3645">
      <w:pPr>
        <w:pStyle w:val="ListParagraph"/>
        <w:numPr>
          <w:ilvl w:val="2"/>
          <w:numId w:val="1"/>
        </w:numPr>
      </w:pPr>
      <w:r>
        <w:t>Productivity of agriculture today could show how vulnerable a system is in the future. Productivity per hectare/extent of irrigation ….</w:t>
      </w:r>
    </w:p>
    <w:p w:rsidR="0090224E" w:rsidRDefault="0090224E" w:rsidP="0090224E">
      <w:pPr>
        <w:pStyle w:val="ListParagraph"/>
        <w:numPr>
          <w:ilvl w:val="0"/>
          <w:numId w:val="1"/>
        </w:numPr>
      </w:pPr>
      <w:r>
        <w:t>Indicator time steps</w:t>
      </w:r>
    </w:p>
    <w:p w:rsidR="0090224E" w:rsidRDefault="0090224E" w:rsidP="0090224E">
      <w:pPr>
        <w:pStyle w:val="ListParagraph"/>
        <w:numPr>
          <w:ilvl w:val="1"/>
          <w:numId w:val="1"/>
        </w:numPr>
      </w:pPr>
      <w:r>
        <w:t>We are on to something important differentiating the slow and fast variables</w:t>
      </w:r>
    </w:p>
    <w:p w:rsidR="0090224E" w:rsidRDefault="0090224E" w:rsidP="0090224E">
      <w:pPr>
        <w:pStyle w:val="ListParagraph"/>
        <w:numPr>
          <w:ilvl w:val="1"/>
          <w:numId w:val="1"/>
        </w:numPr>
      </w:pPr>
      <w:r>
        <w:t>However, the capacity vulnerability indicators are NOT fast</w:t>
      </w:r>
    </w:p>
    <w:p w:rsidR="0038304F" w:rsidRDefault="0090224E" w:rsidP="0090224E">
      <w:pPr>
        <w:pStyle w:val="ListParagraph"/>
        <w:numPr>
          <w:ilvl w:val="2"/>
          <w:numId w:val="1"/>
        </w:numPr>
      </w:pPr>
      <w:r>
        <w:t>One solution could be to use process-oriented variables (evacuation plans, water distribution systems</w:t>
      </w:r>
      <w:r w:rsidR="004F3645">
        <w:t>, similar to NAPAs). Look for things where you can see real improvement.</w:t>
      </w:r>
      <w:r w:rsidR="0038304F">
        <w:t xml:space="preserve"> </w:t>
      </w:r>
    </w:p>
    <w:p w:rsidR="004F3645" w:rsidRDefault="004F3645" w:rsidP="0090224E">
      <w:pPr>
        <w:pStyle w:val="ListParagraph"/>
        <w:numPr>
          <w:ilvl w:val="2"/>
          <w:numId w:val="1"/>
        </w:numPr>
      </w:pPr>
      <w:r>
        <w:t>Adaptometer will likely be part of this</w:t>
      </w:r>
    </w:p>
    <w:p w:rsidR="004F3645" w:rsidRDefault="004F3645" w:rsidP="004F3645">
      <w:pPr>
        <w:pStyle w:val="ListParagraph"/>
        <w:ind w:left="2160"/>
      </w:pPr>
    </w:p>
    <w:p w:rsidR="004F3645" w:rsidRDefault="004F3645" w:rsidP="004F3645">
      <w:pPr>
        <w:pStyle w:val="ListParagraph"/>
        <w:numPr>
          <w:ilvl w:val="0"/>
          <w:numId w:val="1"/>
        </w:numPr>
      </w:pPr>
      <w:r>
        <w:t>Spatial scale</w:t>
      </w:r>
    </w:p>
    <w:p w:rsidR="004F3645" w:rsidRDefault="004F3645" w:rsidP="004F3645">
      <w:pPr>
        <w:pStyle w:val="ListParagraph"/>
        <w:numPr>
          <w:ilvl w:val="1"/>
          <w:numId w:val="1"/>
        </w:numPr>
      </w:pPr>
      <w:r>
        <w:t>In past work, Moss started at the national level, but worked down to the regional/provincial level.</w:t>
      </w:r>
    </w:p>
    <w:p w:rsidR="004F3645" w:rsidRDefault="004F3645" w:rsidP="004F3645">
      <w:pPr>
        <w:pStyle w:val="ListParagraph"/>
        <w:numPr>
          <w:ilvl w:val="2"/>
          <w:numId w:val="1"/>
        </w:numPr>
      </w:pPr>
      <w:r>
        <w:t xml:space="preserve">JJD mentioned the work of Cladio on spatial scales in South America – could serve as a good model. </w:t>
      </w:r>
    </w:p>
    <w:p w:rsidR="004F3645" w:rsidRDefault="004F3645" w:rsidP="004F3645">
      <w:pPr>
        <w:pStyle w:val="ListParagraph"/>
        <w:numPr>
          <w:ilvl w:val="1"/>
          <w:numId w:val="1"/>
        </w:numPr>
      </w:pPr>
      <w:r>
        <w:t>Seek out indicators that can show variation within a country (GINI coefficient?)</w:t>
      </w:r>
      <w:ins w:id="2" w:author="marcamiles" w:date="2011-03-23T14:43:00Z">
        <w:r w:rsidR="00884031">
          <w:t xml:space="preserve">  MM mentioned that degree of authoritarian government captures much of the difference in income distribution, with wider spread in more authoritarian countries.</w:t>
        </w:r>
      </w:ins>
    </w:p>
    <w:p w:rsidR="004F3645" w:rsidRDefault="004F3645" w:rsidP="004F3645">
      <w:pPr>
        <w:pStyle w:val="ListParagraph"/>
        <w:numPr>
          <w:ilvl w:val="1"/>
          <w:numId w:val="1"/>
        </w:numPr>
      </w:pPr>
      <w:r>
        <w:t>This is something everyone is struggling with</w:t>
      </w:r>
    </w:p>
    <w:p w:rsidR="00EA4535" w:rsidRDefault="004F3645" w:rsidP="004F3645">
      <w:pPr>
        <w:pStyle w:val="ListParagraph"/>
        <w:numPr>
          <w:ilvl w:val="0"/>
          <w:numId w:val="1"/>
        </w:numPr>
      </w:pPr>
      <w:r>
        <w:t>Imperfect indicators</w:t>
      </w:r>
    </w:p>
    <w:p w:rsidR="004F3645" w:rsidRDefault="004F3645" w:rsidP="004F3645">
      <w:pPr>
        <w:pStyle w:val="ListParagraph"/>
        <w:numPr>
          <w:ilvl w:val="1"/>
          <w:numId w:val="1"/>
        </w:numPr>
      </w:pPr>
      <w:r>
        <w:t>Better to include an imperfect indicator and make note of this than have nothing at all</w:t>
      </w:r>
    </w:p>
    <w:p w:rsidR="004F3645" w:rsidRDefault="004F3645" w:rsidP="004F3645">
      <w:pPr>
        <w:pStyle w:val="ListParagraph"/>
        <w:numPr>
          <w:ilvl w:val="1"/>
          <w:numId w:val="1"/>
        </w:numPr>
      </w:pPr>
      <w:r>
        <w:t xml:space="preserve">Part of our work is to </w:t>
      </w:r>
      <w:ins w:id="3" w:author="marcamiles" w:date="2011-03-23T14:44:00Z">
        <w:r w:rsidR="00884031">
          <w:t>(</w:t>
        </w:r>
      </w:ins>
      <w:r>
        <w:t>make light</w:t>
      </w:r>
      <w:ins w:id="4" w:author="marcamiles" w:date="2011-03-23T14:45:00Z">
        <w:r w:rsidR="00884031">
          <w:t xml:space="preserve"> </w:t>
        </w:r>
      </w:ins>
      <w:del w:id="5" w:author="marcamiles" w:date="2011-03-23T14:45:00Z">
        <w:r w:rsidDel="00884031">
          <w:delText xml:space="preserve"> </w:delText>
        </w:r>
      </w:del>
      <w:proofErr w:type="gramStart"/>
      <w:r>
        <w:t xml:space="preserve">of </w:t>
      </w:r>
      <w:ins w:id="6" w:author="marcamiles" w:date="2011-03-23T14:45:00Z">
        <w:r w:rsidR="00884031">
          <w:t>?</w:t>
        </w:r>
        <w:proofErr w:type="gramEnd"/>
        <w:r w:rsidR="00884031">
          <w:t xml:space="preserve">  Point out?</w:t>
        </w:r>
        <w:r w:rsidR="00884031">
          <w:t>)</w:t>
        </w:r>
        <w:r w:rsidR="00884031">
          <w:t xml:space="preserve"> </w:t>
        </w:r>
      </w:ins>
      <w:r>
        <w:t>where data needs exist</w:t>
      </w:r>
    </w:p>
    <w:p w:rsidR="00EA4535" w:rsidRDefault="00EA4535" w:rsidP="00EA4535"/>
    <w:p w:rsidR="006D379C" w:rsidRDefault="006D379C" w:rsidP="00EA4535"/>
    <w:p w:rsidR="006D379C" w:rsidRDefault="00B96A4D" w:rsidP="00B96A4D">
      <w:r>
        <w:t>In attendance:</w:t>
      </w:r>
    </w:p>
    <w:p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Richard Moss</w:t>
      </w:r>
    </w:p>
    <w:p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Ian Noble</w:t>
      </w:r>
      <w:bookmarkStart w:id="7" w:name="_GoBack"/>
      <w:bookmarkEnd w:id="7"/>
    </w:p>
    <w:p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Marc Miles</w:t>
      </w:r>
    </w:p>
    <w:p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Juan Jose Daboub</w:t>
      </w:r>
    </w:p>
    <w:p w:rsidR="00B96A4D" w:rsidRPr="00B96A4D" w:rsidRDefault="00B96A4D" w:rsidP="00B96A4D">
      <w:pPr>
        <w:rPr>
          <w:rFonts w:ascii="Times" w:hAnsi="Times"/>
        </w:rPr>
      </w:pPr>
      <w:r w:rsidRPr="00B96A4D">
        <w:rPr>
          <w:rFonts w:ascii="Times" w:hAnsi="Times"/>
        </w:rPr>
        <w:t>Davis Cherry</w:t>
      </w:r>
    </w:p>
    <w:p w:rsidR="00B96A4D" w:rsidRDefault="00B96A4D" w:rsidP="00B96A4D">
      <w:r w:rsidRPr="00B96A4D">
        <w:rPr>
          <w:rFonts w:ascii="Times" w:hAnsi="Times" w:cs="Arial"/>
        </w:rPr>
        <w:t>Bruno Sanchez-Andrade Nunez</w:t>
      </w:r>
    </w:p>
    <w:p w:rsidR="006D379C" w:rsidRDefault="006D379C" w:rsidP="006D379C">
      <w:pPr>
        <w:pStyle w:val="ListParagraph"/>
      </w:pPr>
    </w:p>
    <w:sectPr w:rsidR="006D379C" w:rsidSect="006D37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9AB"/>
    <w:multiLevelType w:val="hybridMultilevel"/>
    <w:tmpl w:val="396A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74681"/>
    <w:multiLevelType w:val="multilevel"/>
    <w:tmpl w:val="B91039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44227"/>
    <w:multiLevelType w:val="hybridMultilevel"/>
    <w:tmpl w:val="06B24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326C07"/>
    <w:multiLevelType w:val="hybridMultilevel"/>
    <w:tmpl w:val="3150138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081E06"/>
    <w:multiLevelType w:val="hybridMultilevel"/>
    <w:tmpl w:val="EB7CA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B2535"/>
    <w:multiLevelType w:val="hybridMultilevel"/>
    <w:tmpl w:val="1A769DB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D379C"/>
    <w:rsid w:val="00045DA3"/>
    <w:rsid w:val="000A28E9"/>
    <w:rsid w:val="0038304F"/>
    <w:rsid w:val="004F3645"/>
    <w:rsid w:val="006D379C"/>
    <w:rsid w:val="00884031"/>
    <w:rsid w:val="0090224E"/>
    <w:rsid w:val="00B10DF8"/>
    <w:rsid w:val="00B96A4D"/>
    <w:rsid w:val="00BE5FF3"/>
    <w:rsid w:val="00EA45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D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555</Words>
  <Characters>3165</Characters>
  <Application>Microsoft Office Word</Application>
  <DocSecurity>0</DocSecurity>
  <Lines>26</Lines>
  <Paragraphs>7</Paragraphs>
  <ScaleCrop>false</ScaleCrop>
  <Company>Stratfor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Cherry</dc:creator>
  <cp:lastModifiedBy>marcamiles</cp:lastModifiedBy>
  <cp:revision>3</cp:revision>
  <dcterms:created xsi:type="dcterms:W3CDTF">2011-03-23T18:46:00Z</dcterms:created>
  <dcterms:modified xsi:type="dcterms:W3CDTF">2011-03-23T18:46:00Z</dcterms:modified>
</cp:coreProperties>
</file>