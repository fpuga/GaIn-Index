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957C1" w14:textId="5CEC5F98" w:rsidR="00E42314" w:rsidRPr="00205A56" w:rsidRDefault="00021BDD" w:rsidP="00021BDD">
      <w:pPr>
        <w:spacing w:before="120"/>
        <w:rPr>
          <w:b/>
          <w:sz w:val="28"/>
          <w:rPrChange w:id="0" w:author="Ian Noble" w:date="2011-05-10T17:52:00Z">
            <w:rPr/>
          </w:rPrChange>
        </w:rPr>
      </w:pPr>
      <w:r w:rsidRPr="00205A56">
        <w:rPr>
          <w:b/>
          <w:sz w:val="28"/>
          <w:rPrChange w:id="1" w:author="Ian Noble" w:date="2011-05-10T17:52:00Z">
            <w:rPr/>
          </w:rPrChange>
        </w:rPr>
        <w:t>Key changes</w:t>
      </w:r>
      <w:ins w:id="2" w:author="Ian Noble" w:date="2011-05-10T17:51:00Z">
        <w:r w:rsidR="00205A56" w:rsidRPr="00205A56">
          <w:rPr>
            <w:b/>
            <w:sz w:val="28"/>
            <w:rPrChange w:id="3" w:author="Ian Noble" w:date="2011-05-10T17:52:00Z">
              <w:rPr/>
            </w:rPrChange>
          </w:rPr>
          <w:t xml:space="preserve"> </w:t>
        </w:r>
      </w:ins>
      <w:ins w:id="4" w:author="Ian Noble" w:date="2011-05-10T17:52:00Z">
        <w:r w:rsidR="00205A56">
          <w:rPr>
            <w:b/>
            <w:sz w:val="28"/>
          </w:rPr>
          <w:t xml:space="preserve">to </w:t>
        </w:r>
        <w:r w:rsidR="00205A56" w:rsidRPr="00205A56">
          <w:rPr>
            <w:b/>
            <w:sz w:val="28"/>
            <w:rPrChange w:id="5" w:author="Ian Noble" w:date="2011-05-10T17:52:00Z">
              <w:rPr>
                <w:rFonts w:ascii="Times New Roman" w:hAnsi="Times New Roman"/>
              </w:rPr>
            </w:rPrChange>
          </w:rPr>
          <w:t xml:space="preserve">GaIn™ </w:t>
        </w:r>
      </w:ins>
      <w:ins w:id="6" w:author="Ian Noble" w:date="2011-05-10T17:51:00Z">
        <w:r w:rsidR="00205A56" w:rsidRPr="00205A56">
          <w:rPr>
            <w:b/>
            <w:sz w:val="28"/>
            <w:rPrChange w:id="7" w:author="Ian Noble" w:date="2011-05-10T17:52:00Z">
              <w:rPr/>
            </w:rPrChange>
          </w:rPr>
          <w:t>under consideration</w:t>
        </w:r>
      </w:ins>
      <w:r w:rsidRPr="00205A56">
        <w:rPr>
          <w:b/>
          <w:sz w:val="28"/>
          <w:rPrChange w:id="8" w:author="Ian Noble" w:date="2011-05-10T17:52:00Z">
            <w:rPr/>
          </w:rPrChange>
        </w:rPr>
        <w:t>:</w:t>
      </w:r>
    </w:p>
    <w:p w14:paraId="08687723" w14:textId="77777777" w:rsidR="00021BDD" w:rsidRDefault="00021BDD" w:rsidP="00021BDD">
      <w:pPr>
        <w:spacing w:before="120"/>
      </w:pPr>
      <w:bookmarkStart w:id="9" w:name="_GoBack"/>
      <w:bookmarkEnd w:id="9"/>
    </w:p>
    <w:p w14:paraId="2AAF1C09" w14:textId="77777777" w:rsidR="000C64AE" w:rsidRPr="000C64AE" w:rsidRDefault="000C64AE" w:rsidP="00021BDD">
      <w:pPr>
        <w:pStyle w:val="ListParagraph"/>
        <w:numPr>
          <w:ilvl w:val="0"/>
          <w:numId w:val="1"/>
        </w:numPr>
        <w:spacing w:before="120"/>
        <w:rPr>
          <w:ins w:id="10" w:author="Ian Noble" w:date="2011-05-06T09:56:00Z"/>
          <w:rPrChange w:id="11" w:author="Ian Noble" w:date="2011-05-06T09:56:00Z">
            <w:rPr>
              <w:ins w:id="12" w:author="Ian Noble" w:date="2011-05-06T09:56:00Z"/>
              <w:b/>
            </w:rPr>
          </w:rPrChange>
        </w:rPr>
      </w:pPr>
      <w:ins w:id="13" w:author="Ian Noble" w:date="2011-05-06T09:56:00Z">
        <w:r>
          <w:t>We discussed the issue of overlap between the Readiness and Vulnerability axes in that they both had elements measuring the capacity and preparedness of countries to act on adaptation</w:t>
        </w:r>
      </w:ins>
      <w:ins w:id="14" w:author="Ian Noble" w:date="2011-05-06T09:59:00Z">
        <w:r>
          <w:t>.  There are really three components that the GAIN is attempting to capture</w:t>
        </w:r>
      </w:ins>
      <w:ins w:id="15" w:author="Ian Noble" w:date="2011-05-06T10:00:00Z">
        <w:r>
          <w:t xml:space="preserve"> – risk from climate change; capacity </w:t>
        </w:r>
      </w:ins>
      <w:ins w:id="16" w:author="Ian Noble" w:date="2011-05-06T10:01:00Z">
        <w:r>
          <w:t xml:space="preserve">(adaptive capacity) </w:t>
        </w:r>
      </w:ins>
      <w:ins w:id="17" w:author="Ian Noble" w:date="2011-05-06T10:00:00Z">
        <w:r>
          <w:t xml:space="preserve">to tackle those risks and the business environment relating to investments associated with those actions.  We decided to rearrange the </w:t>
        </w:r>
      </w:ins>
      <w:ins w:id="18" w:author="Ian Noble" w:date="2011-05-06T10:01:00Z">
        <w:r>
          <w:t>presentation</w:t>
        </w:r>
      </w:ins>
      <w:ins w:id="19" w:author="Ian Noble" w:date="2011-05-06T10:00:00Z">
        <w:r>
          <w:t xml:space="preserve"> of these components.</w:t>
        </w:r>
      </w:ins>
    </w:p>
    <w:p w14:paraId="1AD34017" w14:textId="77777777" w:rsidR="00021BDD" w:rsidRDefault="00021BDD" w:rsidP="00021BDD">
      <w:pPr>
        <w:pStyle w:val="ListParagraph"/>
        <w:numPr>
          <w:ilvl w:val="0"/>
          <w:numId w:val="1"/>
        </w:numPr>
        <w:spacing w:before="120"/>
      </w:pPr>
      <w:r w:rsidRPr="00021BDD">
        <w:rPr>
          <w:b/>
        </w:rPr>
        <w:t>Adaptive capacity</w:t>
      </w:r>
      <w:r>
        <w:t xml:space="preserve"> should be distilled on its own axis. That leads us to put it into an additional Axis, on which we will also put the </w:t>
      </w:r>
      <w:proofErr w:type="spellStart"/>
      <w:r>
        <w:t>Adaptometer</w:t>
      </w:r>
      <w:proofErr w:type="spellEnd"/>
      <w:r>
        <w:t>.</w:t>
      </w:r>
    </w:p>
    <w:p w14:paraId="354E7C63" w14:textId="5687D5A0" w:rsidR="00021BDD" w:rsidRPr="000C64AE" w:rsidRDefault="00021BDD" w:rsidP="00021BDD">
      <w:pPr>
        <w:pStyle w:val="ListParagraph"/>
        <w:numPr>
          <w:ilvl w:val="0"/>
          <w:numId w:val="1"/>
        </w:numPr>
        <w:spacing w:before="120"/>
        <w:rPr>
          <w:strike/>
          <w:rPrChange w:id="20" w:author="Ian Noble" w:date="2011-05-06T10:02:00Z">
            <w:rPr/>
          </w:rPrChange>
        </w:rPr>
      </w:pPr>
      <w:r>
        <w:t xml:space="preserve">Readiness Axis keeps its </w:t>
      </w:r>
      <w:del w:id="21" w:author="Ian Noble" w:date="2011-05-06T09:59:00Z">
        <w:r w:rsidDel="000C64AE">
          <w:delText xml:space="preserve">definition </w:delText>
        </w:r>
      </w:del>
      <w:ins w:id="22" w:author="Ian Noble" w:date="2011-05-06T09:59:00Z">
        <w:r w:rsidR="000C64AE">
          <w:t xml:space="preserve">name </w:t>
        </w:r>
      </w:ins>
      <w:r>
        <w:t xml:space="preserve">but is restricted </w:t>
      </w:r>
      <w:del w:id="23" w:author="Ian Noble" w:date="2011-05-10T17:47:00Z">
        <w:r w:rsidRPr="00021BDD" w:rsidDel="00E11374">
          <w:delText>in</w:delText>
        </w:r>
      </w:del>
      <w:r w:rsidRPr="00021BDD">
        <w:t xml:space="preserve">to “Business </w:t>
      </w:r>
      <w:commentRangeStart w:id="24"/>
      <w:r w:rsidRPr="00021BDD">
        <w:t>Readiness</w:t>
      </w:r>
      <w:commentRangeEnd w:id="24"/>
      <w:r w:rsidR="000C64AE">
        <w:rPr>
          <w:rStyle w:val="CommentReference"/>
        </w:rPr>
        <w:commentReference w:id="24"/>
      </w:r>
      <w:r w:rsidRPr="00021BDD">
        <w:t>”</w:t>
      </w:r>
      <w:ins w:id="25" w:author="Bruno Sánchez-AndradeNuño" w:date="2011-05-06T12:17:00Z">
        <w:r w:rsidR="005D129D">
          <w:t xml:space="preserve"> or </w:t>
        </w:r>
        <w:r w:rsidR="005D129D" w:rsidRPr="005D129D">
          <w:rPr>
            <w:b/>
            <w:rPrChange w:id="26" w:author="Bruno Sánchez-AndradeNuño" w:date="2011-05-06T12:17:00Z">
              <w:rPr/>
            </w:rPrChange>
          </w:rPr>
          <w:t>Enabling Environment</w:t>
        </w:r>
      </w:ins>
      <w:r w:rsidRPr="00021BDD">
        <w:t>. HDI</w:t>
      </w:r>
      <w:r>
        <w:t xml:space="preserve"> </w:t>
      </w:r>
      <w:del w:id="27" w:author="Ian Noble" w:date="2011-05-06T10:03:00Z">
        <w:r w:rsidDel="000C64AE">
          <w:delText>goes away</w:delText>
        </w:r>
      </w:del>
      <w:ins w:id="28" w:author="Ian Noble" w:date="2011-05-06T10:03:00Z">
        <w:r w:rsidR="000C64AE">
          <w:t>is dropped</w:t>
        </w:r>
      </w:ins>
      <w:ins w:id="29" w:author="Ian Noble" w:date="2011-05-06T10:02:00Z">
        <w:r w:rsidR="000C64AE">
          <w:t xml:space="preserve"> </w:t>
        </w:r>
      </w:ins>
      <w:ins w:id="30" w:author="Ian Noble" w:date="2011-05-06T10:04:00Z">
        <w:r w:rsidR="000C64AE">
          <w:t xml:space="preserve">from </w:t>
        </w:r>
      </w:ins>
      <w:proofErr w:type="gramStart"/>
      <w:ins w:id="31" w:author="Ian Noble" w:date="2011-05-10T17:47:00Z">
        <w:r w:rsidR="00E11374">
          <w:t>this</w:t>
        </w:r>
      </w:ins>
      <w:ins w:id="32" w:author="Ian Noble" w:date="2011-05-06T10:04:00Z">
        <w:r w:rsidR="000C64AE">
          <w:t xml:space="preserve"> components</w:t>
        </w:r>
        <w:proofErr w:type="gramEnd"/>
        <w:r w:rsidR="000C64AE">
          <w:t xml:space="preserve"> </w:t>
        </w:r>
      </w:ins>
      <w:ins w:id="33" w:author="Ian Noble" w:date="2011-05-06T10:02:00Z">
        <w:r w:rsidR="000C64AE">
          <w:t>while the</w:t>
        </w:r>
      </w:ins>
      <w:del w:id="34" w:author="Ian Noble" w:date="2011-05-06T10:02:00Z">
        <w:r w:rsidDel="000C64AE">
          <w:delText>. Remain</w:delText>
        </w:r>
      </w:del>
      <w:r>
        <w:t xml:space="preserve"> Economic and Governance components</w:t>
      </w:r>
      <w:ins w:id="35" w:author="Ian Noble" w:date="2011-05-06T10:02:00Z">
        <w:r w:rsidR="000C64AE">
          <w:t xml:space="preserve"> remain</w:t>
        </w:r>
      </w:ins>
      <w:r>
        <w:t xml:space="preserve">. </w:t>
      </w:r>
      <w:del w:id="36" w:author="Bruno Sánchez-AndradeNuño" w:date="2011-05-06T12:17:00Z">
        <w:r w:rsidRPr="000C64AE" w:rsidDel="005D129D">
          <w:rPr>
            <w:strike/>
            <w:rPrChange w:id="37" w:author="Ian Noble" w:date="2011-05-06T10:02:00Z">
              <w:rPr/>
            </w:rPrChange>
          </w:rPr>
          <w:delText xml:space="preserve">To avoid confusion with the Readiness Matrix, we call it </w:delText>
        </w:r>
        <w:r w:rsidRPr="000C64AE" w:rsidDel="005D129D">
          <w:rPr>
            <w:b/>
            <w:strike/>
            <w:rPrChange w:id="38" w:author="Ian Noble" w:date="2011-05-06T10:02:00Z">
              <w:rPr>
                <w:b/>
              </w:rPr>
            </w:rPrChange>
          </w:rPr>
          <w:delText>Coping Capacity.</w:delText>
        </w:r>
        <w:r w:rsidRPr="000C64AE" w:rsidDel="005D129D">
          <w:rPr>
            <w:strike/>
            <w:rPrChange w:id="39" w:author="Ian Noble" w:date="2011-05-06T10:02:00Z">
              <w:rPr/>
            </w:rPrChange>
          </w:rPr>
          <w:delText xml:space="preserve"> </w:delText>
        </w:r>
      </w:del>
    </w:p>
    <w:p w14:paraId="1F06A720" w14:textId="77777777" w:rsidR="00021BDD" w:rsidRDefault="000C64AE" w:rsidP="00021BDD">
      <w:pPr>
        <w:pStyle w:val="ListParagraph"/>
        <w:numPr>
          <w:ilvl w:val="0"/>
          <w:numId w:val="1"/>
        </w:numPr>
        <w:spacing w:before="120"/>
        <w:rPr>
          <w:ins w:id="40" w:author="Ian Noble" w:date="2011-05-06T10:05:00Z"/>
        </w:rPr>
      </w:pPr>
      <w:ins w:id="41" w:author="Ian Noble" w:date="2011-05-06T10:04:00Z">
        <w:r>
          <w:t xml:space="preserve">The </w:t>
        </w:r>
      </w:ins>
      <w:r w:rsidR="00021BDD">
        <w:t xml:space="preserve">Vulnerability </w:t>
      </w:r>
      <w:ins w:id="42" w:author="Ian Noble" w:date="2011-05-06T10:04:00Z">
        <w:r>
          <w:t xml:space="preserve">Axis remains but </w:t>
        </w:r>
      </w:ins>
      <w:r w:rsidR="00021BDD">
        <w:t xml:space="preserve">should have </w:t>
      </w:r>
      <w:r w:rsidR="00021BDD" w:rsidRPr="00021BDD">
        <w:t>a causal structure</w:t>
      </w:r>
      <w:r w:rsidR="00021BDD">
        <w:t>. For each Sector (i.e. Water, Food, Health and Coast) we put 3 “</w:t>
      </w:r>
      <w:r w:rsidR="00021BDD" w:rsidRPr="00021BDD">
        <w:rPr>
          <w:b/>
        </w:rPr>
        <w:t>Threads</w:t>
      </w:r>
      <w:r w:rsidR="00021BDD">
        <w:t>”: Quantity, Quality and Variability. Threads have 3 components: Exposure, Sensitivity, and Adaptive Capacity. First two Components define the Vulnerability Axis and the third goes into the Adaptive Capacity Axis. (See figure)</w:t>
      </w:r>
    </w:p>
    <w:p w14:paraId="5D464333" w14:textId="77777777" w:rsidR="000C64AE" w:rsidRDefault="000C64AE" w:rsidP="00021BDD">
      <w:pPr>
        <w:pStyle w:val="ListParagraph"/>
        <w:numPr>
          <w:ilvl w:val="0"/>
          <w:numId w:val="1"/>
        </w:numPr>
        <w:spacing w:before="120"/>
      </w:pPr>
      <w:ins w:id="43" w:author="Ian Noble" w:date="2011-05-06T10:06:00Z">
        <w:r>
          <w:t xml:space="preserve">The usual </w:t>
        </w:r>
      </w:ins>
      <w:ins w:id="44" w:author="Bruno Sánchez-AndradeNuño" w:date="2011-05-06T12:18:00Z">
        <w:r w:rsidR="005D129D">
          <w:t xml:space="preserve">iconic </w:t>
        </w:r>
      </w:ins>
      <w:ins w:id="45" w:author="Ian Noble" w:date="2011-05-06T10:06:00Z">
        <w:r>
          <w:t>presentation of</w:t>
        </w:r>
      </w:ins>
      <w:ins w:id="46" w:author="Ian Noble" w:date="2011-05-06T10:05:00Z">
        <w:r>
          <w:t xml:space="preserve"> the Readiness Matrix </w:t>
        </w:r>
      </w:ins>
      <w:ins w:id="47" w:author="Ian Noble" w:date="2011-05-06T10:06:00Z">
        <w:r>
          <w:t xml:space="preserve">will be with the Vulnerability and Capacity axes.  </w:t>
        </w:r>
      </w:ins>
      <w:ins w:id="48" w:author="Ian Noble" w:date="2011-05-06T10:07:00Z">
        <w:r>
          <w:t xml:space="preserve">These can be combined to give a single index score.  </w:t>
        </w:r>
      </w:ins>
      <w:ins w:id="49" w:author="Ian Noble" w:date="2011-05-06T10:06:00Z">
        <w:r>
          <w:t xml:space="preserve">The Business axis can be conveyed </w:t>
        </w:r>
      </w:ins>
      <w:ins w:id="50" w:author="Ian Noble" w:date="2011-05-06T10:13:00Z">
        <w:r w:rsidR="002B00DC">
          <w:t xml:space="preserve">either </w:t>
        </w:r>
      </w:ins>
      <w:ins w:id="51" w:author="Ian Noble" w:date="2011-05-06T10:06:00Z">
        <w:r>
          <w:t xml:space="preserve">as a </w:t>
        </w:r>
        <w:proofErr w:type="spellStart"/>
        <w:r>
          <w:t>colour</w:t>
        </w:r>
        <w:proofErr w:type="spellEnd"/>
        <w:r>
          <w:t xml:space="preserve"> code</w:t>
        </w:r>
      </w:ins>
      <w:ins w:id="52" w:author="Bruno Sánchez-AndradeNuño" w:date="2011-05-06T12:26:00Z">
        <w:r w:rsidR="005D129D">
          <w:t xml:space="preserve"> or Bubble size</w:t>
        </w:r>
      </w:ins>
      <w:ins w:id="53" w:author="Ian Noble" w:date="2011-05-06T10:06:00Z">
        <w:r>
          <w:t xml:space="preserve">.  </w:t>
        </w:r>
      </w:ins>
      <w:ins w:id="54" w:author="Ian Noble" w:date="2011-05-06T10:07:00Z">
        <w:r>
          <w:t>For example a</w:t>
        </w:r>
      </w:ins>
      <w:ins w:id="55" w:author="Ian Noble" w:date="2011-05-06T10:08:00Z">
        <w:r>
          <w:t xml:space="preserve"> </w:t>
        </w:r>
      </w:ins>
      <w:ins w:id="56" w:author="Ian Noble" w:date="2011-05-06T10:09:00Z">
        <w:r>
          <w:t xml:space="preserve">low risk high capacity </w:t>
        </w:r>
      </w:ins>
      <w:ins w:id="57" w:author="Ian Noble" w:date="2011-05-06T10:08:00Z">
        <w:r>
          <w:t xml:space="preserve">country might be scored as 9 on a </w:t>
        </w:r>
      </w:ins>
      <w:ins w:id="58" w:author="Ian Noble" w:date="2011-05-06T10:10:00Z">
        <w:r>
          <w:t>10-point</w:t>
        </w:r>
      </w:ins>
      <w:ins w:id="59" w:author="Ian Noble" w:date="2011-05-06T10:08:00Z">
        <w:r>
          <w:t xml:space="preserve"> scale and green showing a good business environment.  Middle of the road countries will score 5s and 6s with some scoring high on business environment (gree</w:t>
        </w:r>
      </w:ins>
      <w:ins w:id="60" w:author="Ian Noble" w:date="2011-05-06T10:10:00Z">
        <w:r>
          <w:t>n</w:t>
        </w:r>
      </w:ins>
      <w:ins w:id="61" w:author="Ian Noble" w:date="2011-05-06T10:08:00Z">
        <w:r>
          <w:t>) and some</w:t>
        </w:r>
      </w:ins>
      <w:ins w:id="62" w:author="Ian Noble" w:date="2011-05-06T10:10:00Z">
        <w:r>
          <w:t xml:space="preserve"> </w:t>
        </w:r>
      </w:ins>
      <w:ins w:id="63" w:author="Ian Noble" w:date="2011-05-06T10:11:00Z">
        <w:r>
          <w:t>mid (yellow</w:t>
        </w:r>
      </w:ins>
      <w:ins w:id="64" w:author="Ian Noble" w:date="2011-05-06T10:13:00Z">
        <w:r w:rsidR="002B00DC">
          <w:t>) and</w:t>
        </w:r>
      </w:ins>
      <w:ins w:id="65" w:author="Ian Noble" w:date="2011-05-06T10:11:00Z">
        <w:r>
          <w:t xml:space="preserve"> some </w:t>
        </w:r>
      </w:ins>
      <w:ins w:id="66" w:author="Ian Noble" w:date="2011-05-06T10:10:00Z">
        <w:r>
          <w:t>low (red).</w:t>
        </w:r>
      </w:ins>
      <w:ins w:id="67" w:author="Ian Noble" w:date="2011-05-06T10:13:00Z">
        <w:r w:rsidR="002B00DC">
          <w:t xml:space="preserve">  </w:t>
        </w:r>
      </w:ins>
      <w:ins w:id="68" w:author="Bruno Sánchez-AndradeNuño" w:date="2011-05-06T12:26:00Z">
        <w:r w:rsidR="005D129D">
          <w:t>Alternatively, b</w:t>
        </w:r>
      </w:ins>
      <w:ins w:id="69" w:author="Ian Noble" w:date="2011-05-06T10:13:00Z">
        <w:del w:id="70" w:author="Bruno Sánchez-AndradeNuño" w:date="2011-05-06T12:26:00Z">
          <w:r w:rsidR="002B00DC" w:rsidDel="005D129D">
            <w:delText>B</w:delText>
          </w:r>
        </w:del>
        <w:r w:rsidR="002B00DC">
          <w:t xml:space="preserve">usiness environment can also be shown on the graphics by bubble size (and </w:t>
        </w:r>
        <w:proofErr w:type="spellStart"/>
        <w:r w:rsidR="002B00DC">
          <w:t>col</w:t>
        </w:r>
      </w:ins>
      <w:ins w:id="71" w:author="Bruno Sánchez-AndradeNuño" w:date="2011-05-06T12:26:00Z">
        <w:r w:rsidR="005D129D">
          <w:t>o</w:t>
        </w:r>
      </w:ins>
      <w:ins w:id="72" w:author="Ian Noble" w:date="2011-05-06T10:13:00Z">
        <w:r w:rsidR="002B00DC">
          <w:t>ur</w:t>
        </w:r>
      </w:ins>
      <w:proofErr w:type="spellEnd"/>
      <w:ins w:id="73" w:author="Bruno Sánchez-AndradeNuño" w:date="2011-05-06T12:27:00Z">
        <w:r w:rsidR="005D129D">
          <w:t xml:space="preserve"> perhaps to indicate the trend</w:t>
        </w:r>
      </w:ins>
      <w:ins w:id="74" w:author="Ian Noble" w:date="2011-05-06T10:13:00Z">
        <w:r w:rsidR="002B00DC">
          <w:t>).</w:t>
        </w:r>
      </w:ins>
    </w:p>
    <w:p w14:paraId="6B8CEDCA" w14:textId="77777777" w:rsidR="00021BDD" w:rsidRDefault="00021BDD" w:rsidP="00021BDD">
      <w:pPr>
        <w:pStyle w:val="ListParagraph"/>
        <w:numPr>
          <w:ilvl w:val="0"/>
          <w:numId w:val="1"/>
        </w:numPr>
        <w:spacing w:before="120"/>
      </w:pPr>
      <w:r>
        <w:t xml:space="preserve">The </w:t>
      </w:r>
      <w:proofErr w:type="spellStart"/>
      <w:r w:rsidRPr="00021BDD">
        <w:rPr>
          <w:b/>
        </w:rPr>
        <w:t>Adaptometer</w:t>
      </w:r>
      <w:proofErr w:type="spellEnd"/>
      <w:r>
        <w:t>. We are asking for help to design what it should be composed of. It will also serve as part of our communications strategy.</w:t>
      </w:r>
    </w:p>
    <w:p w14:paraId="188B5EAA" w14:textId="77777777" w:rsidR="00021BDD" w:rsidDel="002B00DC" w:rsidRDefault="00021BDD" w:rsidP="00021BDD">
      <w:pPr>
        <w:pStyle w:val="ListParagraph"/>
        <w:numPr>
          <w:ilvl w:val="0"/>
          <w:numId w:val="1"/>
        </w:numPr>
        <w:spacing w:before="120"/>
        <w:rPr>
          <w:del w:id="75" w:author="Ian Noble" w:date="2011-05-06T10:14:00Z"/>
        </w:rPr>
      </w:pPr>
      <w:del w:id="76" w:author="Ian Noble" w:date="2011-05-06T10:14:00Z">
        <w:r w:rsidDel="002B00DC">
          <w:delText xml:space="preserve">We will present the data as a Readiness </w:delText>
        </w:r>
        <w:r w:rsidRPr="00021BDD" w:rsidDel="002B00DC">
          <w:rPr>
            <w:b/>
          </w:rPr>
          <w:delText>matrix</w:delText>
        </w:r>
        <w:r w:rsidDel="002B00DC">
          <w:rPr>
            <w:b/>
          </w:rPr>
          <w:delText xml:space="preserve"> </w:delText>
        </w:r>
        <w:r w:rsidDel="002B00DC">
          <w:delText>where Vulnerability and Adaptive capacity are the Axis, and Coping Capacity is the size of the Bubble. Colors can be the trend (green improving, red worsening). If we need a rank we can merge the First two and keep colors for the Coping Capacity.</w:delText>
        </w:r>
      </w:del>
    </w:p>
    <w:p w14:paraId="35BB5209" w14:textId="77777777" w:rsidR="00021BDD" w:rsidRDefault="00021BDD" w:rsidP="00021BDD">
      <w:pPr>
        <w:pStyle w:val="ListParagraph"/>
        <w:numPr>
          <w:ilvl w:val="0"/>
          <w:numId w:val="1"/>
        </w:numPr>
        <w:spacing w:before="120"/>
      </w:pPr>
      <w:r>
        <w:t xml:space="preserve">We will </w:t>
      </w:r>
      <w:r w:rsidRPr="00021BDD">
        <w:rPr>
          <w:b/>
        </w:rPr>
        <w:t>flag</w:t>
      </w:r>
      <w:r>
        <w:t xml:space="preserve"> the principal components of the scores, so we can pinpoint the reason a country is where it is. That improves the capacity to reflect and suggest actionable changes. </w:t>
      </w:r>
    </w:p>
    <w:p w14:paraId="6E46F889" w14:textId="77777777" w:rsidR="00021BDD" w:rsidRDefault="00021BDD" w:rsidP="00021BDD">
      <w:pPr>
        <w:pStyle w:val="ListParagraph"/>
        <w:numPr>
          <w:ilvl w:val="0"/>
          <w:numId w:val="1"/>
        </w:numPr>
        <w:spacing w:before="120"/>
      </w:pPr>
      <w:r>
        <w:t xml:space="preserve">We will also create </w:t>
      </w:r>
      <w:r w:rsidRPr="00021BDD">
        <w:rPr>
          <w:b/>
        </w:rPr>
        <w:t>partial rankings</w:t>
      </w:r>
      <w:r>
        <w:t xml:space="preserve"> cutting across levels, changes, components, regions, …</w:t>
      </w:r>
    </w:p>
    <w:p w14:paraId="33B994BC" w14:textId="77777777" w:rsidR="00021BDD" w:rsidRDefault="00021BDD" w:rsidP="00021BDD">
      <w:pPr>
        <w:pStyle w:val="ListParagraph"/>
        <w:numPr>
          <w:ilvl w:val="0"/>
          <w:numId w:val="1"/>
        </w:numPr>
        <w:spacing w:before="120"/>
      </w:pPr>
      <w:r>
        <w:t xml:space="preserve">We must have time series so we can add </w:t>
      </w:r>
      <w:r w:rsidRPr="00021BDD">
        <w:rPr>
          <w:b/>
        </w:rPr>
        <w:t>trajectories</w:t>
      </w:r>
      <w:r>
        <w:t>.</w:t>
      </w:r>
    </w:p>
    <w:p w14:paraId="718BB89A" w14:textId="77777777" w:rsidR="00021BDD" w:rsidRDefault="00021BDD" w:rsidP="00021BDD">
      <w:pPr>
        <w:pStyle w:val="ListParagraph"/>
        <w:numPr>
          <w:ilvl w:val="0"/>
          <w:numId w:val="1"/>
        </w:numPr>
        <w:spacing w:before="120"/>
      </w:pPr>
      <w:r>
        <w:t xml:space="preserve">We </w:t>
      </w:r>
      <w:del w:id="77" w:author="Ian Noble" w:date="2011-05-06T10:15:00Z">
        <w:r w:rsidDel="002B00DC">
          <w:delText>should penalize, or reflects</w:delText>
        </w:r>
      </w:del>
      <w:ins w:id="78" w:author="Ian Noble" w:date="2011-05-06T10:15:00Z">
        <w:r w:rsidR="002B00DC">
          <w:t xml:space="preserve">need to devise a consistent set of rules for dealing with </w:t>
        </w:r>
        <w:r w:rsidR="002B00DC">
          <w:rPr>
            <w:b/>
          </w:rPr>
          <w:t>missing</w:t>
        </w:r>
      </w:ins>
      <w:del w:id="79" w:author="Ian Noble" w:date="2011-05-06T10:15:00Z">
        <w:r w:rsidDel="002B00DC">
          <w:delText xml:space="preserve">, </w:delText>
        </w:r>
        <w:r w:rsidRPr="00021BDD" w:rsidDel="002B00DC">
          <w:rPr>
            <w:b/>
          </w:rPr>
          <w:delText>lack</w:delText>
        </w:r>
      </w:del>
      <w:r w:rsidRPr="00021BDD">
        <w:rPr>
          <w:b/>
        </w:rPr>
        <w:t xml:space="preserve"> </w:t>
      </w:r>
      <w:del w:id="80" w:author="Ian Noble" w:date="2011-05-06T10:15:00Z">
        <w:r w:rsidRPr="00021BDD" w:rsidDel="002B00DC">
          <w:rPr>
            <w:b/>
          </w:rPr>
          <w:delText xml:space="preserve">of </w:delText>
        </w:r>
      </w:del>
      <w:r w:rsidRPr="00021BDD">
        <w:rPr>
          <w:b/>
        </w:rPr>
        <w:t>data</w:t>
      </w:r>
      <w:r>
        <w:t>.</w:t>
      </w:r>
    </w:p>
    <w:p w14:paraId="1835D0A7" w14:textId="77777777" w:rsidR="00021BDD" w:rsidRDefault="00021BDD" w:rsidP="00021BDD">
      <w:pPr>
        <w:pStyle w:val="ListParagraph"/>
        <w:spacing w:before="120"/>
      </w:pPr>
    </w:p>
    <w:p w14:paraId="63924EF0" w14:textId="77777777" w:rsidR="00021BDD" w:rsidRDefault="00021BDD" w:rsidP="00021BDD">
      <w:pPr>
        <w:pStyle w:val="ListParagraph"/>
        <w:spacing w:before="120"/>
      </w:pPr>
    </w:p>
    <w:p w14:paraId="7EEB36D5" w14:textId="77777777" w:rsidR="00021BDD" w:rsidRDefault="00021BDD" w:rsidP="00021BDD">
      <w:pPr>
        <w:pStyle w:val="ListParagraph"/>
        <w:spacing w:before="120"/>
      </w:pPr>
    </w:p>
    <w:p w14:paraId="20A38DEE" w14:textId="77777777" w:rsidR="00021BDD" w:rsidRDefault="00021BDD" w:rsidP="00021BDD">
      <w:pPr>
        <w:pStyle w:val="ListParagraph"/>
        <w:spacing w:before="120"/>
      </w:pPr>
    </w:p>
    <w:p w14:paraId="3D88A360" w14:textId="77777777" w:rsidR="00021BDD" w:rsidRDefault="00021BDD" w:rsidP="00021BDD">
      <w:pPr>
        <w:pStyle w:val="ListParagraph"/>
        <w:spacing w:before="120"/>
        <w:ind w:left="0"/>
      </w:pPr>
      <w:r>
        <w:t>Others:</w:t>
      </w:r>
    </w:p>
    <w:p w14:paraId="3DF07164" w14:textId="77777777" w:rsidR="00021BDD" w:rsidRDefault="00021BDD" w:rsidP="00021BDD">
      <w:pPr>
        <w:pStyle w:val="ListParagraph"/>
        <w:numPr>
          <w:ilvl w:val="0"/>
          <w:numId w:val="2"/>
        </w:numPr>
        <w:spacing w:before="120"/>
      </w:pPr>
      <w:r>
        <w:t>We might want to add, and cluster Vulnerability Sectors:</w:t>
      </w:r>
    </w:p>
    <w:p w14:paraId="4C3AE929" w14:textId="77777777" w:rsidR="00021BDD" w:rsidRDefault="00021BDD" w:rsidP="00021BDD">
      <w:pPr>
        <w:pStyle w:val="ListParagraph"/>
        <w:numPr>
          <w:ilvl w:val="1"/>
          <w:numId w:val="2"/>
        </w:numPr>
        <w:spacing w:before="120"/>
      </w:pPr>
      <w:r>
        <w:t>Food, Water and Health</w:t>
      </w:r>
      <w:ins w:id="81" w:author="Ian Noble" w:date="2011-05-06T10:12:00Z">
        <w:r w:rsidR="000C64AE">
          <w:t xml:space="preserve"> – as they are overlapping</w:t>
        </w:r>
      </w:ins>
    </w:p>
    <w:p w14:paraId="0B0FAFF3" w14:textId="77777777" w:rsidR="00021BDD" w:rsidRDefault="00021BDD" w:rsidP="00021BDD">
      <w:pPr>
        <w:pStyle w:val="ListParagraph"/>
        <w:numPr>
          <w:ilvl w:val="1"/>
          <w:numId w:val="2"/>
        </w:numPr>
        <w:spacing w:before="120"/>
      </w:pPr>
      <w:r>
        <w:t>Coast and Infrastructure</w:t>
      </w:r>
      <w:ins w:id="82" w:author="Ian Noble" w:date="2011-05-06T10:12:00Z">
        <w:r w:rsidR="000C64AE">
          <w:t xml:space="preserve"> – maybe also including transport</w:t>
        </w:r>
      </w:ins>
    </w:p>
    <w:p w14:paraId="73DDBFE3" w14:textId="77777777" w:rsidR="00021BDD" w:rsidRDefault="00021BDD" w:rsidP="00021BDD">
      <w:pPr>
        <w:pStyle w:val="ListParagraph"/>
        <w:numPr>
          <w:ilvl w:val="1"/>
          <w:numId w:val="2"/>
        </w:numPr>
        <w:spacing w:before="120"/>
      </w:pPr>
      <w:r>
        <w:t>(Biodiversity</w:t>
      </w:r>
      <w:ins w:id="83" w:author="Ian Noble" w:date="2011-05-06T10:12:00Z">
        <w:r w:rsidR="000C64AE">
          <w:t xml:space="preserve"> – to be worked though further</w:t>
        </w:r>
      </w:ins>
      <w:r>
        <w:t xml:space="preserve">) </w:t>
      </w:r>
    </w:p>
    <w:p w14:paraId="1D1753AA" w14:textId="77777777" w:rsidR="00021BDD" w:rsidRDefault="00021BDD" w:rsidP="00021BDD">
      <w:pPr>
        <w:spacing w:before="120"/>
      </w:pPr>
      <w:r>
        <w:lastRenderedPageBreak/>
        <w:br/>
      </w:r>
    </w:p>
    <w:p w14:paraId="22F15F53" w14:textId="77777777" w:rsidR="00021BDD" w:rsidRDefault="00021BDD">
      <w:del w:id="84" w:author="Bruno Sánchez-AndradeNuño" w:date="2011-05-06T12:27:00Z">
        <w:r w:rsidDel="005D129D">
          <w:br w:type="page"/>
        </w:r>
      </w:del>
    </w:p>
    <w:p w14:paraId="20E2C055" w14:textId="4520FA87" w:rsidR="00021BDD" w:rsidRDefault="00E20A28" w:rsidP="00021BDD">
      <w:pPr>
        <w:spacing w:before="120"/>
      </w:pPr>
      <w:ins w:id="85" w:author="Bruno Sánchez-AndradeNuño" w:date="2011-05-06T12:37:00Z">
        <w:r>
          <w:rPr>
            <w:noProof/>
          </w:rPr>
          <w:drawing>
            <wp:inline distT="0" distB="0" distL="0" distR="0" wp14:anchorId="63B49A52" wp14:editId="2C5E9FB0">
              <wp:extent cx="5268595" cy="3983990"/>
              <wp:effectExtent l="0" t="0" r="0" b="3810"/>
              <wp:docPr id="1" name="Picture 1" descr="Macintosh HD:Users:brunosan:Dropbox:GaIn:GAIN model:Gain 0.6:Model chart.001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brunosan:Dropbox:GaIn:GAIN model:Gain 0.6:Model chart.001.jp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8595" cy="398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86" w:author="Bruno Sánchez-AndradeNuño" w:date="2011-05-06T12:37:00Z">
        <w:r w:rsidR="00021BDD" w:rsidDel="00E20A28">
          <w:rPr>
            <w:noProof/>
          </w:rPr>
          <w:drawing>
            <wp:inline distT="0" distB="0" distL="0" distR="0" wp14:anchorId="35F933CD" wp14:editId="4925FE19">
              <wp:extent cx="5269230" cy="3938270"/>
              <wp:effectExtent l="0" t="0" r="0" b="0"/>
              <wp:docPr id="5" name="Picture 5" descr="Macintosh HD:Users:brunosan:Dropbox:GaIn:GAIN model:Gain 0.6:Model chart.001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Macintosh HD:Users:brunosan:Dropbox:GaIn:GAIN model:Gain 0.6:Model chart.001.jp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9230" cy="3938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sectPr w:rsidR="00021BDD" w:rsidSect="006C00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4" w:author="Ian Noble" w:date="2011-05-06T10:03:00Z" w:initials="IN">
    <w:p w14:paraId="5ABABA4B" w14:textId="77777777" w:rsidR="00E11374" w:rsidRDefault="00E11374">
      <w:pPr>
        <w:pStyle w:val="CommentText"/>
      </w:pPr>
      <w:r>
        <w:rPr>
          <w:rStyle w:val="CommentReference"/>
        </w:rPr>
        <w:annotationRef/>
      </w:r>
      <w:r>
        <w:t>I thought Marc preferred something like "business environment"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A1B6E"/>
    <w:multiLevelType w:val="hybridMultilevel"/>
    <w:tmpl w:val="E4B82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30CEC"/>
    <w:multiLevelType w:val="hybridMultilevel"/>
    <w:tmpl w:val="E578BD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DD"/>
    <w:rsid w:val="00021BDD"/>
    <w:rsid w:val="000C64AE"/>
    <w:rsid w:val="00205A56"/>
    <w:rsid w:val="002B00DC"/>
    <w:rsid w:val="005D129D"/>
    <w:rsid w:val="006C0013"/>
    <w:rsid w:val="00C40130"/>
    <w:rsid w:val="00E11374"/>
    <w:rsid w:val="00E20A28"/>
    <w:rsid w:val="00E4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CA92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B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B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BD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C64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64A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4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4A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4A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C64A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B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B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BD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C64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64A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4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4A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4A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C6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459</Words>
  <Characters>2617</Characters>
  <Application>Microsoft Macintosh Word</Application>
  <DocSecurity>0</DocSecurity>
  <Lines>21</Lines>
  <Paragraphs>6</Paragraphs>
  <ScaleCrop>false</ScaleCrop>
  <Company>Global Adaptation Institute</Company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Sánchez-AndradeNuño</dc:creator>
  <cp:keywords/>
  <dc:description/>
  <cp:lastModifiedBy>Ian Noble</cp:lastModifiedBy>
  <cp:revision>6</cp:revision>
  <dcterms:created xsi:type="dcterms:W3CDTF">2011-05-06T14:26:00Z</dcterms:created>
  <dcterms:modified xsi:type="dcterms:W3CDTF">2011-05-10T21:52:00Z</dcterms:modified>
</cp:coreProperties>
</file>